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0899" w14:textId="050E83D6" w:rsidR="005675F6" w:rsidRPr="00AF2604" w:rsidRDefault="005675F6" w:rsidP="006F516C">
      <w:pPr>
        <w:spacing w:after="0" w:line="480" w:lineRule="auto"/>
        <w:rPr>
          <w:rFonts w:ascii="Arial" w:hAnsi="Arial" w:cs="Arial"/>
          <w:sz w:val="24"/>
          <w:szCs w:val="24"/>
        </w:rPr>
      </w:pPr>
      <w:r w:rsidRPr="00AF2604">
        <w:rPr>
          <w:rFonts w:ascii="Arial" w:hAnsi="Arial" w:cs="Arial"/>
          <w:b/>
          <w:sz w:val="24"/>
          <w:szCs w:val="24"/>
        </w:rPr>
        <w:t>Abstract</w:t>
      </w:r>
    </w:p>
    <w:p w14:paraId="18E459E6" w14:textId="23D86A3A" w:rsidR="005675F6" w:rsidRPr="00AF2604" w:rsidRDefault="00E254B0" w:rsidP="006F516C">
      <w:pPr>
        <w:spacing w:after="0" w:line="480" w:lineRule="auto"/>
        <w:rPr>
          <w:rFonts w:ascii="Arial" w:hAnsi="Arial" w:cs="Arial"/>
          <w:sz w:val="24"/>
          <w:szCs w:val="24"/>
        </w:rPr>
      </w:pPr>
      <w:r w:rsidRPr="00AF2604">
        <w:rPr>
          <w:rFonts w:ascii="Arial" w:hAnsi="Arial" w:cs="Arial"/>
          <w:b/>
          <w:sz w:val="24"/>
          <w:szCs w:val="24"/>
        </w:rPr>
        <w:t>Objectives</w:t>
      </w:r>
      <w:r w:rsidRPr="00AF2604">
        <w:rPr>
          <w:rFonts w:ascii="Arial" w:hAnsi="Arial" w:cs="Arial"/>
          <w:sz w:val="24"/>
          <w:szCs w:val="24"/>
        </w:rPr>
        <w:t xml:space="preserve">: </w:t>
      </w:r>
      <w:r w:rsidR="00986963" w:rsidRPr="00AF2604">
        <w:rPr>
          <w:rFonts w:ascii="Arial" w:hAnsi="Arial" w:cs="Arial"/>
          <w:sz w:val="24"/>
          <w:szCs w:val="24"/>
        </w:rPr>
        <w:t xml:space="preserve">This report describes the extended follow-up (1941-2015) of a cohort of 38,649 automobile manufacturing workers with potential exposure to metalworking fluids (MWF). The outcomes of interest were mortality from cancers of the esophagus, stomach, intestine, rectum, bladder, liver, pancreas, larynx, lung, skin, prostate, brain, and female breast, as well as leukemia. This report includes 5,472 deaths from cancer, more than 10 times the numbers of deaths in our last summary report published 20 years ago. </w:t>
      </w:r>
      <w:r w:rsidRPr="00AF2604">
        <w:rPr>
          <w:rFonts w:ascii="Arial" w:hAnsi="Arial" w:cs="Arial"/>
          <w:b/>
          <w:sz w:val="24"/>
          <w:szCs w:val="24"/>
        </w:rPr>
        <w:t>Methods</w:t>
      </w:r>
      <w:r w:rsidRPr="00AF2604">
        <w:rPr>
          <w:rFonts w:ascii="Arial" w:hAnsi="Arial" w:cs="Arial"/>
          <w:sz w:val="24"/>
          <w:szCs w:val="24"/>
        </w:rPr>
        <w:t xml:space="preserve">: </w:t>
      </w:r>
      <w:r w:rsidR="00986963" w:rsidRPr="00AF2604">
        <w:rPr>
          <w:rFonts w:ascii="Arial" w:hAnsi="Arial" w:cs="Arial"/>
          <w:sz w:val="24"/>
          <w:szCs w:val="24"/>
        </w:rPr>
        <w:t xml:space="preserve">Standardized mortality ratios were computed for the entire study period. Adjusted hazard ratios (HR) were estimated in Cox proportional hazard models with categorical variables for cumulative exposure to each type of MWF. </w:t>
      </w:r>
      <w:r w:rsidRPr="00AF2604">
        <w:rPr>
          <w:rFonts w:ascii="Arial" w:hAnsi="Arial" w:cs="Arial"/>
          <w:b/>
          <w:sz w:val="24"/>
          <w:szCs w:val="24"/>
        </w:rPr>
        <w:t>Results</w:t>
      </w:r>
      <w:r w:rsidRPr="00AF2604">
        <w:rPr>
          <w:rFonts w:ascii="Arial" w:hAnsi="Arial" w:cs="Arial"/>
          <w:sz w:val="24"/>
          <w:szCs w:val="24"/>
        </w:rPr>
        <w:t xml:space="preserve">: </w:t>
      </w:r>
      <w:r w:rsidR="00986963" w:rsidRPr="00AF2604">
        <w:rPr>
          <w:rFonts w:ascii="Arial" w:hAnsi="Arial" w:cs="Arial"/>
          <w:sz w:val="24"/>
          <w:szCs w:val="24"/>
        </w:rPr>
        <w:t xml:space="preserve">Exposure response patterns are consistent with prior mortality reports from this cohort. We found increased risk of skin and </w:t>
      </w:r>
      <w:r w:rsidR="007B405F" w:rsidRPr="00AF2604">
        <w:rPr>
          <w:rFonts w:ascii="Arial" w:hAnsi="Arial" w:cs="Arial"/>
          <w:sz w:val="24"/>
          <w:szCs w:val="24"/>
        </w:rPr>
        <w:t xml:space="preserve">female </w:t>
      </w:r>
      <w:r w:rsidR="00986963" w:rsidRPr="00AF2604">
        <w:rPr>
          <w:rFonts w:ascii="Arial" w:hAnsi="Arial" w:cs="Arial"/>
          <w:sz w:val="24"/>
          <w:szCs w:val="24"/>
        </w:rPr>
        <w:t>breast cancer with straight fluid</w:t>
      </w:r>
      <w:r w:rsidR="00B67CEC" w:rsidRPr="00AF2604">
        <w:rPr>
          <w:rFonts w:ascii="Arial" w:hAnsi="Arial" w:cs="Arial"/>
          <w:sz w:val="24"/>
          <w:szCs w:val="24"/>
        </w:rPr>
        <w:t>s</w:t>
      </w:r>
      <w:r w:rsidR="00986963" w:rsidRPr="00AF2604">
        <w:rPr>
          <w:rFonts w:ascii="Arial" w:hAnsi="Arial" w:cs="Arial"/>
          <w:sz w:val="24"/>
          <w:szCs w:val="24"/>
        </w:rPr>
        <w:t>. For the first time, we found elevated risk of stomach cancer mortality. Overall, many of the exposure-response results did not suggest an association with MWF.</w:t>
      </w:r>
      <w:r w:rsidR="0060678B" w:rsidRPr="00AF2604">
        <w:rPr>
          <w:rFonts w:ascii="Arial" w:hAnsi="Arial" w:cs="Arial"/>
          <w:sz w:val="24"/>
          <w:szCs w:val="24"/>
        </w:rPr>
        <w:t xml:space="preserve"> </w:t>
      </w:r>
      <w:r w:rsidR="00310B2B" w:rsidRPr="00AF2604">
        <w:rPr>
          <w:rFonts w:ascii="Arial" w:hAnsi="Arial" w:cs="Arial"/>
          <w:b/>
          <w:sz w:val="24"/>
          <w:szCs w:val="24"/>
        </w:rPr>
        <w:t>Conclusions</w:t>
      </w:r>
      <w:r w:rsidR="00310B2B" w:rsidRPr="00AF2604">
        <w:rPr>
          <w:rFonts w:ascii="Arial" w:hAnsi="Arial" w:cs="Arial"/>
          <w:sz w:val="24"/>
          <w:szCs w:val="24"/>
        </w:rPr>
        <w:t>:</w:t>
      </w:r>
      <w:del w:id="0" w:author="Sadie Costello" w:date="2020-03-25T11:53:00Z">
        <w:r w:rsidR="00310B2B" w:rsidRPr="00AF2604" w:rsidDel="009E62FE">
          <w:rPr>
            <w:rFonts w:ascii="Arial" w:hAnsi="Arial" w:cs="Arial"/>
            <w:sz w:val="24"/>
            <w:szCs w:val="24"/>
          </w:rPr>
          <w:delText xml:space="preserve"> </w:delText>
        </w:r>
        <w:r w:rsidR="00B67CEC" w:rsidRPr="00AF2604" w:rsidDel="009E62FE">
          <w:rPr>
            <w:rFonts w:ascii="Arial" w:hAnsi="Arial" w:cs="Arial"/>
            <w:sz w:val="24"/>
            <w:szCs w:val="24"/>
          </w:rPr>
          <w:delText>However, m</w:delText>
        </w:r>
      </w:del>
      <w:ins w:id="1" w:author="Sadie Costello" w:date="2020-03-25T11:54:00Z">
        <w:r w:rsidR="009E62FE" w:rsidRPr="00AF2604">
          <w:rPr>
            <w:rFonts w:ascii="Arial" w:hAnsi="Arial" w:cs="Arial"/>
            <w:sz w:val="24"/>
            <w:szCs w:val="24"/>
          </w:rPr>
          <w:t xml:space="preserve"> </w:t>
        </w:r>
      </w:ins>
      <w:ins w:id="2" w:author="Sadie Costello" w:date="2020-03-25T11:53:00Z">
        <w:r w:rsidR="009E62FE" w:rsidRPr="00AF2604">
          <w:rPr>
            <w:rFonts w:ascii="Arial" w:hAnsi="Arial" w:cs="Arial"/>
            <w:sz w:val="24"/>
            <w:szCs w:val="24"/>
          </w:rPr>
          <w:t>M</w:t>
        </w:r>
      </w:ins>
      <w:r w:rsidR="00986963" w:rsidRPr="00AF2604">
        <w:rPr>
          <w:rFonts w:ascii="Arial" w:hAnsi="Arial" w:cs="Arial"/>
          <w:sz w:val="24"/>
          <w:szCs w:val="24"/>
        </w:rPr>
        <w:t>ortality is a poor proxy for cancer diagnosis for treatable cancers and not the optimal outcome measure in etiological studies. Although the HR</w:t>
      </w:r>
      <w:r w:rsidR="00B67CEC" w:rsidRPr="00AF2604">
        <w:rPr>
          <w:rFonts w:ascii="Arial" w:hAnsi="Arial" w:cs="Arial"/>
          <w:sz w:val="24"/>
          <w:szCs w:val="24"/>
        </w:rPr>
        <w:t>s</w:t>
      </w:r>
      <w:r w:rsidR="00986963" w:rsidRPr="00AF2604">
        <w:rPr>
          <w:rFonts w:ascii="Arial" w:hAnsi="Arial" w:cs="Arial"/>
          <w:sz w:val="24"/>
          <w:szCs w:val="24"/>
        </w:rPr>
        <w:t xml:space="preserve"> presented here handle bias from the healthy worker hire effect and left truncation, they do not handle bias from healthy worker survivor effect</w:t>
      </w:r>
      <w:r w:rsidR="00B67CEC" w:rsidRPr="00AF2604">
        <w:rPr>
          <w:rFonts w:ascii="Arial" w:hAnsi="Arial" w:cs="Arial"/>
          <w:sz w:val="24"/>
          <w:szCs w:val="24"/>
        </w:rPr>
        <w:t>,</w:t>
      </w:r>
      <w:r w:rsidR="00986963" w:rsidRPr="00AF2604">
        <w:rPr>
          <w:rFonts w:ascii="Arial" w:hAnsi="Arial" w:cs="Arial"/>
          <w:sz w:val="24"/>
          <w:szCs w:val="24"/>
        </w:rPr>
        <w:t xml:space="preserve"> which likely results in underestimates of the health impacts of MWF.</w:t>
      </w:r>
      <w:r w:rsidR="00B67CEC" w:rsidRPr="00AF2604">
        <w:rPr>
          <w:rFonts w:ascii="Arial" w:hAnsi="Arial" w:cs="Arial"/>
          <w:sz w:val="24"/>
          <w:szCs w:val="24"/>
        </w:rPr>
        <w:t xml:space="preserve"> </w:t>
      </w:r>
      <w:r w:rsidR="00986963" w:rsidRPr="00AF2604">
        <w:rPr>
          <w:rFonts w:ascii="Arial" w:hAnsi="Arial" w:cs="Arial"/>
          <w:sz w:val="24"/>
          <w:szCs w:val="24"/>
        </w:rPr>
        <w:t xml:space="preserve">Although this updated summary </w:t>
      </w:r>
      <w:r w:rsidR="00B67CEC" w:rsidRPr="00AF2604">
        <w:rPr>
          <w:rFonts w:ascii="Arial" w:hAnsi="Arial" w:cs="Arial"/>
          <w:sz w:val="24"/>
          <w:szCs w:val="24"/>
        </w:rPr>
        <w:t>provides some information</w:t>
      </w:r>
      <w:r w:rsidR="00986963" w:rsidRPr="00AF2604">
        <w:rPr>
          <w:rFonts w:ascii="Arial" w:hAnsi="Arial" w:cs="Arial"/>
          <w:sz w:val="24"/>
          <w:szCs w:val="24"/>
        </w:rPr>
        <w:t xml:space="preserve"> on the risk of cancer from MWF, targeted future analyses will help clarify associations. </w:t>
      </w:r>
    </w:p>
    <w:p w14:paraId="17B75428" w14:textId="77777777" w:rsidR="00310B2B" w:rsidRPr="00AF2604" w:rsidRDefault="00310B2B" w:rsidP="006F516C">
      <w:pPr>
        <w:spacing w:after="0" w:line="480" w:lineRule="auto"/>
        <w:rPr>
          <w:rFonts w:ascii="Arial" w:hAnsi="Arial" w:cs="Arial"/>
          <w:sz w:val="24"/>
          <w:szCs w:val="24"/>
        </w:rPr>
      </w:pPr>
    </w:p>
    <w:p w14:paraId="2C700A5A" w14:textId="47CCD294" w:rsidR="00310B2B" w:rsidRPr="00AF2604" w:rsidRDefault="00310B2B" w:rsidP="006F516C">
      <w:pPr>
        <w:spacing w:after="0" w:line="480" w:lineRule="auto"/>
        <w:rPr>
          <w:rFonts w:ascii="Arial" w:hAnsi="Arial" w:cs="Arial"/>
          <w:sz w:val="24"/>
          <w:szCs w:val="24"/>
        </w:rPr>
      </w:pPr>
      <w:r w:rsidRPr="00AF2604">
        <w:rPr>
          <w:rFonts w:ascii="Arial" w:hAnsi="Arial" w:cs="Arial"/>
          <w:b/>
          <w:sz w:val="24"/>
          <w:szCs w:val="24"/>
        </w:rPr>
        <w:t>Key terms not used in title</w:t>
      </w:r>
      <w:r w:rsidRPr="00AF2604">
        <w:rPr>
          <w:rFonts w:ascii="Arial" w:hAnsi="Arial" w:cs="Arial"/>
          <w:sz w:val="24"/>
          <w:szCs w:val="24"/>
        </w:rPr>
        <w:t>: Cohort analysis, Standardized mortality ratio, Cox model, Auto manufacturing industry</w:t>
      </w:r>
    </w:p>
    <w:p w14:paraId="7B52466C" w14:textId="77777777" w:rsidR="0030782F" w:rsidRPr="00AF2604" w:rsidRDefault="0030782F" w:rsidP="006F516C">
      <w:pPr>
        <w:spacing w:after="0" w:line="480" w:lineRule="auto"/>
        <w:rPr>
          <w:rFonts w:ascii="Arial" w:hAnsi="Arial" w:cs="Arial"/>
          <w:sz w:val="24"/>
          <w:szCs w:val="24"/>
        </w:rPr>
      </w:pPr>
    </w:p>
    <w:p w14:paraId="6CE50FF6" w14:textId="6644E000" w:rsidR="007A1F6E" w:rsidRPr="00AF2604" w:rsidRDefault="007A1F6E" w:rsidP="006F516C">
      <w:pPr>
        <w:spacing w:after="0" w:line="480" w:lineRule="auto"/>
        <w:rPr>
          <w:rFonts w:ascii="Arial" w:hAnsi="Arial" w:cs="Arial"/>
          <w:b/>
          <w:sz w:val="24"/>
          <w:szCs w:val="24"/>
        </w:rPr>
      </w:pPr>
      <w:r w:rsidRPr="00AF2604">
        <w:rPr>
          <w:rFonts w:ascii="Arial" w:hAnsi="Arial" w:cs="Arial"/>
          <w:b/>
          <w:sz w:val="24"/>
          <w:szCs w:val="24"/>
        </w:rPr>
        <w:t xml:space="preserve">Introduction </w:t>
      </w:r>
    </w:p>
    <w:p w14:paraId="2AA252AB" w14:textId="49FEF77E" w:rsidR="000D6DF9" w:rsidRPr="00AF2604" w:rsidRDefault="00844495" w:rsidP="006F516C">
      <w:pPr>
        <w:spacing w:after="0" w:line="480" w:lineRule="auto"/>
        <w:rPr>
          <w:rFonts w:ascii="Arial" w:hAnsi="Arial" w:cs="Arial"/>
          <w:sz w:val="24"/>
          <w:szCs w:val="24"/>
        </w:rPr>
      </w:pPr>
      <w:r w:rsidRPr="00AF2604">
        <w:rPr>
          <w:rFonts w:ascii="Arial" w:hAnsi="Arial" w:cs="Arial"/>
          <w:sz w:val="24"/>
          <w:szCs w:val="24"/>
        </w:rPr>
        <w:t>M</w:t>
      </w:r>
      <w:r w:rsidR="007A1F6E" w:rsidRPr="00AF2604">
        <w:rPr>
          <w:rFonts w:ascii="Arial" w:hAnsi="Arial" w:cs="Arial"/>
          <w:sz w:val="24"/>
          <w:szCs w:val="24"/>
        </w:rPr>
        <w:t>etalworking fluids (M</w:t>
      </w:r>
      <w:r w:rsidRPr="00AF2604">
        <w:rPr>
          <w:rFonts w:ascii="Arial" w:hAnsi="Arial" w:cs="Arial"/>
          <w:sz w:val="24"/>
          <w:szCs w:val="24"/>
        </w:rPr>
        <w:t>WF</w:t>
      </w:r>
      <w:r w:rsidR="007A1F6E" w:rsidRPr="00AF2604">
        <w:rPr>
          <w:rFonts w:ascii="Arial" w:hAnsi="Arial" w:cs="Arial"/>
          <w:sz w:val="24"/>
          <w:szCs w:val="24"/>
        </w:rPr>
        <w:t>s)</w:t>
      </w:r>
      <w:r w:rsidRPr="00AF2604">
        <w:rPr>
          <w:rFonts w:ascii="Arial" w:hAnsi="Arial" w:cs="Arial"/>
          <w:sz w:val="24"/>
          <w:szCs w:val="24"/>
        </w:rPr>
        <w:t xml:space="preserve"> are complex mixtures of oils and chemical additives widely used to cool and lubricate metal machining operations.</w:t>
      </w:r>
      <w:r w:rsidR="00B67CEC" w:rsidRPr="00AF2604">
        <w:rPr>
          <w:rFonts w:ascii="Arial" w:hAnsi="Arial" w:cs="Arial"/>
          <w:sz w:val="24"/>
          <w:szCs w:val="24"/>
        </w:rPr>
        <w:t xml:space="preserve"> </w:t>
      </w:r>
      <w:r w:rsidRPr="00AF2604">
        <w:rPr>
          <w:rFonts w:ascii="Arial" w:hAnsi="Arial" w:cs="Arial"/>
          <w:sz w:val="24"/>
          <w:szCs w:val="24"/>
        </w:rPr>
        <w:t>MWF</w:t>
      </w:r>
      <w:r w:rsidR="007A1F6E" w:rsidRPr="00AF2604">
        <w:rPr>
          <w:rFonts w:ascii="Arial" w:hAnsi="Arial" w:cs="Arial"/>
          <w:sz w:val="24"/>
          <w:szCs w:val="24"/>
        </w:rPr>
        <w:t>s</w:t>
      </w:r>
      <w:r w:rsidRPr="00AF2604">
        <w:rPr>
          <w:rFonts w:ascii="Arial" w:hAnsi="Arial" w:cs="Arial"/>
          <w:sz w:val="24"/>
          <w:szCs w:val="24"/>
        </w:rPr>
        <w:t xml:space="preserve"> are aerosolized when sprayed, generating airborne particulate matter (PM) at concentrations up to two orders of magnitude higher than </w:t>
      </w:r>
      <w:r w:rsidR="00EC628C" w:rsidRPr="00AF2604">
        <w:rPr>
          <w:rFonts w:ascii="Arial" w:hAnsi="Arial" w:cs="Arial"/>
          <w:sz w:val="24"/>
          <w:szCs w:val="24"/>
        </w:rPr>
        <w:t xml:space="preserve">allowable </w:t>
      </w:r>
      <w:r w:rsidR="009D2A82" w:rsidRPr="00AF2604">
        <w:rPr>
          <w:rFonts w:ascii="Arial" w:hAnsi="Arial" w:cs="Arial"/>
          <w:sz w:val="24"/>
          <w:szCs w:val="24"/>
        </w:rPr>
        <w:t>by</w:t>
      </w:r>
      <w:r w:rsidR="007A1F6E" w:rsidRPr="00AF2604">
        <w:rPr>
          <w:rFonts w:ascii="Arial" w:hAnsi="Arial" w:cs="Arial"/>
          <w:sz w:val="24"/>
          <w:szCs w:val="24"/>
        </w:rPr>
        <w:t xml:space="preserve"> </w:t>
      </w:r>
      <w:r w:rsidR="00EC628C" w:rsidRPr="00AF2604">
        <w:rPr>
          <w:rFonts w:ascii="Arial" w:hAnsi="Arial" w:cs="Arial"/>
          <w:sz w:val="24"/>
          <w:szCs w:val="24"/>
        </w:rPr>
        <w:t xml:space="preserve">the </w:t>
      </w:r>
      <w:r w:rsidR="00692804" w:rsidRPr="00AF2604">
        <w:rPr>
          <w:rFonts w:ascii="Arial" w:hAnsi="Arial" w:cs="Arial"/>
          <w:sz w:val="24"/>
          <w:szCs w:val="24"/>
        </w:rPr>
        <w:t xml:space="preserve">U.S. </w:t>
      </w:r>
      <w:r w:rsidR="00CE75F7" w:rsidRPr="00AF2604">
        <w:rPr>
          <w:rFonts w:ascii="Arial" w:hAnsi="Arial" w:cs="Arial"/>
          <w:sz w:val="24"/>
          <w:szCs w:val="24"/>
        </w:rPr>
        <w:t xml:space="preserve">ambient air pollution </w:t>
      </w:r>
      <w:r w:rsidR="00EC628C" w:rsidRPr="00AF2604">
        <w:rPr>
          <w:rFonts w:ascii="Arial" w:hAnsi="Arial" w:cs="Arial"/>
          <w:sz w:val="24"/>
          <w:szCs w:val="24"/>
        </w:rPr>
        <w:t>standard</w:t>
      </w:r>
      <w:r w:rsidR="00A9167A" w:rsidRPr="00AF2604">
        <w:rPr>
          <w:rFonts w:ascii="Arial" w:hAnsi="Arial" w:cs="Arial"/>
          <w:sz w:val="24"/>
          <w:szCs w:val="24"/>
        </w:rPr>
        <w:t>s</w:t>
      </w:r>
      <w:r w:rsidR="00AF2604">
        <w:rPr>
          <w:rFonts w:ascii="Arial" w:hAnsi="Arial" w:cs="Arial"/>
          <w:sz w:val="24"/>
          <w:szCs w:val="24"/>
        </w:rPr>
        <w:t xml:space="preserve"> </w:t>
      </w:r>
      <w:ins w:id="3" w:author="Kevin Chen" w:date="2020-03-26T10:34:00Z">
        <w:r w:rsidR="008100EA" w:rsidRPr="00AF2604">
          <w:rPr>
            <w:rFonts w:ascii="Arial" w:hAnsi="Arial" w:cs="Arial"/>
            <w:sz w:val="24"/>
            <w:szCs w:val="24"/>
          </w:rPr>
          <w:fldChar w:fldCharType="begin" w:fldLock="1"/>
        </w:r>
      </w:ins>
      <w:r w:rsidR="00B64092" w:rsidRPr="00AF2604">
        <w:rPr>
          <w:rFonts w:ascii="Arial" w:hAnsi="Arial" w:cs="Arial"/>
          <w:sz w:val="24"/>
          <w:szCs w:val="24"/>
        </w:rPr>
        <w:instrText>ADDIN CSL_CITATION {"citationItems":[{"id":"ITEM-1","itemData":{"DOI":"10.1007/978-1-4613-2539-0_3","ISSN":"00976326","author":[{"dropping-particle":"","family":"EPA","given":"","non-dropping-particle":"","parse-names":false,"suffix":""}],"container-title":"Federal Register","id":"ITEM-1","issue":"250","issued":{"date-parts":[["2014"]]},"number-of-pages":"78750-78752","title":"National ambient air quality standards for ozone","type":"report","volume":"79"},"uris":["http://www.mendeley.com/documents/?uuid=4f99f977-33d0-4970-bbcb-3e1a08955ba8","http://www.mendeley.com/documents/?uuid=c0f6cea2-32cb-4ae1-9ca4-4e3ba0420212","http://www.mendeley.com/documents/?uuid=ae8b562c-aee3-4b12-975c-0281d73f5f7c"]}],"mendeley":{"formattedCitation":"(1)","plainTextFormattedCitation":"(1)","previouslyFormattedCitation":"(1)"},"properties":{"noteIndex":0},"schema":"https://github.com/citation-style-language/schema/raw/master/csl-citation.json"}</w:instrText>
      </w:r>
      <w:ins w:id="4" w:author="Kevin Chen" w:date="2020-03-26T10:34:00Z">
        <w:r w:rsidR="008100EA" w:rsidRPr="00AF2604">
          <w:rPr>
            <w:rFonts w:ascii="Arial" w:hAnsi="Arial" w:cs="Arial"/>
            <w:sz w:val="24"/>
            <w:szCs w:val="24"/>
          </w:rPr>
          <w:fldChar w:fldCharType="separate"/>
        </w:r>
      </w:ins>
      <w:r w:rsidR="00161BA7" w:rsidRPr="00AF2604">
        <w:rPr>
          <w:rFonts w:ascii="Arial" w:hAnsi="Arial" w:cs="Arial"/>
          <w:noProof/>
          <w:sz w:val="24"/>
          <w:szCs w:val="24"/>
        </w:rPr>
        <w:t>(1)</w:t>
      </w:r>
      <w:ins w:id="5" w:author="Kevin Chen" w:date="2020-03-26T10:34:00Z">
        <w:r w:rsidR="008100EA" w:rsidRPr="00AF2604">
          <w:rPr>
            <w:rFonts w:ascii="Arial" w:hAnsi="Arial" w:cs="Arial"/>
            <w:sz w:val="24"/>
            <w:szCs w:val="24"/>
          </w:rPr>
          <w:fldChar w:fldCharType="end"/>
        </w:r>
      </w:ins>
      <w:r w:rsidR="00CE75F7" w:rsidRPr="00AF2604">
        <w:rPr>
          <w:rFonts w:ascii="Arial" w:hAnsi="Arial" w:cs="Arial"/>
          <w:sz w:val="24"/>
          <w:szCs w:val="24"/>
        </w:rPr>
        <w:t>.</w:t>
      </w:r>
      <w:del w:id="6" w:author="Kevin Chen" w:date="2020-03-26T10:34:00Z">
        <w:r w:rsidR="00692804" w:rsidRPr="00AF2604" w:rsidDel="008100EA">
          <w:rPr>
            <w:rFonts w:ascii="Arial" w:hAnsi="Arial" w:cs="Arial"/>
            <w:sz w:val="24"/>
            <w:szCs w:val="24"/>
          </w:rPr>
          <w:fldChar w:fldCharType="begin" w:fldLock="1"/>
        </w:r>
        <w:r w:rsidR="00B620C2" w:rsidRPr="00AF2604" w:rsidDel="008100EA">
          <w:rPr>
            <w:rFonts w:ascii="Arial" w:hAnsi="Arial" w:cs="Arial"/>
            <w:sz w:val="24"/>
            <w:szCs w:val="24"/>
          </w:rPr>
          <w:delInstrText>ADDIN CSL_CITATION {"citationItems":[{"id":"ITEM-1","itemData":{"author":[{"dropping-particle":"","family":"EPA","given":"","non-dropping-particle":"","parse-names":false,"suffix":""}],"container-title":"Federal Register","id":"ITEM-1","issued":{"date-parts":[["2008"]]},"title":"National Ambient Air Quality Standards (NAAQS)","type":"webpage"},"uris":["http://www.mendeley.com/documents/?uuid=4f99f977-33d0-4970-bbcb-3e1a08955ba8","http://www.mendeley.com/documents/?uuid=c0f6cea2-32cb-4ae1-9ca4-4e3ba0420212"]}],"mendeley":{"formattedCitation":"(1)","plainTextFormattedCitation":"(1)","previouslyFormattedCitation":"&lt;sup&gt;1&lt;/sup&gt;"},"properties":{"noteIndex":0},"schema":"https://github.com/citation-style-language/schema/raw/master/csl-citation.json"}</w:delInstrText>
        </w:r>
        <w:r w:rsidR="00692804" w:rsidRPr="00AF2604" w:rsidDel="008100EA">
          <w:rPr>
            <w:rFonts w:ascii="Arial" w:hAnsi="Arial" w:cs="Arial"/>
            <w:sz w:val="24"/>
            <w:szCs w:val="24"/>
          </w:rPr>
          <w:fldChar w:fldCharType="separate"/>
        </w:r>
        <w:r w:rsidR="00B620C2" w:rsidRPr="00AF2604" w:rsidDel="008100EA">
          <w:rPr>
            <w:rFonts w:ascii="Arial" w:hAnsi="Arial" w:cs="Arial"/>
            <w:noProof/>
            <w:sz w:val="24"/>
            <w:szCs w:val="24"/>
          </w:rPr>
          <w:delText>(1)</w:delText>
        </w:r>
        <w:r w:rsidR="00692804" w:rsidRPr="00AF2604" w:rsidDel="008100EA">
          <w:rPr>
            <w:rFonts w:ascii="Arial" w:hAnsi="Arial" w:cs="Arial"/>
            <w:sz w:val="24"/>
            <w:szCs w:val="24"/>
          </w:rPr>
          <w:fldChar w:fldCharType="end"/>
        </w:r>
      </w:del>
      <w:r w:rsidR="0040718F" w:rsidRPr="00AF2604">
        <w:rPr>
          <w:rFonts w:ascii="Arial" w:hAnsi="Arial" w:cs="Arial"/>
          <w:sz w:val="24"/>
          <w:szCs w:val="24"/>
        </w:rPr>
        <w:t xml:space="preserve"> Classified as straight (mineral oils), soluble (oils emulsified in water), or synthetic (without oils), MWFs continue to pose a potential hazard to millions of workers in automobile manufacturing </w:t>
      </w:r>
      <w:r w:rsidR="00B67CEC" w:rsidRPr="00AF2604">
        <w:rPr>
          <w:rFonts w:ascii="Arial" w:hAnsi="Arial" w:cs="Arial"/>
          <w:sz w:val="24"/>
          <w:szCs w:val="24"/>
        </w:rPr>
        <w:t xml:space="preserve">as well as </w:t>
      </w:r>
      <w:r w:rsidR="0040718F" w:rsidRPr="00AF2604">
        <w:rPr>
          <w:rFonts w:ascii="Arial" w:hAnsi="Arial" w:cs="Arial"/>
          <w:sz w:val="24"/>
          <w:szCs w:val="24"/>
        </w:rPr>
        <w:t>other metal machining jobs related to electronics manufacturing, new technologies, and alternative energy.</w:t>
      </w:r>
      <w:r w:rsidRPr="00AF2604">
        <w:rPr>
          <w:rFonts w:ascii="Arial" w:hAnsi="Arial" w:cs="Arial"/>
          <w:sz w:val="24"/>
          <w:szCs w:val="24"/>
        </w:rPr>
        <w:t xml:space="preserve"> </w:t>
      </w:r>
      <w:r w:rsidR="004240D7" w:rsidRPr="00AF2604">
        <w:rPr>
          <w:rFonts w:ascii="Arial" w:hAnsi="Arial" w:cs="Arial"/>
          <w:sz w:val="24"/>
          <w:szCs w:val="24"/>
        </w:rPr>
        <w:t>Some MWF constituents are carcinogenic in animals, including N-nitrosamines</w:t>
      </w:r>
      <w:ins w:id="7" w:author="Kevin Chen" w:date="2020-03-26T11:18:00Z">
        <w:r w:rsidR="00FF459E" w:rsidRPr="00AF2604">
          <w:rPr>
            <w:rFonts w:ascii="Arial" w:hAnsi="Arial" w:cs="Arial"/>
            <w:sz w:val="24"/>
            <w:szCs w:val="24"/>
          </w:rPr>
          <w:t xml:space="preserve"> </w:t>
        </w:r>
      </w:ins>
      <w:r w:rsidR="0085778C" w:rsidRPr="00AF2604">
        <w:rPr>
          <w:rFonts w:ascii="Arial" w:hAnsi="Arial" w:cs="Arial"/>
          <w:sz w:val="24"/>
          <w:szCs w:val="24"/>
        </w:rPr>
        <w:fldChar w:fldCharType="begin" w:fldLock="1"/>
      </w:r>
      <w:r w:rsidR="00DD270E" w:rsidRPr="00AF2604">
        <w:rPr>
          <w:rFonts w:ascii="Arial" w:hAnsi="Arial" w:cs="Arial"/>
          <w:sz w:val="24"/>
          <w:szCs w:val="24"/>
        </w:rPr>
        <w:instrText>ADDIN CSL_CITATION {"citationItems":[{"id":"ITEM-1","itemData":{"author":[{"dropping-particle":"","family":"IARC","given":"","non-dropping-particle":"","parse-names":false,"suffix":""}],"id":"ITEM-1","issued":{"date-parts":[["1978"]]},"number-of-pages":"77-82","publisher-place":"Lyon, France","title":"N-nitrosodiethanolamine. In \"IARC Monographs on the Evaluation of the Carcinogenic Risk of Chemicals to Humans, Some N-Nitroso Compounds.\"","type":"report"},"uris":["http://www.mendeley.com/documents/?uuid=7a20491a-e8eb-4e7f-8edd-40a3a5ad4619","http://www.mendeley.com/documents/?uuid=d8b25a20-149c-4de7-9635-d694370433ba","http://www.mendeley.com/documents/?uuid=22d57abd-d4c3-4cc4-a97c-f9be59eeb1da"]}],"mendeley":{"formattedCitation":"(2)","plainTextFormattedCitation":"(2)","previouslyFormattedCitation":"(2)"},"properties":{"noteIndex":0},"schema":"https://github.com/citation-style-language/schema/raw/master/csl-citation.json"}</w:instrText>
      </w:r>
      <w:r w:rsidR="0085778C" w:rsidRPr="00AF2604">
        <w:rPr>
          <w:rFonts w:ascii="Arial" w:hAnsi="Arial" w:cs="Arial"/>
          <w:sz w:val="24"/>
          <w:szCs w:val="24"/>
        </w:rPr>
        <w:fldChar w:fldCharType="separate"/>
      </w:r>
      <w:r w:rsidR="00161BA7" w:rsidRPr="00AF2604">
        <w:rPr>
          <w:rFonts w:ascii="Arial" w:hAnsi="Arial" w:cs="Arial"/>
          <w:noProof/>
          <w:sz w:val="24"/>
          <w:szCs w:val="24"/>
        </w:rPr>
        <w:t>(2)</w:t>
      </w:r>
      <w:r w:rsidR="0085778C" w:rsidRPr="00AF2604">
        <w:rPr>
          <w:rFonts w:ascii="Arial" w:hAnsi="Arial" w:cs="Arial"/>
          <w:sz w:val="24"/>
          <w:szCs w:val="24"/>
        </w:rPr>
        <w:fldChar w:fldCharType="end"/>
      </w:r>
      <w:r w:rsidR="004240D7" w:rsidRPr="00AF2604">
        <w:rPr>
          <w:rFonts w:ascii="Arial" w:hAnsi="Arial" w:cs="Arial"/>
          <w:sz w:val="24"/>
          <w:szCs w:val="24"/>
        </w:rPr>
        <w:t xml:space="preserve"> found in water-based synthetic fluids and some poly</w:t>
      </w:r>
      <w:r w:rsidR="00F842E2" w:rsidRPr="00AF2604">
        <w:rPr>
          <w:rFonts w:ascii="Arial" w:hAnsi="Arial" w:cs="Arial"/>
          <w:sz w:val="24"/>
          <w:szCs w:val="24"/>
        </w:rPr>
        <w:t xml:space="preserve">cyclic </w:t>
      </w:r>
      <w:r w:rsidR="004240D7" w:rsidRPr="00AF2604">
        <w:rPr>
          <w:rFonts w:ascii="Arial" w:hAnsi="Arial" w:cs="Arial"/>
          <w:sz w:val="24"/>
          <w:szCs w:val="24"/>
        </w:rPr>
        <w:t>aromatic hydrocarbons (PAHs)</w:t>
      </w:r>
      <w:ins w:id="8" w:author="Kevin Chen" w:date="2020-03-26T11:18:00Z">
        <w:r w:rsidR="00FF459E" w:rsidRPr="00AF2604">
          <w:rPr>
            <w:rFonts w:ascii="Arial" w:hAnsi="Arial" w:cs="Arial"/>
            <w:sz w:val="24"/>
            <w:szCs w:val="24"/>
          </w:rPr>
          <w:t xml:space="preserve"> </w:t>
        </w:r>
      </w:ins>
      <w:r w:rsidR="0067783A" w:rsidRPr="00AF2604">
        <w:rPr>
          <w:rFonts w:ascii="Arial" w:hAnsi="Arial" w:cs="Arial"/>
          <w:sz w:val="24"/>
          <w:szCs w:val="24"/>
        </w:rPr>
        <w:fldChar w:fldCharType="begin" w:fldLock="1"/>
      </w:r>
      <w:r w:rsidR="00B64092" w:rsidRPr="00AF2604">
        <w:rPr>
          <w:rFonts w:ascii="Arial" w:hAnsi="Arial" w:cs="Arial"/>
          <w:sz w:val="24"/>
          <w:szCs w:val="24"/>
        </w:rPr>
        <w:instrText>ADDIN CSL_CITATION {"citationItems":[{"id":"ITEM-1","itemData":{"author":[{"dropping-particle":"","family":"IARC","given":"","non-dropping-particle":"","parse-names":false,"suffix":""}],"id":"ITEM-1","issued":{"date-parts":[["0"]]},"title":"Monograph 34: polynuclear aromatic compounds, Part3, industrial exposures in aluminum production, coal gasification, coke production, and iron and steel founding. Genevia: World Health Organization, 1984","type":"article-journal"},"uris":["http://www.mendeley.com/documents/?uuid=5868f907-2c4f-44ab-9d62-c01d10f496a5","http://www.mendeley.com/documents/?uuid=7b3f5825-67fb-4a60-8e6f-ed7ed004a77c"]}],"mendeley":{"formattedCitation":"(3)","plainTextFormattedCitation":"(3)","previouslyFormattedCitation":"(3)"},"properties":{"noteIndex":0},"schema":"https://github.com/citation-style-language/schema/raw/master/csl-citation.json"}</w:instrText>
      </w:r>
      <w:r w:rsidR="0067783A" w:rsidRPr="00AF2604">
        <w:rPr>
          <w:rFonts w:ascii="Arial" w:hAnsi="Arial" w:cs="Arial"/>
          <w:sz w:val="24"/>
          <w:szCs w:val="24"/>
        </w:rPr>
        <w:fldChar w:fldCharType="separate"/>
      </w:r>
      <w:r w:rsidR="00161BA7" w:rsidRPr="00AF2604">
        <w:rPr>
          <w:rFonts w:ascii="Arial" w:hAnsi="Arial" w:cs="Arial"/>
          <w:noProof/>
          <w:sz w:val="24"/>
          <w:szCs w:val="24"/>
        </w:rPr>
        <w:t>(3)</w:t>
      </w:r>
      <w:r w:rsidR="0067783A" w:rsidRPr="00AF2604">
        <w:rPr>
          <w:rFonts w:ascii="Arial" w:hAnsi="Arial" w:cs="Arial"/>
          <w:sz w:val="24"/>
          <w:szCs w:val="24"/>
        </w:rPr>
        <w:fldChar w:fldCharType="end"/>
      </w:r>
      <w:r w:rsidR="004240D7" w:rsidRPr="00AF2604">
        <w:rPr>
          <w:rFonts w:ascii="Arial" w:hAnsi="Arial" w:cs="Arial"/>
          <w:sz w:val="24"/>
          <w:szCs w:val="24"/>
        </w:rPr>
        <w:t xml:space="preserve"> found in the oil-based fluids. Efforts to reduce </w:t>
      </w:r>
      <w:r w:rsidR="000D6DF9" w:rsidRPr="00AF2604">
        <w:rPr>
          <w:rFonts w:ascii="Arial" w:hAnsi="Arial" w:cs="Arial"/>
          <w:sz w:val="24"/>
          <w:szCs w:val="24"/>
        </w:rPr>
        <w:t xml:space="preserve">exposures to </w:t>
      </w:r>
      <w:r w:rsidR="004240D7" w:rsidRPr="00AF2604">
        <w:rPr>
          <w:rFonts w:ascii="Arial" w:hAnsi="Arial" w:cs="Arial"/>
          <w:sz w:val="24"/>
          <w:szCs w:val="24"/>
        </w:rPr>
        <w:t>these potential</w:t>
      </w:r>
      <w:r w:rsidR="000D6DF9" w:rsidRPr="00AF2604">
        <w:rPr>
          <w:rFonts w:ascii="Arial" w:hAnsi="Arial" w:cs="Arial"/>
          <w:sz w:val="24"/>
          <w:szCs w:val="24"/>
        </w:rPr>
        <w:t>ly</w:t>
      </w:r>
      <w:r w:rsidR="004240D7" w:rsidRPr="00AF2604">
        <w:rPr>
          <w:rFonts w:ascii="Arial" w:hAnsi="Arial" w:cs="Arial"/>
          <w:sz w:val="24"/>
          <w:szCs w:val="24"/>
        </w:rPr>
        <w:t xml:space="preserve"> carcinogenic </w:t>
      </w:r>
      <w:r w:rsidR="000D6DF9" w:rsidRPr="00AF2604">
        <w:rPr>
          <w:rFonts w:ascii="Arial" w:hAnsi="Arial" w:cs="Arial"/>
          <w:sz w:val="24"/>
          <w:szCs w:val="24"/>
        </w:rPr>
        <w:t xml:space="preserve">MWFs </w:t>
      </w:r>
      <w:r w:rsidR="004240D7" w:rsidRPr="00AF2604">
        <w:rPr>
          <w:rFonts w:ascii="Arial" w:hAnsi="Arial" w:cs="Arial"/>
          <w:sz w:val="24"/>
          <w:szCs w:val="24"/>
        </w:rPr>
        <w:t xml:space="preserve">have been ongoing for decades. Removal of PAHs from MWFs began in the 1950s </w:t>
      </w:r>
      <w:r w:rsidR="007F69CC" w:rsidRPr="00AF2604">
        <w:rPr>
          <w:rFonts w:ascii="Arial" w:hAnsi="Arial" w:cs="Arial"/>
          <w:sz w:val="24"/>
          <w:szCs w:val="24"/>
        </w:rPr>
        <w:t>when large industrial users began shifting to more refined oils</w:t>
      </w:r>
      <w:r w:rsidR="00B67CEC" w:rsidRPr="00AF2604">
        <w:rPr>
          <w:rFonts w:ascii="Arial" w:hAnsi="Arial" w:cs="Arial"/>
          <w:sz w:val="24"/>
          <w:szCs w:val="24"/>
        </w:rPr>
        <w:t>,</w:t>
      </w:r>
      <w:r w:rsidR="007F69CC" w:rsidRPr="00AF2604">
        <w:rPr>
          <w:rFonts w:ascii="Arial" w:hAnsi="Arial" w:cs="Arial"/>
          <w:sz w:val="24"/>
          <w:szCs w:val="24"/>
        </w:rPr>
        <w:t xml:space="preserve"> </w:t>
      </w:r>
      <w:r w:rsidR="004240D7" w:rsidRPr="00AF2604">
        <w:rPr>
          <w:rFonts w:ascii="Arial" w:hAnsi="Arial" w:cs="Arial"/>
          <w:sz w:val="24"/>
          <w:szCs w:val="24"/>
        </w:rPr>
        <w:t>and U.S. Environmental Protection Agency (EPA) regulations during the 1980s were directed at reducing nitrosamine exposure</w:t>
      </w:r>
      <w:r w:rsidR="00760C06" w:rsidRPr="00AF2604">
        <w:rPr>
          <w:rFonts w:ascii="Arial" w:hAnsi="Arial" w:cs="Arial"/>
          <w:sz w:val="24"/>
          <w:szCs w:val="24"/>
        </w:rPr>
        <w:t>s</w:t>
      </w:r>
      <w:ins w:id="9" w:author="Kevin Chen" w:date="2020-03-26T11:08:00Z">
        <w:r w:rsidR="00975EA8" w:rsidRPr="00AF2604">
          <w:rPr>
            <w:rFonts w:ascii="Arial" w:hAnsi="Arial" w:cs="Arial"/>
            <w:sz w:val="24"/>
            <w:szCs w:val="24"/>
          </w:rPr>
          <w:t xml:space="preserve"> </w:t>
        </w:r>
        <w:r w:rsidR="00975EA8" w:rsidRPr="00AF2604">
          <w:rPr>
            <w:rFonts w:ascii="Arial" w:hAnsi="Arial" w:cs="Arial"/>
            <w:sz w:val="24"/>
            <w:szCs w:val="24"/>
          </w:rPr>
          <w:fldChar w:fldCharType="begin" w:fldLock="1"/>
        </w:r>
      </w:ins>
      <w:r w:rsidR="009D12EE" w:rsidRPr="00AF2604">
        <w:rPr>
          <w:rFonts w:ascii="Arial" w:hAnsi="Arial" w:cs="Arial"/>
          <w:sz w:val="24"/>
          <w:szCs w:val="24"/>
        </w:rPr>
        <w:instrText>ADDIN CSL_CITATION {"citationItems":[{"id":"ITEM-1","itemData":{"DOI":"10.1002/(SICI)1097-0274(199803)33:3&lt;282::AID-AJIM10&gt;3.0.CO;2-W","ISSN":"02713586","abstract":"Metalworking fluids (MWFs) are commonly used in a variety of industrial machining and grinding operations. The National Institute for Occupational Safety and Health (NIOSH) estimates that more than one million workers are exposed to MWFs. NIOSH conducted a comprehensive and systematic review of the epidemiologic studies that examined the association between MWF exposure and cancer. Substantial evidence was found for an increased risk of cancer at several sites (larynx, rectum, pancreas, skin, scrotum, and bladder) associated with at least some MWFs used prior to the mid-1970s. This paper provides the evidence pertaining to cancer at these sites. Cancer at those sites found to have more limited or less consistent evidence for an association with MWF (stomach, esophagus, lung, prostate, brain, colon, and hematopoietic system) will not be discussed in this paper but are discussed in the recent NIOSH Criteria for a Recommended Standard-Occupational Exposure to MWFs. Because the changes in MWF composition that have occurred over the last several decades may not be sufficient to eliminate the cancer risks associated with MWF exposure, reductions in airborne MWF exposures are recommended.","author":[{"dropping-particle":"","family":"Calvert","given":"Geoffrey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Medicine","id":"ITEM-1","issue":"3","issued":{"date-parts":[["1998"]]},"page":"282-292","title":"Cancer risks among workers exposed to metalworking fluids: A systematic review","type":"article-journal","volume":"33"},"uris":["http://www.mendeley.com/documents/?uuid=65b7878e-9822-40d0-be75-69300d349649","http://www.mendeley.com/documents/?uuid=051dc59e-bde3-4e94-871c-87da6a9bc72f","http://www.mendeley.com/documents/?uuid=82bafcc1-f269-4ca4-b057-0b3061d45a16"]}],"mendeley":{"formattedCitation":"(4)","plainTextFormattedCitation":"(4)","previouslyFormattedCitation":"(4)"},"properties":{"noteIndex":0},"schema":"https://github.com/citation-style-language/schema/raw/master/csl-citation.json"}</w:instrText>
      </w:r>
      <w:ins w:id="10" w:author="Kevin Chen" w:date="2020-03-26T11:08:00Z">
        <w:r w:rsidR="00975EA8" w:rsidRPr="00AF2604">
          <w:rPr>
            <w:rFonts w:ascii="Arial" w:hAnsi="Arial" w:cs="Arial"/>
            <w:sz w:val="24"/>
            <w:szCs w:val="24"/>
          </w:rPr>
          <w:fldChar w:fldCharType="separate"/>
        </w:r>
        <w:r w:rsidR="00975EA8" w:rsidRPr="00AF2604">
          <w:rPr>
            <w:rFonts w:ascii="Arial" w:hAnsi="Arial" w:cs="Arial"/>
            <w:noProof/>
            <w:sz w:val="24"/>
            <w:szCs w:val="24"/>
          </w:rPr>
          <w:t>(4)</w:t>
        </w:r>
        <w:r w:rsidR="00975EA8" w:rsidRPr="00AF2604">
          <w:rPr>
            <w:rFonts w:ascii="Arial" w:hAnsi="Arial" w:cs="Arial"/>
            <w:sz w:val="24"/>
            <w:szCs w:val="24"/>
          </w:rPr>
          <w:fldChar w:fldCharType="end"/>
        </w:r>
      </w:ins>
      <w:r w:rsidR="00760C06" w:rsidRPr="00AF2604">
        <w:rPr>
          <w:rFonts w:ascii="Arial" w:hAnsi="Arial" w:cs="Arial"/>
          <w:sz w:val="24"/>
          <w:szCs w:val="24"/>
        </w:rPr>
        <w:t>.</w:t>
      </w:r>
      <w:del w:id="11" w:author="Kevin Chen" w:date="2020-03-26T11:08:00Z">
        <w:r w:rsidR="00294F8B" w:rsidRPr="00AF2604" w:rsidDel="00975EA8">
          <w:rPr>
            <w:rFonts w:ascii="Arial" w:hAnsi="Arial" w:cs="Arial"/>
            <w:sz w:val="24"/>
            <w:szCs w:val="24"/>
          </w:rPr>
          <w:fldChar w:fldCharType="begin" w:fldLock="1"/>
        </w:r>
        <w:r w:rsidR="00975EA8" w:rsidRPr="00AF2604" w:rsidDel="00975EA8">
          <w:rPr>
            <w:rFonts w:ascii="Arial" w:hAnsi="Arial" w:cs="Arial"/>
            <w:sz w:val="24"/>
            <w:szCs w:val="24"/>
          </w:rPr>
          <w:delInstrText>ADDIN CSL_CITATION {"citationItems":[{"id":"ITEM-1","itemData":{"author":[{"dropping-particle":"","family":"Calvert","given":"Geoffrey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Medicine","id":"ITEM-1","issued":{"date-parts":[["1998"]]},"page":"282-292","title":"to Metalworking Fluids : A Systematic Review","type":"article-journal","volume":"292"},"uris":["http://www.mendeley.com/documents/?uuid=65b7878e-9822-40d0-be75-69300d349649","http://www.mendeley.com/documents/?uuid=051dc59e-bde3-4e94-871c-87da6a9bc72f","http://www.mendeley.com/documents/?uuid=82bafcc1-f269-4ca4-b057-0b3061d45a16"]}],"mendeley":{"formattedCitation":"(4)","plainTextFormattedCitation":"(4)","previouslyFormattedCitation":"(4)"},"properties":{"noteIndex":0},"schema":"https://github.com/citation-style-language/schema/raw/master/csl-citation.json"}</w:delInstrText>
        </w:r>
        <w:r w:rsidR="00294F8B" w:rsidRPr="00AF2604" w:rsidDel="00975EA8">
          <w:rPr>
            <w:rFonts w:ascii="Arial" w:hAnsi="Arial" w:cs="Arial"/>
            <w:sz w:val="24"/>
            <w:szCs w:val="24"/>
          </w:rPr>
          <w:fldChar w:fldCharType="separate"/>
        </w:r>
        <w:r w:rsidR="00161BA7" w:rsidRPr="00AF2604" w:rsidDel="00975EA8">
          <w:rPr>
            <w:rFonts w:ascii="Arial" w:hAnsi="Arial" w:cs="Arial"/>
            <w:noProof/>
            <w:sz w:val="24"/>
            <w:szCs w:val="24"/>
          </w:rPr>
          <w:delText>(4)</w:delText>
        </w:r>
        <w:r w:rsidR="00294F8B" w:rsidRPr="00AF2604" w:rsidDel="00975EA8">
          <w:rPr>
            <w:rFonts w:ascii="Arial" w:hAnsi="Arial" w:cs="Arial"/>
            <w:sz w:val="24"/>
            <w:szCs w:val="24"/>
          </w:rPr>
          <w:fldChar w:fldCharType="end"/>
        </w:r>
      </w:del>
      <w:r w:rsidR="00B67CEC" w:rsidRPr="00AF2604">
        <w:rPr>
          <w:rFonts w:ascii="Arial" w:hAnsi="Arial" w:cs="Arial"/>
          <w:sz w:val="24"/>
          <w:szCs w:val="24"/>
        </w:rPr>
        <w:t xml:space="preserve"> </w:t>
      </w:r>
      <w:r w:rsidRPr="00AF2604">
        <w:rPr>
          <w:rFonts w:ascii="Arial" w:hAnsi="Arial" w:cs="Arial"/>
          <w:sz w:val="24"/>
          <w:szCs w:val="24"/>
        </w:rPr>
        <w:t xml:space="preserve">In 1998, </w:t>
      </w:r>
      <w:r w:rsidR="007F69CC" w:rsidRPr="00AF2604">
        <w:rPr>
          <w:rFonts w:ascii="Arial" w:hAnsi="Arial" w:cs="Arial"/>
          <w:sz w:val="24"/>
          <w:szCs w:val="24"/>
        </w:rPr>
        <w:t>the National Institute of Occupational Safety and Health (</w:t>
      </w:r>
      <w:r w:rsidRPr="00AF2604">
        <w:rPr>
          <w:rFonts w:ascii="Arial" w:hAnsi="Arial" w:cs="Arial"/>
          <w:sz w:val="24"/>
          <w:szCs w:val="24"/>
        </w:rPr>
        <w:t>NIOSH</w:t>
      </w:r>
      <w:r w:rsidR="007F69CC" w:rsidRPr="00AF2604">
        <w:rPr>
          <w:rFonts w:ascii="Arial" w:hAnsi="Arial" w:cs="Arial"/>
          <w:sz w:val="24"/>
          <w:szCs w:val="24"/>
        </w:rPr>
        <w:t>)</w:t>
      </w:r>
      <w:r w:rsidRPr="00AF2604">
        <w:rPr>
          <w:rFonts w:ascii="Arial" w:hAnsi="Arial" w:cs="Arial"/>
          <w:sz w:val="24"/>
          <w:szCs w:val="24"/>
        </w:rPr>
        <w:t xml:space="preserve"> released a Criteria Document </w:t>
      </w:r>
      <w:r w:rsidR="007F69CC" w:rsidRPr="00AF2604">
        <w:rPr>
          <w:rFonts w:ascii="Arial" w:hAnsi="Arial" w:cs="Arial"/>
          <w:sz w:val="24"/>
          <w:szCs w:val="24"/>
        </w:rPr>
        <w:t xml:space="preserve">with a </w:t>
      </w:r>
      <w:r w:rsidRPr="00AF2604">
        <w:rPr>
          <w:rFonts w:ascii="Arial" w:hAnsi="Arial" w:cs="Arial"/>
          <w:sz w:val="24"/>
          <w:szCs w:val="24"/>
        </w:rPr>
        <w:t xml:space="preserve">Recommended </w:t>
      </w:r>
      <w:r w:rsidR="007F69CC" w:rsidRPr="00AF2604">
        <w:rPr>
          <w:rFonts w:ascii="Arial" w:hAnsi="Arial" w:cs="Arial"/>
          <w:sz w:val="24"/>
          <w:szCs w:val="24"/>
        </w:rPr>
        <w:t>Exposure Limit (REL) for o</w:t>
      </w:r>
      <w:r w:rsidRPr="00AF2604">
        <w:rPr>
          <w:rFonts w:ascii="Arial" w:hAnsi="Arial" w:cs="Arial"/>
          <w:sz w:val="24"/>
          <w:szCs w:val="24"/>
        </w:rPr>
        <w:t xml:space="preserve">ccupational </w:t>
      </w:r>
      <w:r w:rsidR="007F69CC" w:rsidRPr="00AF2604">
        <w:rPr>
          <w:rFonts w:ascii="Arial" w:hAnsi="Arial" w:cs="Arial"/>
          <w:sz w:val="24"/>
          <w:szCs w:val="24"/>
        </w:rPr>
        <w:t>e</w:t>
      </w:r>
      <w:r w:rsidRPr="00AF2604">
        <w:rPr>
          <w:rFonts w:ascii="Arial" w:hAnsi="Arial" w:cs="Arial"/>
          <w:sz w:val="24"/>
          <w:szCs w:val="24"/>
        </w:rPr>
        <w:t>xposure to MWFs</w:t>
      </w:r>
      <w:r w:rsidR="00943D33" w:rsidRPr="00AF2604">
        <w:rPr>
          <w:rFonts w:ascii="Arial" w:hAnsi="Arial" w:cs="Arial"/>
          <w:sz w:val="24"/>
          <w:szCs w:val="24"/>
        </w:rPr>
        <w:t xml:space="preserve"> of </w:t>
      </w:r>
      <w:r w:rsidR="00526A20" w:rsidRPr="00AF2604">
        <w:rPr>
          <w:rFonts w:ascii="Arial" w:hAnsi="Arial" w:cs="Arial"/>
          <w:sz w:val="24"/>
          <w:szCs w:val="24"/>
        </w:rPr>
        <w:t>0</w:t>
      </w:r>
      <w:r w:rsidR="00943D33" w:rsidRPr="00AF2604">
        <w:rPr>
          <w:rFonts w:ascii="Arial" w:hAnsi="Arial" w:cs="Arial"/>
          <w:sz w:val="24"/>
          <w:szCs w:val="24"/>
        </w:rPr>
        <w:t>.5 mg/m</w:t>
      </w:r>
      <w:r w:rsidR="00943D33" w:rsidRPr="00AF2604">
        <w:rPr>
          <w:rFonts w:ascii="Arial" w:hAnsi="Arial" w:cs="Arial"/>
          <w:sz w:val="24"/>
          <w:szCs w:val="24"/>
          <w:vertAlign w:val="superscript"/>
        </w:rPr>
        <w:t>3</w:t>
      </w:r>
      <w:r w:rsidR="00943D33" w:rsidRPr="00AF2604">
        <w:rPr>
          <w:rFonts w:ascii="Arial" w:hAnsi="Arial" w:cs="Arial"/>
          <w:sz w:val="24"/>
          <w:szCs w:val="24"/>
        </w:rPr>
        <w:t xml:space="preserve"> for total PM (TPM) and</w:t>
      </w:r>
      <w:r w:rsidR="00526A20" w:rsidRPr="00AF2604">
        <w:rPr>
          <w:rFonts w:ascii="Arial" w:hAnsi="Arial" w:cs="Arial"/>
          <w:sz w:val="24"/>
          <w:szCs w:val="24"/>
        </w:rPr>
        <w:t xml:space="preserve"> 0</w:t>
      </w:r>
      <w:r w:rsidR="00943D33" w:rsidRPr="00AF2604">
        <w:rPr>
          <w:rFonts w:ascii="Arial" w:hAnsi="Arial" w:cs="Arial"/>
          <w:sz w:val="24"/>
          <w:szCs w:val="24"/>
        </w:rPr>
        <w:t>.4 for respirable PM</w:t>
      </w:r>
      <w:ins w:id="12" w:author="Kevin Chen" w:date="2020-03-26T11:09:00Z">
        <w:r w:rsidR="00975EA8" w:rsidRPr="00AF2604">
          <w:rPr>
            <w:rFonts w:ascii="Arial" w:hAnsi="Arial" w:cs="Arial"/>
            <w:sz w:val="24"/>
            <w:szCs w:val="24"/>
          </w:rPr>
          <w:t xml:space="preserve"> </w:t>
        </w:r>
      </w:ins>
      <w:moveToRangeStart w:id="13" w:author="Kevin Chen" w:date="2020-03-26T11:09:00Z" w:name="move36113381"/>
      <w:moveTo w:id="14" w:author="Kevin Chen" w:date="2020-03-26T11:09:00Z">
        <w:r w:rsidR="00975EA8" w:rsidRPr="00AF2604">
          <w:rPr>
            <w:rFonts w:ascii="Arial" w:hAnsi="Arial" w:cs="Arial"/>
            <w:sz w:val="24"/>
            <w:szCs w:val="24"/>
          </w:rPr>
          <w:fldChar w:fldCharType="begin" w:fldLock="1"/>
        </w:r>
      </w:moveTo>
      <w:r w:rsidR="00C23185" w:rsidRPr="00AF2604">
        <w:rPr>
          <w:rFonts w:ascii="Arial" w:hAnsi="Arial" w:cs="Arial"/>
          <w:sz w:val="24"/>
          <w:szCs w:val="24"/>
        </w:rPr>
        <w:instrText>ADDIN CSL_CITATION {"citationItems":[{"id":"ITEM-1","itemData":{"author":[{"dropping-particle":"","family":"NIOSH","given":"","non-dropping-particle":"","parse-names":false,"suffix":""}],"id":"ITEM-1","issued":{"date-parts":[["1998"]]},"page":"98-102","publisher-place":"US","title":"Criteria for a Recommended Standard: Occupational Exposure to Metalworking Fluids","type":"legislation"},"uris":["http://www.mendeley.com/documents/?uuid=2ee1cefa-a471-4173-bab1-c52cd10db514","http://www.mendeley.com/documents/?uuid=d37651b9-822e-4c78-82d7-37702aa4d6d2","http://www.mendeley.com/documents/?uuid=9437a75d-20eb-481f-a9f8-fe947d27dab9"]}],"mendeley":{"formattedCitation":"(5)","plainTextFormattedCitation":"(5)","previouslyFormattedCitation":"(5)"},"properties":{"noteIndex":0},"schema":"https://github.com/citation-style-language/schema/raw/master/csl-citation.json"}</w:instrText>
      </w:r>
      <w:moveTo w:id="15" w:author="Kevin Chen" w:date="2020-03-26T11:09:00Z">
        <w:r w:rsidR="00975EA8" w:rsidRPr="00AF2604">
          <w:rPr>
            <w:rFonts w:ascii="Arial" w:hAnsi="Arial" w:cs="Arial"/>
            <w:sz w:val="24"/>
            <w:szCs w:val="24"/>
          </w:rPr>
          <w:fldChar w:fldCharType="separate"/>
        </w:r>
        <w:r w:rsidR="00975EA8" w:rsidRPr="00AF2604">
          <w:rPr>
            <w:rFonts w:ascii="Arial" w:hAnsi="Arial" w:cs="Arial"/>
            <w:noProof/>
            <w:sz w:val="24"/>
            <w:szCs w:val="24"/>
          </w:rPr>
          <w:t>(5)</w:t>
        </w:r>
        <w:r w:rsidR="00975EA8" w:rsidRPr="00AF2604">
          <w:rPr>
            <w:rFonts w:ascii="Arial" w:hAnsi="Arial" w:cs="Arial"/>
            <w:sz w:val="24"/>
            <w:szCs w:val="24"/>
          </w:rPr>
          <w:fldChar w:fldCharType="end"/>
        </w:r>
      </w:moveTo>
      <w:moveToRangeEnd w:id="13"/>
      <w:r w:rsidRPr="00AF2604">
        <w:rPr>
          <w:rFonts w:ascii="Arial" w:hAnsi="Arial" w:cs="Arial"/>
          <w:sz w:val="24"/>
          <w:szCs w:val="24"/>
        </w:rPr>
        <w:t>.</w:t>
      </w:r>
      <w:moveFromRangeStart w:id="16" w:author="Kevin Chen" w:date="2020-03-26T11:09:00Z" w:name="move36113381"/>
      <w:moveFrom w:id="17" w:author="Kevin Chen" w:date="2020-03-26T11:09:00Z">
        <w:r w:rsidR="00673DA1" w:rsidRPr="00AF2604" w:rsidDel="00975EA8">
          <w:rPr>
            <w:rFonts w:ascii="Arial" w:hAnsi="Arial" w:cs="Arial"/>
            <w:sz w:val="24"/>
            <w:szCs w:val="24"/>
          </w:rPr>
          <w:fldChar w:fldCharType="begin" w:fldLock="1"/>
        </w:r>
        <w:r w:rsidR="00975EA8" w:rsidRPr="00AF2604" w:rsidDel="00975EA8">
          <w:rPr>
            <w:rFonts w:ascii="Arial" w:hAnsi="Arial" w:cs="Arial"/>
            <w:sz w:val="24"/>
            <w:szCs w:val="24"/>
          </w:rPr>
          <w:instrText>ADDIN CSL_CITATION {"citationItems":[{"id":"ITEM-1","itemData":{"author":[{"dropping-particle":"","family":"NIOSH","given":"","non-dropping-particle":"","parse-names":false,"suffix":""}],"id":"ITEM-1","issued":{"date-parts":[["1998"]]},"page":"98-102","publisher-place":"US","title":"Criteria for a Recommended Standard: Occupational Exposure to metalworking Fluids","type":"legislation"},"uris":["http://www.mendeley.com/documents/?uuid=2ee1cefa-a471-4173-bab1-c52cd10db514","http://www.mendeley.com/documents/?uuid=d37651b9-822e-4c78-82d7-37702aa4d6d2","http://www.mendeley.com/documents/?uuid=9437a75d-20eb-481f-a9f8-fe947d27dab9"]}],"mendeley":{"formattedCitation":"(5)","plainTextFormattedCitation":"(5)","previouslyFormattedCitation":"(5)"},"properties":{"noteIndex":0},"schema":"https://github.com/citation-style-language/schema/raw/master/csl-citation.json"}</w:instrText>
        </w:r>
        <w:r w:rsidR="00673DA1" w:rsidRPr="00AF2604" w:rsidDel="00975EA8">
          <w:rPr>
            <w:rFonts w:ascii="Arial" w:hAnsi="Arial" w:cs="Arial"/>
            <w:sz w:val="24"/>
            <w:szCs w:val="24"/>
          </w:rPr>
          <w:fldChar w:fldCharType="separate"/>
        </w:r>
        <w:r w:rsidR="00975EA8" w:rsidRPr="00AF2604" w:rsidDel="00975EA8">
          <w:rPr>
            <w:rFonts w:ascii="Arial" w:hAnsi="Arial" w:cs="Arial"/>
            <w:noProof/>
            <w:sz w:val="24"/>
            <w:szCs w:val="24"/>
          </w:rPr>
          <w:t>(5)</w:t>
        </w:r>
        <w:r w:rsidR="00673DA1" w:rsidRPr="00AF2604" w:rsidDel="00975EA8">
          <w:rPr>
            <w:rFonts w:ascii="Arial" w:hAnsi="Arial" w:cs="Arial"/>
            <w:sz w:val="24"/>
            <w:szCs w:val="24"/>
          </w:rPr>
          <w:fldChar w:fldCharType="end"/>
        </w:r>
      </w:moveFrom>
      <w:moveFromRangeEnd w:id="16"/>
    </w:p>
    <w:p w14:paraId="304A3F2A" w14:textId="473C0A35" w:rsidR="004240D7" w:rsidRPr="00AF2604" w:rsidRDefault="00D41DFE" w:rsidP="006F516C">
      <w:pPr>
        <w:spacing w:after="0" w:line="480" w:lineRule="auto"/>
        <w:ind w:firstLine="720"/>
        <w:rPr>
          <w:rFonts w:ascii="Arial" w:hAnsi="Arial" w:cs="Arial"/>
          <w:sz w:val="24"/>
          <w:szCs w:val="24"/>
        </w:rPr>
      </w:pPr>
      <w:r w:rsidRPr="00AF2604">
        <w:rPr>
          <w:rFonts w:ascii="Arial" w:hAnsi="Arial" w:cs="Arial"/>
          <w:sz w:val="24"/>
          <w:szCs w:val="24"/>
        </w:rPr>
        <w:t>Several reviews of the evidence on MWFs and cancer followed the NIOSH Criteria Document</w:t>
      </w:r>
      <w:ins w:id="18" w:author="Kevin Chen" w:date="2020-03-26T11:09:00Z">
        <w:r w:rsidR="00975EA8" w:rsidRPr="00AF2604">
          <w:rPr>
            <w:rFonts w:ascii="Arial" w:hAnsi="Arial" w:cs="Arial"/>
            <w:sz w:val="24"/>
            <w:szCs w:val="24"/>
          </w:rPr>
          <w:t xml:space="preserve"> </w:t>
        </w:r>
      </w:ins>
      <w:del w:id="19" w:author="Kevin Chen" w:date="2020-03-26T11:09:00Z">
        <w:r w:rsidRPr="00AF2604" w:rsidDel="00975EA8">
          <w:rPr>
            <w:rFonts w:ascii="Arial" w:hAnsi="Arial" w:cs="Arial"/>
            <w:sz w:val="24"/>
            <w:szCs w:val="24"/>
          </w:rPr>
          <w:delText>.</w:delText>
        </w:r>
      </w:del>
      <w:r w:rsidRPr="00AF2604">
        <w:rPr>
          <w:rFonts w:ascii="Arial" w:hAnsi="Arial" w:cs="Arial"/>
          <w:sz w:val="24"/>
          <w:szCs w:val="24"/>
        </w:rPr>
        <w:fldChar w:fldCharType="begin" w:fldLock="1"/>
      </w:r>
      <w:r w:rsidR="00273D41" w:rsidRPr="00AF2604">
        <w:rPr>
          <w:rFonts w:ascii="Arial" w:hAnsi="Arial" w:cs="Arial"/>
          <w:sz w:val="24"/>
          <w:szCs w:val="24"/>
        </w:rPr>
        <w:instrText>ADDIN CSL_CITATION {"citationItems":[{"id":"ITEM-1","itemData":{"DOI":"10.1002/ajim.20853","ISSN":"02713586","abstract":"Background Metalworking fluids (MWF) are used in the manufacture of engines, transmissions, chassis parts and other products. In 2003, OSHA denied a union petition to promulgate a standard for MWF. The 3rd Circuit Court of Appeals rejected a union lawsuit to compel OSHA to regulate MWF. OSHA relied exclusively on the 1999 Metal Working Fluids Standards Advisory Committee report, therefore, only evidence available before 1999 was quoted supporting the denial. This review was conducted to identify studies published since 1998. Methods Electronic reference sources were queried for the terms for metalworking fluids, machining fluids, cutting fluids, cutting oils, coolants, machining, and machinist. All items returned were reviewed for relevance to MWF regulation. Results The review noted 227 reports in the peer reviewed literature directly relevant to regulation of MWF exposures. Of these, 26 addressed cancer; 58 respiratory effects; 32 skin effects or absorption; 45 microbial contaminants; and 76 exposure measurements and controls. Three major studies identified excess cancer including lung, liver, pancreatic, laryngeal, and leukemia associated with MWF exposures. Reports strengthened associations of asthma and hypersensitivity pneumonitis with recent exposure to MWF. Conclusions Material new evidence demonstrates significant risks to material impairment of health at prevailing exposure levels and feasibility of lower exposure limits. © 2010 Wiley-Liss, Inc.","author":[{"dropping-particle":"","family":"Mirer","given":"Franklin E.","non-dropping-particle":"","parse-names":false,"suffix":""}],"container-title":"American Journal of Industrial Medicine","id":"ITEM-1","issue":"8","issued":{"date-parts":[["2010"]]},"page":"792-801","title":"New evidence on the health hazards and control of metalworking fluids since completion of the OSHA advisory committee report","type":"article-journal","volume":"53"},"uris":["http://www.mendeley.com/documents/?uuid=2207d4c5-da2b-49c8-aceb-dd1151f43e59","http://www.mendeley.com/documents/?uuid=6f4b9126-14b0-4213-ae17-65db3a907956","http://www.mendeley.com/documents/?uuid=285a5f59-16d5-4e36-8288-69bbf5af38de"]},{"id":"ITEM-2","itemData":{"author":[{"dropping-particle":"","family":"Mirer F","given":"","non-dropping-particle":"","parse-names":false,"suffix":""}],"container-title":"Appl Occup Environ Hyg","id":"ITEM-2","issue":"11","issued":{"date-parts":[["2003"]]},"page":"902-912","title":"Updated epidemiology of workers exposed to metalworking fluids provides sufficient evidence for carcinogenicity","type":"article-journal","volume":"18"},"uris":["http://www.mendeley.com/documents/?uuid=26ff9049-8d73-46d1-bf27-159171e50689","http://www.mendeley.com/documents/?uuid=62217551-15fc-4baa-861c-e3869959c611"]},{"id":"ITEM-3","itemData":{"author":[{"dropping-particle":"","family":"Savitz","given":"David A","non-dropping-particle":"","parse-names":false,"suffix":""}],"container-title":"Applied occupational and environmental hygiene","id":"ITEM-3","issue":"11","issued":{"date-parts":[["2003"]]},"page":"913-920","publisher":"Taylor &amp; Francis","title":"Epidemiologic evidence on the carcinogenicity of metalworking fluids","type":"article-journal","volume":"18"},"uris":["http://www.mendeley.com/documents/?uuid=103af2b8-b3fc-4662-9f20-a5fcd9d88115","http://www.mendeley.com/documents/?uuid=5a3beb32-a5e1-4401-bfe1-8ed62b81f3f4","http://www.mendeley.com/documents/?uuid=11a1e7eb-ed46-4a3b-934c-adecd71aa626"]},{"id":"ITEM-4","itemData":{"DOI":"10.1002/ajim.22809","ISSN":"10970274","abstract":"BACKGROUND Metalworking fluids (MWF) are complex mixtures with dermal and inhalation exposure. Published reports reveal excess cancer risk. METHODS Using published findings exposure response was derived for each attributable cancer site. Aggregate excess lifetime risk was estimated by applying a lifetable calculation. RESULTS Cancer sites contributing the most attributable cases were larynx, esophagus, brain, female breast, and uterine cervix. With constant workplace MWF exposure of 0.1 mg/m3 over a 45 years working life, the risk of attributable cancer was 3.7% or, excluding the less certain female cancers, 3.1%. CONCLUSION Substantial cancer risks occurred at 0.1 mg/m3 MWF, one fourth of the current NIOSH recommended exposure limit for MWF total particulate. Because ingredients in current MWF remain from earlier formulations, it is likely that some MWF carcinogenicity persists today. Although important changes have occurred, newer agents are being continually introduced with little or no knowledge of chronic health risks.","author":[{"dropping-particle":"","family":"Park","given":"Robert M.","non-dropping-particle":"","parse-names":false,"suffix":""}],"container-title":"American Journal of Industrial Medicine","id":"ITEM-4","issue":"3","issued":{"date-parts":[["2018"]]},"page":"198-203","title":"Risk assessment for metalworking fluids and cancer outcomes","type":"article-journal","volume":"61"},"uris":["http://www.mendeley.com/documents/?uuid=fa72a08c-c93a-4381-ab84-c1898a287cdf","http://www.mendeley.com/documents/?uuid=ef8ffbb2-d085-48f2-8a6e-99afc1250699","http://www.mendeley.com/documents/?uuid=05e28cd1-7792-4112-958c-921c6e4eff2f"]},{"id":"ITEM-5","itemData":{"DOI":"10.1002/(SICI)1097-0274(199803)33:3&lt;282::AID-AJIM10&gt;3.0.CO;2-W","ISSN":"02713586","abstract":"Metalworking fluids (MWFs) are commonly used in a variety of industrial machining and grinding operations. The National Institute for Occupational Safety and Health (NIOSH) estimates that more than one million workers are exposed to MWFs. NIOSH conducted a comprehensive and systematic review of the epidemiologic studies that examined the association between MWF exposure and cancer. Substantial evidence was found for an increased risk of cancer at several sites (larynx, rectum, pancreas, skin, scrotum, and bladder) associated with at least some MWFs used prior to the mid-1970s. This paper provides the evidence pertaining to cancer at these sites. Cancer at those sites found to have more limited or less consistent evidence for an association with MWF (stomach, esophagus, lung, prostate, brain, colon, and hematopoietic system) will not be discussed in this paper but are discussed in the recent NIOSH Criteria for a Recommended Standard-Occupational Exposure to MWFs. Because the changes in MWF composition that have occurred over the last several decades may not be sufficient to eliminate the cancer risks associated with MWF exposure, reductions in airborne MWF exposures are recommended.","author":[{"dropping-particle":"","family":"Calvert","given":"Geoffrey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Medicine","id":"ITEM-5","issue":"3","issued":{"date-parts":[["1998"]]},"page":"282-292","title":"Cancer risks among workers exposed to metalworking fluids: A systematic review","type":"article-journal","volume":"33"},"uris":["http://www.mendeley.com/documents/?uuid=82bafcc1-f269-4ca4-b057-0b3061d45a16","http://www.mendeley.com/documents/?uuid=051dc59e-bde3-4e94-871c-87da6a9bc72f","http://www.mendeley.com/documents/?uuid=65b7878e-9822-40d0-be75-69300d349649"]}],"mendeley":{"formattedCitation":"(4,6–9)","plainTextFormattedCitation":"(4,6–9)","previouslyFormattedCitation":"(4,6–9)"},"properties":{"noteIndex":0},"schema":"https://github.com/citation-style-language/schema/raw/master/csl-citation.json"}</w:instrText>
      </w:r>
      <w:r w:rsidRPr="00AF2604">
        <w:rPr>
          <w:rFonts w:ascii="Arial" w:hAnsi="Arial" w:cs="Arial"/>
          <w:sz w:val="24"/>
          <w:szCs w:val="24"/>
        </w:rPr>
        <w:fldChar w:fldCharType="separate"/>
      </w:r>
      <w:r w:rsidR="00161BA7" w:rsidRPr="00AF2604">
        <w:rPr>
          <w:rFonts w:ascii="Arial" w:hAnsi="Arial" w:cs="Arial"/>
          <w:noProof/>
          <w:sz w:val="24"/>
          <w:szCs w:val="24"/>
        </w:rPr>
        <w:t>(4,6–9)</w:t>
      </w:r>
      <w:r w:rsidRPr="00AF2604">
        <w:rPr>
          <w:rFonts w:ascii="Arial" w:hAnsi="Arial" w:cs="Arial"/>
          <w:sz w:val="24"/>
          <w:szCs w:val="24"/>
        </w:rPr>
        <w:fldChar w:fldCharType="end"/>
      </w:r>
      <w:ins w:id="20" w:author="Kevin Chen" w:date="2020-03-26T11:09:00Z">
        <w:r w:rsidR="00975EA8" w:rsidRPr="00AF2604">
          <w:rPr>
            <w:rFonts w:ascii="Arial" w:hAnsi="Arial" w:cs="Arial"/>
            <w:sz w:val="24"/>
            <w:szCs w:val="24"/>
          </w:rPr>
          <w:t>.</w:t>
        </w:r>
      </w:ins>
      <w:r w:rsidR="00B67CEC" w:rsidRPr="00AF2604">
        <w:rPr>
          <w:rFonts w:ascii="Arial" w:hAnsi="Arial" w:cs="Arial"/>
          <w:sz w:val="24"/>
          <w:szCs w:val="24"/>
        </w:rPr>
        <w:t xml:space="preserve"> </w:t>
      </w:r>
      <w:r w:rsidR="00844495" w:rsidRPr="00AF2604">
        <w:rPr>
          <w:rFonts w:ascii="Arial" w:hAnsi="Arial" w:cs="Arial"/>
          <w:sz w:val="24"/>
          <w:szCs w:val="24"/>
        </w:rPr>
        <w:t xml:space="preserve">Calvert et al summarized the evidence </w:t>
      </w:r>
      <w:r w:rsidR="003F18FA" w:rsidRPr="00AF2604">
        <w:rPr>
          <w:rFonts w:ascii="Arial" w:hAnsi="Arial" w:cs="Arial"/>
          <w:sz w:val="24"/>
          <w:szCs w:val="24"/>
        </w:rPr>
        <w:t xml:space="preserve">basis of the NIOSH report </w:t>
      </w:r>
      <w:r w:rsidR="00844495" w:rsidRPr="00AF2604">
        <w:rPr>
          <w:rFonts w:ascii="Arial" w:hAnsi="Arial" w:cs="Arial"/>
          <w:sz w:val="24"/>
          <w:szCs w:val="24"/>
        </w:rPr>
        <w:t xml:space="preserve">on cancer risk among workers exposed to MWF, concluding that there was </w:t>
      </w:r>
      <w:r w:rsidR="00844495" w:rsidRPr="00AF2604">
        <w:rPr>
          <w:rFonts w:ascii="Arial" w:hAnsi="Arial" w:cs="Arial"/>
          <w:sz w:val="24"/>
          <w:szCs w:val="24"/>
        </w:rPr>
        <w:lastRenderedPageBreak/>
        <w:t xml:space="preserve">substantial evidence for increased risk at several sites, </w:t>
      </w:r>
      <w:r w:rsidR="007F69CC" w:rsidRPr="00AF2604">
        <w:rPr>
          <w:rFonts w:ascii="Arial" w:hAnsi="Arial" w:cs="Arial"/>
          <w:sz w:val="24"/>
          <w:szCs w:val="24"/>
        </w:rPr>
        <w:t xml:space="preserve">including </w:t>
      </w:r>
      <w:r w:rsidR="00844495" w:rsidRPr="00AF2604">
        <w:rPr>
          <w:rFonts w:ascii="Arial" w:hAnsi="Arial" w:cs="Arial"/>
          <w:sz w:val="24"/>
          <w:szCs w:val="24"/>
        </w:rPr>
        <w:t>larynx, rectum, pancreas, skin, scrotum, and bladder, associated with at least some MWFs</w:t>
      </w:r>
      <w:del w:id="21" w:author="Kevin Chen" w:date="2020-03-26T11:10:00Z">
        <w:r w:rsidR="00844495" w:rsidRPr="00AF2604" w:rsidDel="00975EA8">
          <w:rPr>
            <w:rFonts w:ascii="Arial" w:hAnsi="Arial" w:cs="Arial"/>
            <w:sz w:val="24"/>
            <w:szCs w:val="24"/>
          </w:rPr>
          <w:delText>.</w:delText>
        </w:r>
        <w:r w:rsidR="00673DA1" w:rsidRPr="00AF2604" w:rsidDel="00975EA8">
          <w:rPr>
            <w:rFonts w:ascii="Arial" w:hAnsi="Arial" w:cs="Arial"/>
            <w:sz w:val="24"/>
            <w:szCs w:val="24"/>
          </w:rPr>
          <w:fldChar w:fldCharType="begin" w:fldLock="1"/>
        </w:r>
        <w:r w:rsidR="00975EA8" w:rsidRPr="00AF2604" w:rsidDel="00975EA8">
          <w:rPr>
            <w:rFonts w:ascii="Arial" w:hAnsi="Arial" w:cs="Arial"/>
            <w:sz w:val="24"/>
            <w:szCs w:val="24"/>
          </w:rPr>
          <w:delInstrText>ADDIN CSL_CITATION {"citationItems":[{"id":"ITEM-1","itemData":{"author":[{"dropping-particle":"","family":"Calvert","given":"Geoffrey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Medicine","id":"ITEM-1","issued":{"date-parts":[["1998"]]},"page":"282-292","title":"to Metalworking Fluids : A Systematic Review","type":"article-journal","volume":"292"},"uris":["http://www.mendeley.com/documents/?uuid=82bafcc1-f269-4ca4-b057-0b3061d45a16","http://www.mendeley.com/documents/?uuid=051dc59e-bde3-4e94-871c-87da6a9bc72f","http://www.mendeley.com/documents/?uuid=65b7878e-9822-40d0-be75-69300d349649"]}],"mendeley":{"formattedCitation":"(4)","plainTextFormattedCitation":"(4)","previouslyFormattedCitation":"(4)"},"properties":{"noteIndex":0},"schema":"https://github.com/citation-style-language/schema/raw/master/csl-citation.json"}</w:delInstrText>
        </w:r>
        <w:r w:rsidR="00673DA1" w:rsidRPr="00AF2604" w:rsidDel="00975EA8">
          <w:rPr>
            <w:rFonts w:ascii="Arial" w:hAnsi="Arial" w:cs="Arial"/>
            <w:sz w:val="24"/>
            <w:szCs w:val="24"/>
          </w:rPr>
          <w:fldChar w:fldCharType="separate"/>
        </w:r>
        <w:r w:rsidR="00161BA7" w:rsidRPr="00AF2604" w:rsidDel="00975EA8">
          <w:rPr>
            <w:rFonts w:ascii="Arial" w:hAnsi="Arial" w:cs="Arial"/>
            <w:noProof/>
            <w:sz w:val="24"/>
            <w:szCs w:val="24"/>
          </w:rPr>
          <w:delText>(4)</w:delText>
        </w:r>
        <w:r w:rsidR="00673DA1" w:rsidRPr="00AF2604" w:rsidDel="00975EA8">
          <w:rPr>
            <w:rFonts w:ascii="Arial" w:hAnsi="Arial" w:cs="Arial"/>
            <w:sz w:val="24"/>
            <w:szCs w:val="24"/>
          </w:rPr>
          <w:fldChar w:fldCharType="end"/>
        </w:r>
      </w:del>
      <w:ins w:id="22" w:author="Kevin Chen" w:date="2020-03-26T11:10:00Z">
        <w:r w:rsidR="00975EA8" w:rsidRPr="00AF2604">
          <w:rPr>
            <w:rFonts w:ascii="Arial" w:hAnsi="Arial" w:cs="Arial"/>
            <w:sz w:val="24"/>
            <w:szCs w:val="24"/>
          </w:rPr>
          <w:t xml:space="preserve"> </w:t>
        </w:r>
        <w:r w:rsidR="00975EA8" w:rsidRPr="00AF2604">
          <w:rPr>
            <w:rFonts w:ascii="Arial" w:hAnsi="Arial" w:cs="Arial"/>
            <w:sz w:val="24"/>
            <w:szCs w:val="24"/>
          </w:rPr>
          <w:fldChar w:fldCharType="begin" w:fldLock="1"/>
        </w:r>
      </w:ins>
      <w:r w:rsidR="009D12EE" w:rsidRPr="00AF2604">
        <w:rPr>
          <w:rFonts w:ascii="Arial" w:hAnsi="Arial" w:cs="Arial"/>
          <w:sz w:val="24"/>
          <w:szCs w:val="24"/>
        </w:rPr>
        <w:instrText>ADDIN CSL_CITATION {"citationItems":[{"id":"ITEM-1","itemData":{"DOI":"10.1002/(SICI)1097-0274(199803)33:3&lt;282::AID-AJIM10&gt;3.0.CO;2-W","ISSN":"02713586","abstract":"Metalworking fluids (MWFs) are commonly used in a variety of industrial machining and grinding operations. The National Institute for Occupational Safety and Health (NIOSH) estimates that more than one million workers are exposed to MWFs. NIOSH conducted a comprehensive and systematic review of the epidemiologic studies that examined the association between MWF exposure and cancer. Substantial evidence was found for an increased risk of cancer at several sites (larynx, rectum, pancreas, skin, scrotum, and bladder) associated with at least some MWFs used prior to the mid-1970s. This paper provides the evidence pertaining to cancer at these sites. Cancer at those sites found to have more limited or less consistent evidence for an association with MWF (stomach, esophagus, lung, prostate, brain, colon, and hematopoietic system) will not be discussed in this paper but are discussed in the recent NIOSH Criteria for a Recommended Standard-Occupational Exposure to MWFs. Because the changes in MWF composition that have occurred over the last several decades may not be sufficient to eliminate the cancer risks associated with MWF exposure, reductions in airborne MWF exposures are recommended.","author":[{"dropping-particle":"","family":"Calvert","given":"Geoffrey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Medicine","id":"ITEM-1","issue":"3","issued":{"date-parts":[["1998"]]},"page":"282-292","title":"Cancer risks among workers exposed to metalworking fluids: A systematic review","type":"article-journal","volume":"33"},"uris":["http://www.mendeley.com/documents/?uuid=82bafcc1-f269-4ca4-b057-0b3061d45a16","http://www.mendeley.com/documents/?uuid=051dc59e-bde3-4e94-871c-87da6a9bc72f","http://www.mendeley.com/documents/?uuid=65b7878e-9822-40d0-be75-69300d349649"]}],"mendeley":{"formattedCitation":"(4)","plainTextFormattedCitation":"(4)","previouslyFormattedCitation":"(4)"},"properties":{"noteIndex":0},"schema":"https://github.com/citation-style-language/schema/raw/master/csl-citation.json"}</w:instrText>
      </w:r>
      <w:ins w:id="23" w:author="Kevin Chen" w:date="2020-03-26T11:10:00Z">
        <w:r w:rsidR="00975EA8" w:rsidRPr="00AF2604">
          <w:rPr>
            <w:rFonts w:ascii="Arial" w:hAnsi="Arial" w:cs="Arial"/>
            <w:sz w:val="24"/>
            <w:szCs w:val="24"/>
          </w:rPr>
          <w:fldChar w:fldCharType="separate"/>
        </w:r>
        <w:r w:rsidR="00975EA8" w:rsidRPr="00AF2604">
          <w:rPr>
            <w:rFonts w:ascii="Arial" w:hAnsi="Arial" w:cs="Arial"/>
            <w:noProof/>
            <w:sz w:val="24"/>
            <w:szCs w:val="24"/>
          </w:rPr>
          <w:t>(4)</w:t>
        </w:r>
        <w:r w:rsidR="00975EA8" w:rsidRPr="00AF2604">
          <w:rPr>
            <w:rFonts w:ascii="Arial" w:hAnsi="Arial" w:cs="Arial"/>
            <w:sz w:val="24"/>
            <w:szCs w:val="24"/>
          </w:rPr>
          <w:fldChar w:fldCharType="end"/>
        </w:r>
        <w:r w:rsidR="00975EA8" w:rsidRPr="00AF2604">
          <w:rPr>
            <w:rFonts w:ascii="Arial" w:hAnsi="Arial" w:cs="Arial"/>
            <w:sz w:val="24"/>
            <w:szCs w:val="24"/>
          </w:rPr>
          <w:t>.</w:t>
        </w:r>
      </w:ins>
      <w:r w:rsidR="00B67CEC" w:rsidRPr="00AF2604">
        <w:rPr>
          <w:rFonts w:ascii="Arial" w:hAnsi="Arial" w:cs="Arial"/>
          <w:sz w:val="24"/>
          <w:szCs w:val="24"/>
        </w:rPr>
        <w:t xml:space="preserve"> </w:t>
      </w:r>
      <w:r w:rsidR="00007FB0" w:rsidRPr="00AF2604">
        <w:rPr>
          <w:rFonts w:ascii="Arial" w:hAnsi="Arial" w:cs="Arial"/>
          <w:sz w:val="24"/>
          <w:szCs w:val="24"/>
        </w:rPr>
        <w:t xml:space="preserve">Savitz concluded that </w:t>
      </w:r>
      <w:r w:rsidR="000D6DF9" w:rsidRPr="00AF2604">
        <w:rPr>
          <w:rFonts w:ascii="Arial" w:hAnsi="Arial" w:cs="Arial"/>
          <w:sz w:val="24"/>
          <w:szCs w:val="24"/>
        </w:rPr>
        <w:t xml:space="preserve">evidence was strongest </w:t>
      </w:r>
      <w:r w:rsidR="00007FB0" w:rsidRPr="00AF2604">
        <w:rPr>
          <w:rFonts w:ascii="Arial" w:hAnsi="Arial" w:cs="Arial"/>
          <w:sz w:val="24"/>
          <w:szCs w:val="24"/>
        </w:rPr>
        <w:t xml:space="preserve">for </w:t>
      </w:r>
      <w:r w:rsidR="003F18FA" w:rsidRPr="00AF2604">
        <w:rPr>
          <w:rFonts w:ascii="Arial" w:hAnsi="Arial" w:cs="Arial"/>
          <w:sz w:val="24"/>
          <w:szCs w:val="24"/>
        </w:rPr>
        <w:t xml:space="preserve">associations </w:t>
      </w:r>
      <w:r w:rsidR="00007FB0" w:rsidRPr="00AF2604">
        <w:rPr>
          <w:rFonts w:ascii="Arial" w:hAnsi="Arial" w:cs="Arial"/>
          <w:sz w:val="24"/>
          <w:szCs w:val="24"/>
        </w:rPr>
        <w:t xml:space="preserve">between </w:t>
      </w:r>
      <w:r w:rsidR="003F18FA" w:rsidRPr="00AF2604">
        <w:rPr>
          <w:rFonts w:ascii="Arial" w:hAnsi="Arial" w:cs="Arial"/>
          <w:sz w:val="24"/>
          <w:szCs w:val="24"/>
        </w:rPr>
        <w:t>cancers of the larynx and rectum in relation to the oil-based fluids</w:t>
      </w:r>
      <w:r w:rsidR="00760C06" w:rsidRPr="00AF2604">
        <w:rPr>
          <w:rFonts w:ascii="Arial" w:hAnsi="Arial" w:cs="Arial"/>
          <w:sz w:val="24"/>
          <w:szCs w:val="24"/>
        </w:rPr>
        <w:t>.</w:t>
      </w:r>
      <w:r w:rsidR="003F18FA" w:rsidRPr="00AF2604">
        <w:rPr>
          <w:rFonts w:ascii="Arial" w:hAnsi="Arial" w:cs="Arial"/>
          <w:sz w:val="24"/>
          <w:szCs w:val="24"/>
        </w:rPr>
        <w:t xml:space="preserve"> </w:t>
      </w:r>
      <w:r w:rsidR="00007FB0" w:rsidRPr="00AF2604">
        <w:rPr>
          <w:rFonts w:ascii="Arial" w:hAnsi="Arial" w:cs="Arial"/>
          <w:sz w:val="24"/>
          <w:szCs w:val="24"/>
        </w:rPr>
        <w:t xml:space="preserve">Mirer </w:t>
      </w:r>
      <w:r w:rsidR="000D6DF9" w:rsidRPr="00AF2604">
        <w:rPr>
          <w:rFonts w:ascii="Arial" w:hAnsi="Arial" w:cs="Arial"/>
          <w:sz w:val="24"/>
          <w:szCs w:val="24"/>
        </w:rPr>
        <w:t xml:space="preserve">noted positive </w:t>
      </w:r>
      <w:r w:rsidR="00007FB0" w:rsidRPr="00AF2604">
        <w:rPr>
          <w:rFonts w:ascii="Arial" w:hAnsi="Arial" w:cs="Arial"/>
          <w:sz w:val="24"/>
          <w:szCs w:val="24"/>
        </w:rPr>
        <w:t xml:space="preserve">results for stomach cancer </w:t>
      </w:r>
      <w:r w:rsidR="000D6DF9" w:rsidRPr="00AF2604">
        <w:rPr>
          <w:rFonts w:ascii="Arial" w:hAnsi="Arial" w:cs="Arial"/>
          <w:sz w:val="24"/>
          <w:szCs w:val="24"/>
        </w:rPr>
        <w:t xml:space="preserve">in </w:t>
      </w:r>
      <w:r w:rsidR="00007FB0" w:rsidRPr="00AF2604">
        <w:rPr>
          <w:rFonts w:ascii="Arial" w:hAnsi="Arial" w:cs="Arial"/>
          <w:sz w:val="24"/>
          <w:szCs w:val="24"/>
        </w:rPr>
        <w:t xml:space="preserve">older studies and internal </w:t>
      </w:r>
      <w:del w:id="24" w:author="Sadie Costello" w:date="2020-03-25T12:15:00Z">
        <w:r w:rsidR="00007FB0" w:rsidRPr="00AF2604" w:rsidDel="006F2261">
          <w:rPr>
            <w:rFonts w:ascii="Arial" w:hAnsi="Arial" w:cs="Arial"/>
            <w:sz w:val="24"/>
            <w:szCs w:val="24"/>
          </w:rPr>
          <w:delText>UAW</w:delText>
        </w:r>
      </w:del>
      <w:r w:rsidR="00007FB0" w:rsidRPr="00AF2604">
        <w:rPr>
          <w:rFonts w:ascii="Arial" w:hAnsi="Arial" w:cs="Arial"/>
          <w:sz w:val="24"/>
          <w:szCs w:val="24"/>
        </w:rPr>
        <w:t xml:space="preserve"> analyses</w:t>
      </w:r>
      <w:r w:rsidR="000D6DF9" w:rsidRPr="00AF2604">
        <w:rPr>
          <w:rFonts w:ascii="Arial" w:hAnsi="Arial" w:cs="Arial"/>
          <w:sz w:val="24"/>
          <w:szCs w:val="24"/>
        </w:rPr>
        <w:t xml:space="preserve"> </w:t>
      </w:r>
      <w:ins w:id="25" w:author="Sadie Costello" w:date="2020-03-25T12:17:00Z">
        <w:r w:rsidR="006F2261" w:rsidRPr="00AF2604">
          <w:rPr>
            <w:rFonts w:ascii="Arial" w:hAnsi="Arial" w:cs="Arial"/>
            <w:sz w:val="24"/>
            <w:szCs w:val="24"/>
          </w:rPr>
          <w:t xml:space="preserve">of labor union (United Autoworkers (UAW)) data </w:t>
        </w:r>
      </w:ins>
      <w:r w:rsidR="000D6DF9" w:rsidRPr="00AF2604">
        <w:rPr>
          <w:rFonts w:ascii="Arial" w:hAnsi="Arial" w:cs="Arial"/>
          <w:sz w:val="24"/>
          <w:szCs w:val="24"/>
        </w:rPr>
        <w:t>without quantitative exposure information,</w:t>
      </w:r>
      <w:r w:rsidR="00007FB0" w:rsidRPr="00AF2604">
        <w:rPr>
          <w:rFonts w:ascii="Arial" w:hAnsi="Arial" w:cs="Arial"/>
          <w:sz w:val="24"/>
          <w:szCs w:val="24"/>
        </w:rPr>
        <w:t xml:space="preserve"> </w:t>
      </w:r>
      <w:r w:rsidR="000D6DF9" w:rsidRPr="00AF2604">
        <w:rPr>
          <w:rFonts w:ascii="Arial" w:hAnsi="Arial" w:cs="Arial"/>
          <w:sz w:val="24"/>
          <w:szCs w:val="24"/>
        </w:rPr>
        <w:t xml:space="preserve">as well as for lung, liver, pancreatic, </w:t>
      </w:r>
      <w:r w:rsidR="00BA49AA" w:rsidRPr="00AF2604">
        <w:rPr>
          <w:rFonts w:ascii="Arial" w:hAnsi="Arial" w:cs="Arial"/>
          <w:sz w:val="24"/>
          <w:szCs w:val="24"/>
        </w:rPr>
        <w:t xml:space="preserve">and </w:t>
      </w:r>
      <w:r w:rsidR="000D6DF9" w:rsidRPr="00AF2604">
        <w:rPr>
          <w:rFonts w:ascii="Arial" w:hAnsi="Arial" w:cs="Arial"/>
          <w:sz w:val="24"/>
          <w:szCs w:val="24"/>
        </w:rPr>
        <w:t>laryngeal</w:t>
      </w:r>
      <w:r w:rsidR="00BA49AA" w:rsidRPr="00AF2604">
        <w:rPr>
          <w:rFonts w:ascii="Arial" w:hAnsi="Arial" w:cs="Arial"/>
          <w:sz w:val="24"/>
          <w:szCs w:val="24"/>
        </w:rPr>
        <w:t xml:space="preserve"> cancer</w:t>
      </w:r>
      <w:r w:rsidR="000D6DF9" w:rsidRPr="00AF2604">
        <w:rPr>
          <w:rFonts w:ascii="Arial" w:hAnsi="Arial" w:cs="Arial"/>
          <w:sz w:val="24"/>
          <w:szCs w:val="24"/>
        </w:rPr>
        <w:t xml:space="preserve">, </w:t>
      </w:r>
      <w:r w:rsidR="00760C06" w:rsidRPr="00AF2604">
        <w:rPr>
          <w:rFonts w:ascii="Arial" w:hAnsi="Arial" w:cs="Arial"/>
          <w:sz w:val="24"/>
          <w:szCs w:val="24"/>
        </w:rPr>
        <w:t>and for</w:t>
      </w:r>
      <w:r w:rsidR="00B67CEC" w:rsidRPr="00AF2604">
        <w:rPr>
          <w:rFonts w:ascii="Arial" w:hAnsi="Arial" w:cs="Arial"/>
          <w:sz w:val="24"/>
          <w:szCs w:val="24"/>
        </w:rPr>
        <w:t xml:space="preserve"> </w:t>
      </w:r>
      <w:r w:rsidR="000D6DF9" w:rsidRPr="00AF2604">
        <w:rPr>
          <w:rFonts w:ascii="Arial" w:hAnsi="Arial" w:cs="Arial"/>
          <w:sz w:val="24"/>
          <w:szCs w:val="24"/>
        </w:rPr>
        <w:t>leukemia</w:t>
      </w:r>
      <w:ins w:id="26" w:author="Kevin Chen" w:date="2020-03-26T11:10:00Z">
        <w:r w:rsidR="00640FE2" w:rsidRPr="00AF2604">
          <w:rPr>
            <w:rFonts w:ascii="Arial" w:hAnsi="Arial" w:cs="Arial"/>
            <w:sz w:val="24"/>
            <w:szCs w:val="24"/>
          </w:rPr>
          <w:t xml:space="preserve"> </w:t>
        </w:r>
      </w:ins>
      <w:del w:id="27" w:author="Kevin Chen" w:date="2020-03-26T11:10:00Z">
        <w:r w:rsidR="000D6DF9" w:rsidRPr="00AF2604" w:rsidDel="00640FE2">
          <w:rPr>
            <w:rFonts w:ascii="Arial" w:hAnsi="Arial" w:cs="Arial"/>
            <w:sz w:val="24"/>
            <w:szCs w:val="24"/>
          </w:rPr>
          <w:delText>.</w:delText>
        </w:r>
      </w:del>
      <w:r w:rsidR="000D6DF9" w:rsidRPr="00AF2604">
        <w:rPr>
          <w:rFonts w:ascii="Arial" w:hAnsi="Arial" w:cs="Arial"/>
          <w:sz w:val="24"/>
          <w:szCs w:val="24"/>
        </w:rPr>
        <w:fldChar w:fldCharType="begin" w:fldLock="1"/>
      </w:r>
      <w:r w:rsidR="00273D41" w:rsidRPr="00AF2604">
        <w:rPr>
          <w:rFonts w:ascii="Arial" w:hAnsi="Arial" w:cs="Arial"/>
          <w:sz w:val="24"/>
          <w:szCs w:val="24"/>
        </w:rPr>
        <w:instrText>ADDIN CSL_CITATION {"citationItems":[{"id":"ITEM-1","itemData":{"author":[{"dropping-particle":"","family":"Savitz","given":"David A","non-dropping-particle":"","parse-names":false,"suffix":""}],"container-title":"Applied occupational and environmental hygiene","id":"ITEM-1","issue":"11","issued":{"date-parts":[["2003"]]},"page":"913-920","publisher":"Taylor &amp; Francis","title":"Epidemiologic evidence on the carcinogenicity of metalworking fluids","type":"article-journal","volume":"18"},"uris":["http://www.mendeley.com/documents/?uuid=11a1e7eb-ed46-4a3b-934c-adecd71aa626","http://www.mendeley.com/documents/?uuid=5a3beb32-a5e1-4401-bfe1-8ed62b81f3f4","http://www.mendeley.com/documents/?uuid=103af2b8-b3fc-4662-9f20-a5fcd9d88115"]},{"id":"ITEM-2","itemData":{"author":[{"dropping-particle":"","family":"Mirer F","given":"","non-dropping-particle":"","parse-names":false,"suffix":""}],"container-title":"Appl Occup Environ Hyg","id":"ITEM-2","issue":"11","issued":{"date-parts":[["2003"]]},"page":"902-912","title":"Updated epidemiology of workers exposed to metalworking fluids provides sufficient evidence for carcinogenicity","type":"article-journal","volume":"18"},"uris":["http://www.mendeley.com/documents/?uuid=62217551-15fc-4baa-861c-e3869959c611","http://www.mendeley.com/documents/?uuid=26ff9049-8d73-46d1-bf27-159171e50689","http://www.mendeley.com/documents/?uuid=86134a11-d834-4711-90a9-6aed2d7dbb53"]},{"id":"ITEM-3","itemData":{"DOI":"10.1002/ajim.20853","ISSN":"02713586","abstract":"Background Metalworking fluids (MWF) are used in the manufacture of engines, transmissions, chassis parts and other products. In 2003, OSHA denied a union petition to promulgate a standard for MWF. The 3rd Circuit Court of Appeals rejected a union lawsuit to compel OSHA to regulate MWF. OSHA relied exclusively on the 1999 Metal Working Fluids Standards Advisory Committee report, therefore, only evidence available before 1999 was quoted supporting the denial. This review was conducted to identify studies published since 1998. Methods Electronic reference sources were queried for the terms for metalworking fluids, machining fluids, cutting fluids, cutting oils, coolants, machining, and machinist. All items returned were reviewed for relevance to MWF regulation. Results The review noted 227 reports in the peer reviewed literature directly relevant to regulation of MWF exposures. Of these, 26 addressed cancer; 58 respiratory effects; 32 skin effects or absorption; 45 microbial contaminants; and 76 exposure measurements and controls. Three major studies identified excess cancer including lung, liver, pancreatic, laryngeal, and leukemia associated with MWF exposures. Reports strengthened associations of asthma and hypersensitivity pneumonitis with recent exposure to MWF. Conclusions Material new evidence demonstrates significant risks to material impairment of health at prevailing exposure levels and feasibility of lower exposure limits. © 2010 Wiley-Liss, Inc.","author":[{"dropping-particle":"","family":"Mirer","given":"Franklin E.","non-dropping-particle":"","parse-names":false,"suffix":""}],"container-title":"American Journal of Industrial Medicine","id":"ITEM-3","issue":"8","issued":{"date-parts":[["2010"]]},"page":"792-801","title":"New evidence on the health hazards and control of metalworking fluids since completion of the OSHA advisory committee report","type":"article-journal","volume":"53"},"uris":["http://www.mendeley.com/documents/?uuid=285a5f59-16d5-4e36-8288-69bbf5af38de","http://www.mendeley.com/documents/?uuid=6f4b9126-14b0-4213-ae17-65db3a907956","http://www.mendeley.com/documents/?uuid=2207d4c5-da2b-49c8-aceb-dd1151f43e59","http://www.mendeley.com/documents/?uuid=35ef26c2-ff66-4222-9dd8-8ac4bdd57a8d","http://www.mendeley.com/documents/?uuid=ed823ccc-1aec-481a-a73d-8d58087a557f"]}],"mendeley":{"formattedCitation":"(6–8)","plainTextFormattedCitation":"(6–8)","previouslyFormattedCitation":"(6–8)"},"properties":{"noteIndex":0},"schema":"https://github.com/citation-style-language/schema/raw/master/csl-citation.json"}</w:instrText>
      </w:r>
      <w:r w:rsidR="000D6DF9" w:rsidRPr="00AF2604">
        <w:rPr>
          <w:rFonts w:ascii="Arial" w:hAnsi="Arial" w:cs="Arial"/>
          <w:sz w:val="24"/>
          <w:szCs w:val="24"/>
        </w:rPr>
        <w:fldChar w:fldCharType="separate"/>
      </w:r>
      <w:r w:rsidR="00161BA7" w:rsidRPr="00AF2604">
        <w:rPr>
          <w:rFonts w:ascii="Arial" w:hAnsi="Arial" w:cs="Arial"/>
          <w:noProof/>
          <w:sz w:val="24"/>
          <w:szCs w:val="24"/>
        </w:rPr>
        <w:t>(6–8)</w:t>
      </w:r>
      <w:r w:rsidR="000D6DF9" w:rsidRPr="00AF2604">
        <w:rPr>
          <w:rFonts w:ascii="Arial" w:hAnsi="Arial" w:cs="Arial"/>
          <w:sz w:val="24"/>
          <w:szCs w:val="24"/>
        </w:rPr>
        <w:fldChar w:fldCharType="end"/>
      </w:r>
      <w:ins w:id="28" w:author="Kevin Chen" w:date="2020-03-26T11:10:00Z">
        <w:r w:rsidR="00640FE2" w:rsidRPr="00AF2604">
          <w:rPr>
            <w:rFonts w:ascii="Arial" w:hAnsi="Arial" w:cs="Arial"/>
            <w:sz w:val="24"/>
            <w:szCs w:val="24"/>
          </w:rPr>
          <w:t>.</w:t>
        </w:r>
      </w:ins>
      <w:r w:rsidR="00B67CEC" w:rsidRPr="00AF2604">
        <w:rPr>
          <w:rFonts w:ascii="Arial" w:hAnsi="Arial" w:cs="Arial"/>
          <w:sz w:val="24"/>
          <w:szCs w:val="24"/>
        </w:rPr>
        <w:t xml:space="preserve"> </w:t>
      </w:r>
      <w:r w:rsidR="004240D7" w:rsidRPr="00AF2604">
        <w:rPr>
          <w:rFonts w:ascii="Arial" w:hAnsi="Arial" w:cs="Arial"/>
          <w:sz w:val="24"/>
          <w:szCs w:val="24"/>
        </w:rPr>
        <w:t xml:space="preserve">In </w:t>
      </w:r>
      <w:r w:rsidR="000D6DF9" w:rsidRPr="00AF2604">
        <w:rPr>
          <w:rFonts w:ascii="Arial" w:hAnsi="Arial" w:cs="Arial"/>
          <w:sz w:val="24"/>
          <w:szCs w:val="24"/>
        </w:rPr>
        <w:t>all reviews, attention was focused on</w:t>
      </w:r>
      <w:r w:rsidR="00844495" w:rsidRPr="00AF2604">
        <w:rPr>
          <w:rFonts w:ascii="Arial" w:hAnsi="Arial" w:cs="Arial"/>
          <w:sz w:val="24"/>
          <w:szCs w:val="24"/>
        </w:rPr>
        <w:t xml:space="preserve"> </w:t>
      </w:r>
      <w:r w:rsidR="000D6DF9" w:rsidRPr="00AF2604">
        <w:rPr>
          <w:rFonts w:ascii="Arial" w:hAnsi="Arial" w:cs="Arial"/>
          <w:sz w:val="24"/>
          <w:szCs w:val="24"/>
        </w:rPr>
        <w:t xml:space="preserve">air and skin exposure to the </w:t>
      </w:r>
      <w:r w:rsidR="004240D7" w:rsidRPr="00AF2604">
        <w:rPr>
          <w:rFonts w:ascii="Arial" w:hAnsi="Arial" w:cs="Arial"/>
          <w:sz w:val="24"/>
          <w:szCs w:val="24"/>
        </w:rPr>
        <w:t xml:space="preserve">oil-based </w:t>
      </w:r>
      <w:r w:rsidR="00844495" w:rsidRPr="00AF2604">
        <w:rPr>
          <w:rFonts w:ascii="Arial" w:hAnsi="Arial" w:cs="Arial"/>
          <w:sz w:val="24"/>
          <w:szCs w:val="24"/>
        </w:rPr>
        <w:t xml:space="preserve">MWFs </w:t>
      </w:r>
      <w:r w:rsidR="007F69CC" w:rsidRPr="00AF2604">
        <w:rPr>
          <w:rFonts w:ascii="Arial" w:hAnsi="Arial" w:cs="Arial"/>
          <w:sz w:val="24"/>
          <w:szCs w:val="24"/>
        </w:rPr>
        <w:t xml:space="preserve">in </w:t>
      </w:r>
      <w:r w:rsidR="00844495" w:rsidRPr="00AF2604">
        <w:rPr>
          <w:rFonts w:ascii="Arial" w:hAnsi="Arial" w:cs="Arial"/>
          <w:sz w:val="24"/>
          <w:szCs w:val="24"/>
        </w:rPr>
        <w:t>use before the oil</w:t>
      </w:r>
      <w:r w:rsidR="007F69CC" w:rsidRPr="00AF2604">
        <w:rPr>
          <w:rFonts w:ascii="Arial" w:hAnsi="Arial" w:cs="Arial"/>
          <w:sz w:val="24"/>
          <w:szCs w:val="24"/>
        </w:rPr>
        <w:t>s</w:t>
      </w:r>
      <w:r w:rsidR="00844495" w:rsidRPr="00AF2604">
        <w:rPr>
          <w:rFonts w:ascii="Arial" w:hAnsi="Arial" w:cs="Arial"/>
          <w:sz w:val="24"/>
          <w:szCs w:val="24"/>
        </w:rPr>
        <w:t xml:space="preserve"> </w:t>
      </w:r>
      <w:r w:rsidR="007F69CC" w:rsidRPr="00AF2604">
        <w:rPr>
          <w:rFonts w:ascii="Arial" w:hAnsi="Arial" w:cs="Arial"/>
          <w:sz w:val="24"/>
          <w:szCs w:val="24"/>
        </w:rPr>
        <w:t xml:space="preserve">became more highly refined </w:t>
      </w:r>
      <w:r w:rsidR="004240D7" w:rsidRPr="00AF2604">
        <w:rPr>
          <w:rFonts w:ascii="Arial" w:hAnsi="Arial" w:cs="Arial"/>
          <w:sz w:val="24"/>
          <w:szCs w:val="24"/>
        </w:rPr>
        <w:t>in the</w:t>
      </w:r>
      <w:r w:rsidR="00844495" w:rsidRPr="00AF2604">
        <w:rPr>
          <w:rFonts w:ascii="Arial" w:hAnsi="Arial" w:cs="Arial"/>
          <w:sz w:val="24"/>
          <w:szCs w:val="24"/>
        </w:rPr>
        <w:t xml:space="preserve"> mid-1970s</w:t>
      </w:r>
      <w:r w:rsidR="004240D7" w:rsidRPr="00AF2604">
        <w:rPr>
          <w:rFonts w:ascii="Arial" w:hAnsi="Arial" w:cs="Arial"/>
          <w:sz w:val="24"/>
          <w:szCs w:val="24"/>
        </w:rPr>
        <w:t>.</w:t>
      </w:r>
      <w:r w:rsidR="00B67CEC" w:rsidRPr="00AF2604">
        <w:rPr>
          <w:rFonts w:ascii="Arial" w:hAnsi="Arial" w:cs="Arial"/>
          <w:sz w:val="24"/>
          <w:szCs w:val="24"/>
        </w:rPr>
        <w:t xml:space="preserve"> </w:t>
      </w:r>
      <w:r w:rsidR="004240D7" w:rsidRPr="00AF2604">
        <w:rPr>
          <w:rFonts w:ascii="Arial" w:hAnsi="Arial" w:cs="Arial"/>
          <w:sz w:val="24"/>
          <w:szCs w:val="24"/>
        </w:rPr>
        <w:t>M</w:t>
      </w:r>
      <w:r w:rsidR="000D6DF9" w:rsidRPr="00AF2604">
        <w:rPr>
          <w:rFonts w:ascii="Arial" w:hAnsi="Arial" w:cs="Arial"/>
          <w:sz w:val="24"/>
          <w:szCs w:val="24"/>
        </w:rPr>
        <w:t xml:space="preserve">ost </w:t>
      </w:r>
      <w:r w:rsidR="004240D7" w:rsidRPr="00AF2604">
        <w:rPr>
          <w:rFonts w:ascii="Arial" w:hAnsi="Arial" w:cs="Arial"/>
          <w:sz w:val="24"/>
          <w:szCs w:val="24"/>
        </w:rPr>
        <w:t xml:space="preserve">of the </w:t>
      </w:r>
      <w:r w:rsidR="000D6DF9" w:rsidRPr="00AF2604">
        <w:rPr>
          <w:rFonts w:ascii="Arial" w:hAnsi="Arial" w:cs="Arial"/>
          <w:sz w:val="24"/>
          <w:szCs w:val="24"/>
        </w:rPr>
        <w:t xml:space="preserve">quantitative </w:t>
      </w:r>
      <w:r w:rsidR="004240D7" w:rsidRPr="00AF2604">
        <w:rPr>
          <w:rFonts w:ascii="Arial" w:hAnsi="Arial" w:cs="Arial"/>
          <w:sz w:val="24"/>
          <w:szCs w:val="24"/>
        </w:rPr>
        <w:t xml:space="preserve">evidence </w:t>
      </w:r>
      <w:r w:rsidRPr="00AF2604">
        <w:rPr>
          <w:rFonts w:ascii="Arial" w:hAnsi="Arial" w:cs="Arial"/>
          <w:sz w:val="24"/>
          <w:szCs w:val="24"/>
        </w:rPr>
        <w:t xml:space="preserve">cited in </w:t>
      </w:r>
      <w:r w:rsidR="003F18FA" w:rsidRPr="00AF2604">
        <w:rPr>
          <w:rFonts w:ascii="Arial" w:hAnsi="Arial" w:cs="Arial"/>
          <w:sz w:val="24"/>
          <w:szCs w:val="24"/>
        </w:rPr>
        <w:t xml:space="preserve">all </w:t>
      </w:r>
      <w:r w:rsidR="004240D7" w:rsidRPr="00AF2604">
        <w:rPr>
          <w:rFonts w:ascii="Arial" w:hAnsi="Arial" w:cs="Arial"/>
          <w:sz w:val="24"/>
          <w:szCs w:val="24"/>
        </w:rPr>
        <w:t>th</w:t>
      </w:r>
      <w:r w:rsidR="003F18FA" w:rsidRPr="00AF2604">
        <w:rPr>
          <w:rFonts w:ascii="Arial" w:hAnsi="Arial" w:cs="Arial"/>
          <w:sz w:val="24"/>
          <w:szCs w:val="24"/>
        </w:rPr>
        <w:t>e</w:t>
      </w:r>
      <w:r w:rsidR="004240D7" w:rsidRPr="00AF2604">
        <w:rPr>
          <w:rFonts w:ascii="Arial" w:hAnsi="Arial" w:cs="Arial"/>
          <w:sz w:val="24"/>
          <w:szCs w:val="24"/>
        </w:rPr>
        <w:t xml:space="preserve"> review</w:t>
      </w:r>
      <w:r w:rsidR="003F18FA" w:rsidRPr="00AF2604">
        <w:rPr>
          <w:rFonts w:ascii="Arial" w:hAnsi="Arial" w:cs="Arial"/>
          <w:sz w:val="24"/>
          <w:szCs w:val="24"/>
        </w:rPr>
        <w:t>s</w:t>
      </w:r>
      <w:r w:rsidR="004240D7" w:rsidRPr="00AF2604">
        <w:rPr>
          <w:rFonts w:ascii="Arial" w:hAnsi="Arial" w:cs="Arial"/>
          <w:sz w:val="24"/>
          <w:szCs w:val="24"/>
        </w:rPr>
        <w:t xml:space="preserve"> came from t</w:t>
      </w:r>
      <w:r w:rsidR="00F83453" w:rsidRPr="00AF2604">
        <w:rPr>
          <w:rFonts w:ascii="Arial" w:hAnsi="Arial" w:cs="Arial"/>
          <w:sz w:val="24"/>
          <w:szCs w:val="24"/>
        </w:rPr>
        <w:t xml:space="preserve">he </w:t>
      </w:r>
      <w:r w:rsidR="007F69CC" w:rsidRPr="00AF2604">
        <w:rPr>
          <w:rFonts w:ascii="Arial" w:hAnsi="Arial" w:cs="Arial"/>
          <w:sz w:val="24"/>
          <w:szCs w:val="24"/>
        </w:rPr>
        <w:t xml:space="preserve">ongoing </w:t>
      </w:r>
      <w:r w:rsidR="00F83453" w:rsidRPr="00AF2604">
        <w:rPr>
          <w:rFonts w:ascii="Arial" w:hAnsi="Arial" w:cs="Arial"/>
          <w:sz w:val="24"/>
          <w:szCs w:val="24"/>
        </w:rPr>
        <w:t>United Autoworkers-General Motors (UAW-GM) cohort study</w:t>
      </w:r>
      <w:ins w:id="29" w:author="Kevin Chen" w:date="2020-03-26T11:10:00Z">
        <w:r w:rsidR="00133429" w:rsidRPr="00AF2604">
          <w:rPr>
            <w:rFonts w:ascii="Arial" w:hAnsi="Arial" w:cs="Arial"/>
            <w:sz w:val="24"/>
            <w:szCs w:val="24"/>
          </w:rPr>
          <w:t xml:space="preserve"> </w:t>
        </w:r>
      </w:ins>
      <w:del w:id="30" w:author="Kevin Chen" w:date="2020-03-26T11:10:00Z">
        <w:r w:rsidR="004240D7" w:rsidRPr="00AF2604" w:rsidDel="00133429">
          <w:rPr>
            <w:rFonts w:ascii="Arial" w:hAnsi="Arial" w:cs="Arial"/>
            <w:sz w:val="24"/>
            <w:szCs w:val="24"/>
          </w:rPr>
          <w:delText>.</w:delText>
        </w:r>
      </w:del>
      <w:r w:rsidR="00673DA1"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response analyses will provide the opportunity to identify relatively modest excesses in cause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http://www.mendeley.com/documents/?uuid=38ee7f12-8ff2-4382-81d9-063e3a0166ac","http://www.mendeley.com/documents/?uuid=e74f3c9e-62da-4bf1-a54b-28ae929d8f56"]}],"mendeley":{"formattedCitation":"(10)","plainTextFormattedCitation":"(10)","previouslyFormattedCitation":"(10)"},"properties":{"noteIndex":0},"schema":"https://github.com/citation-style-language/schema/raw/master/csl-citation.json"}</w:instrText>
      </w:r>
      <w:r w:rsidR="00673DA1" w:rsidRPr="00AF2604">
        <w:rPr>
          <w:rFonts w:ascii="Arial" w:hAnsi="Arial" w:cs="Arial"/>
          <w:sz w:val="24"/>
          <w:szCs w:val="24"/>
        </w:rPr>
        <w:fldChar w:fldCharType="separate"/>
      </w:r>
      <w:r w:rsidR="00161BA7" w:rsidRPr="00AF2604">
        <w:rPr>
          <w:rFonts w:ascii="Arial" w:hAnsi="Arial" w:cs="Arial"/>
          <w:noProof/>
          <w:sz w:val="24"/>
          <w:szCs w:val="24"/>
        </w:rPr>
        <w:t>(10)</w:t>
      </w:r>
      <w:r w:rsidR="00673DA1" w:rsidRPr="00AF2604">
        <w:rPr>
          <w:rFonts w:ascii="Arial" w:hAnsi="Arial" w:cs="Arial"/>
          <w:sz w:val="24"/>
          <w:szCs w:val="24"/>
        </w:rPr>
        <w:fldChar w:fldCharType="end"/>
      </w:r>
      <w:ins w:id="31" w:author="Kevin Chen" w:date="2020-03-26T11:10:00Z">
        <w:r w:rsidR="00133429" w:rsidRPr="00AF2604">
          <w:rPr>
            <w:rFonts w:ascii="Arial" w:hAnsi="Arial" w:cs="Arial"/>
            <w:sz w:val="24"/>
            <w:szCs w:val="24"/>
          </w:rPr>
          <w:t>.</w:t>
        </w:r>
      </w:ins>
      <w:del w:id="32" w:author="Kevin Chen" w:date="2020-03-26T11:10:00Z">
        <w:r w:rsidR="0040718F" w:rsidRPr="00AF2604" w:rsidDel="001F7791">
          <w:rPr>
            <w:rFonts w:ascii="Arial" w:hAnsi="Arial" w:cs="Arial"/>
            <w:sz w:val="24"/>
            <w:szCs w:val="24"/>
          </w:rPr>
          <w:delText xml:space="preserve"> </w:delText>
        </w:r>
      </w:del>
    </w:p>
    <w:p w14:paraId="2B660E51" w14:textId="7078E4BE" w:rsidR="00C63CD0" w:rsidRPr="00AF2604" w:rsidRDefault="004240D7" w:rsidP="006F516C">
      <w:pPr>
        <w:spacing w:after="0" w:line="480" w:lineRule="auto"/>
        <w:ind w:firstLine="720"/>
        <w:rPr>
          <w:rFonts w:ascii="Arial" w:hAnsi="Arial" w:cs="Arial"/>
          <w:sz w:val="24"/>
          <w:szCs w:val="24"/>
        </w:rPr>
      </w:pPr>
      <w:r w:rsidRPr="00AF2604">
        <w:rPr>
          <w:rFonts w:ascii="Arial" w:hAnsi="Arial" w:cs="Arial"/>
          <w:sz w:val="24"/>
          <w:szCs w:val="24"/>
        </w:rPr>
        <w:t>The UAW-GM study</w:t>
      </w:r>
      <w:r w:rsidR="00F83453" w:rsidRPr="00AF2604">
        <w:rPr>
          <w:rFonts w:ascii="Arial" w:hAnsi="Arial" w:cs="Arial"/>
          <w:sz w:val="24"/>
          <w:szCs w:val="24"/>
        </w:rPr>
        <w:t xml:space="preserve"> was jointly </w:t>
      </w:r>
      <w:r w:rsidR="00AF688F" w:rsidRPr="00AF2604">
        <w:rPr>
          <w:rFonts w:ascii="Arial" w:hAnsi="Arial" w:cs="Arial"/>
          <w:sz w:val="24"/>
          <w:szCs w:val="24"/>
        </w:rPr>
        <w:t xml:space="preserve">funded </w:t>
      </w:r>
      <w:r w:rsidR="00F83453" w:rsidRPr="00AF2604">
        <w:rPr>
          <w:rFonts w:ascii="Arial" w:hAnsi="Arial" w:cs="Arial"/>
          <w:sz w:val="24"/>
          <w:szCs w:val="24"/>
        </w:rPr>
        <w:t>by labor and management as a cancer mortality study</w:t>
      </w:r>
      <w:r w:rsidR="00D41DFE" w:rsidRPr="00AF2604">
        <w:rPr>
          <w:rFonts w:ascii="Arial" w:hAnsi="Arial" w:cs="Arial"/>
          <w:sz w:val="24"/>
          <w:szCs w:val="24"/>
        </w:rPr>
        <w:t xml:space="preserve"> with an extensive exposure assessment component, </w:t>
      </w:r>
      <w:r w:rsidR="00C63CD0" w:rsidRPr="00AF2604">
        <w:rPr>
          <w:rFonts w:ascii="Arial" w:hAnsi="Arial" w:cs="Arial"/>
          <w:sz w:val="24"/>
          <w:szCs w:val="24"/>
        </w:rPr>
        <w:t xml:space="preserve">motivated by </w:t>
      </w:r>
      <w:r w:rsidR="007F69CC" w:rsidRPr="00AF2604">
        <w:rPr>
          <w:rFonts w:ascii="Arial" w:hAnsi="Arial" w:cs="Arial"/>
          <w:sz w:val="24"/>
          <w:szCs w:val="24"/>
        </w:rPr>
        <w:t xml:space="preserve">worker </w:t>
      </w:r>
      <w:r w:rsidR="00C63CD0" w:rsidRPr="00AF2604">
        <w:rPr>
          <w:rFonts w:ascii="Arial" w:hAnsi="Arial" w:cs="Arial"/>
          <w:sz w:val="24"/>
          <w:szCs w:val="24"/>
        </w:rPr>
        <w:t xml:space="preserve">concerns about </w:t>
      </w:r>
      <w:r w:rsidR="009D2A82" w:rsidRPr="00AF2604">
        <w:rPr>
          <w:rFonts w:ascii="Arial" w:hAnsi="Arial" w:cs="Arial"/>
          <w:sz w:val="24"/>
          <w:szCs w:val="24"/>
        </w:rPr>
        <w:t xml:space="preserve">digestive and respiratory </w:t>
      </w:r>
      <w:r w:rsidR="00F83453" w:rsidRPr="00AF2604">
        <w:rPr>
          <w:rFonts w:ascii="Arial" w:hAnsi="Arial" w:cs="Arial"/>
          <w:sz w:val="24"/>
          <w:szCs w:val="24"/>
        </w:rPr>
        <w:t>cancer</w:t>
      </w:r>
      <w:r w:rsidR="00C63CD0" w:rsidRPr="00AF2604">
        <w:rPr>
          <w:rFonts w:ascii="Arial" w:hAnsi="Arial" w:cs="Arial"/>
          <w:sz w:val="24"/>
          <w:szCs w:val="24"/>
        </w:rPr>
        <w:t>s</w:t>
      </w:r>
      <w:r w:rsidR="00F83453" w:rsidRPr="00AF2604">
        <w:rPr>
          <w:rFonts w:ascii="Arial" w:hAnsi="Arial" w:cs="Arial"/>
          <w:sz w:val="24"/>
          <w:szCs w:val="24"/>
        </w:rPr>
        <w:t xml:space="preserve"> in relation to MWF exposure. </w:t>
      </w:r>
      <w:r w:rsidR="00D41DFE" w:rsidRPr="00AF2604">
        <w:rPr>
          <w:rFonts w:ascii="Arial" w:hAnsi="Arial" w:cs="Arial"/>
          <w:sz w:val="24"/>
          <w:szCs w:val="24"/>
        </w:rPr>
        <w:t>Standardized Mortality ratios (</w:t>
      </w:r>
      <w:r w:rsidR="000479F5" w:rsidRPr="00AF2604">
        <w:rPr>
          <w:rFonts w:ascii="Arial" w:hAnsi="Arial" w:cs="Arial"/>
          <w:sz w:val="24"/>
          <w:szCs w:val="24"/>
        </w:rPr>
        <w:t>SMRs</w:t>
      </w:r>
      <w:r w:rsidR="00D41DFE" w:rsidRPr="00AF2604">
        <w:rPr>
          <w:rFonts w:ascii="Arial" w:hAnsi="Arial" w:cs="Arial"/>
          <w:sz w:val="24"/>
          <w:szCs w:val="24"/>
        </w:rPr>
        <w:t>) have been reported</w:t>
      </w:r>
      <w:r w:rsidR="00DA2C19" w:rsidRPr="00AF2604">
        <w:rPr>
          <w:rFonts w:ascii="Arial" w:hAnsi="Arial" w:cs="Arial"/>
          <w:sz w:val="24"/>
          <w:szCs w:val="24"/>
        </w:rPr>
        <w:t xml:space="preserve"> twice</w:t>
      </w:r>
      <w:r w:rsidR="00D41DFE" w:rsidRPr="00AF2604">
        <w:rPr>
          <w:rFonts w:ascii="Arial" w:hAnsi="Arial" w:cs="Arial"/>
          <w:sz w:val="24"/>
          <w:szCs w:val="24"/>
        </w:rPr>
        <w:t xml:space="preserve"> for this cohort,</w:t>
      </w:r>
      <w:r w:rsidR="00C63CD0" w:rsidRPr="00AF2604">
        <w:rPr>
          <w:rFonts w:ascii="Arial" w:hAnsi="Arial" w:cs="Arial"/>
          <w:sz w:val="24"/>
          <w:szCs w:val="24"/>
        </w:rPr>
        <w:t xml:space="preserve"> </w:t>
      </w:r>
      <w:r w:rsidR="00105DBE" w:rsidRPr="00AF2604">
        <w:rPr>
          <w:rFonts w:ascii="Arial" w:hAnsi="Arial" w:cs="Arial"/>
          <w:sz w:val="24"/>
          <w:szCs w:val="24"/>
        </w:rPr>
        <w:t xml:space="preserve">the first </w:t>
      </w:r>
      <w:r w:rsidR="00C63CD0" w:rsidRPr="00AF2604">
        <w:rPr>
          <w:rFonts w:ascii="Arial" w:hAnsi="Arial" w:cs="Arial"/>
          <w:sz w:val="24"/>
          <w:szCs w:val="24"/>
        </w:rPr>
        <w:t xml:space="preserve">based on the original end of follow-up in 1985 and </w:t>
      </w:r>
      <w:r w:rsidR="00105DBE" w:rsidRPr="00AF2604">
        <w:rPr>
          <w:rFonts w:ascii="Arial" w:hAnsi="Arial" w:cs="Arial"/>
          <w:sz w:val="24"/>
          <w:szCs w:val="24"/>
        </w:rPr>
        <w:t xml:space="preserve">the second based on </w:t>
      </w:r>
      <w:r w:rsidR="00C63CD0" w:rsidRPr="00AF2604">
        <w:rPr>
          <w:rFonts w:ascii="Arial" w:hAnsi="Arial" w:cs="Arial"/>
          <w:sz w:val="24"/>
          <w:szCs w:val="24"/>
        </w:rPr>
        <w:t xml:space="preserve">extended </w:t>
      </w:r>
      <w:r w:rsidR="00105DBE" w:rsidRPr="00AF2604">
        <w:rPr>
          <w:rFonts w:ascii="Arial" w:hAnsi="Arial" w:cs="Arial"/>
          <w:sz w:val="24"/>
          <w:szCs w:val="24"/>
        </w:rPr>
        <w:t xml:space="preserve">follow-up </w:t>
      </w:r>
      <w:r w:rsidR="00C63CD0" w:rsidRPr="00AF2604">
        <w:rPr>
          <w:rFonts w:ascii="Arial" w:hAnsi="Arial" w:cs="Arial"/>
          <w:sz w:val="24"/>
          <w:szCs w:val="24"/>
        </w:rPr>
        <w:t>to 1995</w:t>
      </w:r>
      <w:ins w:id="33" w:author="Kevin Chen" w:date="2020-03-26T11:10:00Z">
        <w:r w:rsidR="001F7791" w:rsidRPr="00AF2604">
          <w:rPr>
            <w:rFonts w:ascii="Arial" w:hAnsi="Arial" w:cs="Arial"/>
            <w:sz w:val="24"/>
            <w:szCs w:val="24"/>
          </w:rPr>
          <w:t xml:space="preserve"> </w:t>
        </w:r>
      </w:ins>
      <w:del w:id="34" w:author="Kevin Chen" w:date="2020-03-26T11:10:00Z">
        <w:r w:rsidR="00105DBE" w:rsidRPr="00AF2604" w:rsidDel="001F7791">
          <w:rPr>
            <w:rFonts w:ascii="Arial" w:hAnsi="Arial" w:cs="Arial"/>
            <w:sz w:val="24"/>
            <w:szCs w:val="24"/>
          </w:rPr>
          <w:delText>.</w:delText>
        </w:r>
      </w:del>
      <w:r w:rsidR="00D41DFE"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Health","edition":"2001/09/19","id":"ITEM-1","issue":"4","issued":{"date-parts":[["2001"]]},"page":"240-249","title":"Exposure-response models based on extended follow-up of a cohort mortality study in the automobile industry","type":"article-journal","volume":"27"},"uris":["http://www.mendeley.com/documents/?uuid=fcc6754b-7df6-4983-8618-f6825f8ef8e9","http://www.mendeley.com/documents/?uuid=ce14884d-dfaa-43c3-a844-f7c960a348fc"]},{"id":"ITEM-2","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response analyses will provide the opportunity to identify relatively modest excesses in cause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Medicine","id":"ITEM-2","issue":"6","issued":{"date-parts":[["1992"]]},"title":"Mortality studies of machining fluid exposure in the automobile industry I: A standardized mortality ratio analysis","type":"article-journal","volume":"22"},"uris":["http://www.mendeley.com/documents/?uuid=e74f3c9e-62da-4bf1-a54b-28ae929d8f56","http://www.mendeley.com/documents/?uuid=38ee7f12-8ff2-4382-81d9-063e3a0166ac","http://www.mendeley.com/documents/?uuid=439269c9-e819-37b8-b370-c3edf71caf7d"]}],"mendeley":{"formattedCitation":"(10,11)","plainTextFormattedCitation":"(10,11)","previouslyFormattedCitation":"(10,11)"},"properties":{"noteIndex":0},"schema":"https://github.com/citation-style-language/schema/raw/master/csl-citation.json"}</w:instrText>
      </w:r>
      <w:r w:rsidR="00D41DFE" w:rsidRPr="00AF2604">
        <w:rPr>
          <w:rFonts w:ascii="Arial" w:hAnsi="Arial" w:cs="Arial"/>
          <w:sz w:val="24"/>
          <w:szCs w:val="24"/>
        </w:rPr>
        <w:fldChar w:fldCharType="separate"/>
      </w:r>
      <w:r w:rsidR="00161BA7" w:rsidRPr="00AF2604">
        <w:rPr>
          <w:rFonts w:ascii="Arial" w:hAnsi="Arial" w:cs="Arial"/>
          <w:noProof/>
          <w:sz w:val="24"/>
          <w:szCs w:val="24"/>
        </w:rPr>
        <w:t>(10,11)</w:t>
      </w:r>
      <w:r w:rsidR="00D41DFE" w:rsidRPr="00AF2604">
        <w:rPr>
          <w:rFonts w:ascii="Arial" w:hAnsi="Arial" w:cs="Arial"/>
          <w:sz w:val="24"/>
          <w:szCs w:val="24"/>
        </w:rPr>
        <w:fldChar w:fldCharType="end"/>
      </w:r>
      <w:ins w:id="35" w:author="Kevin Chen" w:date="2020-03-26T11:11:00Z">
        <w:r w:rsidR="001F7791" w:rsidRPr="00AF2604">
          <w:rPr>
            <w:rFonts w:ascii="Arial" w:hAnsi="Arial" w:cs="Arial"/>
            <w:sz w:val="24"/>
            <w:szCs w:val="24"/>
          </w:rPr>
          <w:t>.</w:t>
        </w:r>
      </w:ins>
      <w:r w:rsidR="00B67CEC" w:rsidRPr="00AF2604">
        <w:rPr>
          <w:rFonts w:ascii="Arial" w:hAnsi="Arial" w:cs="Arial"/>
          <w:sz w:val="24"/>
          <w:szCs w:val="24"/>
        </w:rPr>
        <w:t xml:space="preserve"> </w:t>
      </w:r>
      <w:r w:rsidR="00F83453" w:rsidRPr="00AF2604">
        <w:rPr>
          <w:rFonts w:ascii="Arial" w:hAnsi="Arial" w:cs="Arial"/>
          <w:sz w:val="24"/>
          <w:szCs w:val="24"/>
        </w:rPr>
        <w:t xml:space="preserve">SMRs for the two outcomes of original interest, stomach and lung cancer, were not elevated in </w:t>
      </w:r>
      <w:r w:rsidR="00C63CD0" w:rsidRPr="00AF2604">
        <w:rPr>
          <w:rFonts w:ascii="Arial" w:hAnsi="Arial" w:cs="Arial"/>
          <w:sz w:val="24"/>
          <w:szCs w:val="24"/>
        </w:rPr>
        <w:t xml:space="preserve">either </w:t>
      </w:r>
      <w:r w:rsidR="00F83453" w:rsidRPr="00AF2604">
        <w:rPr>
          <w:rFonts w:ascii="Arial" w:hAnsi="Arial" w:cs="Arial"/>
          <w:sz w:val="24"/>
          <w:szCs w:val="24"/>
        </w:rPr>
        <w:t>report</w:t>
      </w:r>
      <w:r w:rsidR="00B51C3A" w:rsidRPr="00AF2604">
        <w:rPr>
          <w:rFonts w:ascii="Arial" w:hAnsi="Arial" w:cs="Arial"/>
          <w:sz w:val="24"/>
          <w:szCs w:val="24"/>
        </w:rPr>
        <w:t>.</w:t>
      </w:r>
      <w:r w:rsidR="00DA2C19" w:rsidRPr="00AF2604">
        <w:rPr>
          <w:rFonts w:ascii="Arial" w:hAnsi="Arial" w:cs="Arial"/>
          <w:sz w:val="24"/>
          <w:szCs w:val="24"/>
        </w:rPr>
        <w:t xml:space="preserve"> </w:t>
      </w:r>
      <w:r w:rsidR="00F70F1A" w:rsidRPr="00AF2604">
        <w:rPr>
          <w:rFonts w:ascii="Arial" w:hAnsi="Arial" w:cs="Arial"/>
          <w:sz w:val="24"/>
          <w:szCs w:val="24"/>
        </w:rPr>
        <w:t>A</w:t>
      </w:r>
      <w:r w:rsidR="00DA2C19" w:rsidRPr="00AF2604">
        <w:rPr>
          <w:rFonts w:ascii="Arial" w:hAnsi="Arial" w:cs="Arial"/>
          <w:sz w:val="24"/>
          <w:szCs w:val="24"/>
        </w:rPr>
        <w:t xml:space="preserve"> series of results from exposure-response analyses </w:t>
      </w:r>
      <w:r w:rsidR="00F70F1A" w:rsidRPr="00AF2604">
        <w:rPr>
          <w:rFonts w:ascii="Arial" w:hAnsi="Arial" w:cs="Arial"/>
          <w:sz w:val="24"/>
          <w:szCs w:val="24"/>
        </w:rPr>
        <w:t xml:space="preserve">have also been reported </w:t>
      </w:r>
      <w:r w:rsidR="00DA2C19" w:rsidRPr="00AF2604">
        <w:rPr>
          <w:rFonts w:ascii="Arial" w:hAnsi="Arial" w:cs="Arial"/>
          <w:sz w:val="24"/>
          <w:szCs w:val="24"/>
        </w:rPr>
        <w:t>based on the extensive historical exposure assessment for straight, soluble and synthetic MWF</w:t>
      </w:r>
      <w:r w:rsidR="00CC3169" w:rsidRPr="00AF2604">
        <w:rPr>
          <w:rFonts w:ascii="Arial" w:hAnsi="Arial" w:cs="Arial"/>
          <w:sz w:val="24"/>
          <w:szCs w:val="24"/>
        </w:rPr>
        <w:t>s</w:t>
      </w:r>
      <w:r w:rsidR="00DA2C19" w:rsidRPr="00AF2604">
        <w:rPr>
          <w:rFonts w:ascii="Arial" w:hAnsi="Arial" w:cs="Arial"/>
          <w:sz w:val="24"/>
          <w:szCs w:val="24"/>
        </w:rPr>
        <w:t>. R</w:t>
      </w:r>
      <w:r w:rsidR="00F83453" w:rsidRPr="00AF2604">
        <w:rPr>
          <w:rFonts w:ascii="Arial" w:hAnsi="Arial" w:cs="Arial"/>
          <w:sz w:val="24"/>
          <w:szCs w:val="24"/>
        </w:rPr>
        <w:t xml:space="preserve">esults based on </w:t>
      </w:r>
      <w:r w:rsidR="000479F5" w:rsidRPr="00AF2604">
        <w:rPr>
          <w:rFonts w:ascii="Arial" w:hAnsi="Arial" w:cs="Arial"/>
          <w:sz w:val="24"/>
          <w:szCs w:val="24"/>
        </w:rPr>
        <w:t xml:space="preserve">Cox </w:t>
      </w:r>
      <w:r w:rsidR="00C63CD0" w:rsidRPr="00AF2604">
        <w:rPr>
          <w:rFonts w:ascii="Arial" w:hAnsi="Arial" w:cs="Arial"/>
          <w:sz w:val="24"/>
          <w:szCs w:val="24"/>
        </w:rPr>
        <w:t xml:space="preserve">proportional hazard </w:t>
      </w:r>
      <w:r w:rsidR="000479F5" w:rsidRPr="00AF2604">
        <w:rPr>
          <w:rFonts w:ascii="Arial" w:hAnsi="Arial" w:cs="Arial"/>
          <w:sz w:val="24"/>
          <w:szCs w:val="24"/>
        </w:rPr>
        <w:t xml:space="preserve">models for </w:t>
      </w:r>
      <w:r w:rsidR="00F83453" w:rsidRPr="00AF2604">
        <w:rPr>
          <w:rFonts w:ascii="Arial" w:hAnsi="Arial" w:cs="Arial"/>
          <w:sz w:val="24"/>
          <w:szCs w:val="24"/>
        </w:rPr>
        <w:t>digestive and respiratory cancer</w:t>
      </w:r>
      <w:r w:rsidR="000479F5" w:rsidRPr="00AF2604">
        <w:rPr>
          <w:rFonts w:ascii="Arial" w:hAnsi="Arial" w:cs="Arial"/>
          <w:sz w:val="24"/>
          <w:szCs w:val="24"/>
        </w:rPr>
        <w:t xml:space="preserve"> mortality</w:t>
      </w:r>
      <w:r w:rsidR="00F83453" w:rsidRPr="00AF2604">
        <w:rPr>
          <w:rFonts w:ascii="Arial" w:hAnsi="Arial" w:cs="Arial"/>
          <w:sz w:val="24"/>
          <w:szCs w:val="24"/>
        </w:rPr>
        <w:t xml:space="preserve"> </w:t>
      </w:r>
      <w:r w:rsidR="000479F5" w:rsidRPr="00AF2604">
        <w:rPr>
          <w:rFonts w:ascii="Arial" w:hAnsi="Arial" w:cs="Arial"/>
          <w:sz w:val="24"/>
          <w:szCs w:val="24"/>
        </w:rPr>
        <w:t xml:space="preserve">in relation to MWF exposures </w:t>
      </w:r>
      <w:r w:rsidR="00F83453" w:rsidRPr="00AF2604">
        <w:rPr>
          <w:rFonts w:ascii="Arial" w:hAnsi="Arial" w:cs="Arial"/>
          <w:sz w:val="24"/>
          <w:szCs w:val="24"/>
        </w:rPr>
        <w:t>have</w:t>
      </w:r>
      <w:r w:rsidR="00B67CEC" w:rsidRPr="00AF2604">
        <w:rPr>
          <w:rFonts w:ascii="Arial" w:hAnsi="Arial" w:cs="Arial"/>
          <w:sz w:val="24"/>
          <w:szCs w:val="24"/>
        </w:rPr>
        <w:t xml:space="preserve"> </w:t>
      </w:r>
      <w:r w:rsidR="000479F5" w:rsidRPr="00AF2604">
        <w:rPr>
          <w:rFonts w:ascii="Arial" w:hAnsi="Arial" w:cs="Arial"/>
          <w:sz w:val="24"/>
          <w:szCs w:val="24"/>
        </w:rPr>
        <w:t xml:space="preserve">been </w:t>
      </w:r>
      <w:r w:rsidR="00F83453" w:rsidRPr="00AF2604">
        <w:rPr>
          <w:rFonts w:ascii="Arial" w:hAnsi="Arial" w:cs="Arial"/>
          <w:sz w:val="24"/>
          <w:szCs w:val="24"/>
        </w:rPr>
        <w:t>largely null</w:t>
      </w:r>
      <w:ins w:id="36" w:author="Kevin Chen" w:date="2020-03-26T11:11:00Z">
        <w:r w:rsidR="008D7BFC" w:rsidRPr="00AF2604">
          <w:rPr>
            <w:rFonts w:ascii="Arial" w:hAnsi="Arial" w:cs="Arial"/>
            <w:sz w:val="24"/>
            <w:szCs w:val="24"/>
          </w:rPr>
          <w:t xml:space="preserve"> </w:t>
        </w:r>
      </w:ins>
      <w:del w:id="37" w:author="Kevin Chen" w:date="2020-03-26T11:11:00Z">
        <w:r w:rsidR="009F0F81" w:rsidRPr="00AF2604" w:rsidDel="008D7BFC">
          <w:rPr>
            <w:rFonts w:ascii="Arial" w:hAnsi="Arial" w:cs="Arial"/>
            <w:sz w:val="24"/>
            <w:szCs w:val="24"/>
          </w:rPr>
          <w:delText>.</w:delText>
        </w:r>
      </w:del>
      <w:r w:rsidR="009F0F81"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{"citationItems":[{"id":"ITEM-1","itemData":{"ISSN":"03553140","abstract":"Objectives: Water-based soluble and synthetic metalworking fluids (MWF) used in auto manufacturing may be contaminated by endotoxin from Gram-negative bacteria, a possible anticarcinogen via increased immuno-surveillance. The effectiveness of biocide, generally added to limit bacterial growth is unknown. We investigated whether an inverse relationship between lung cancer and synthetic MWF and biocide - as surrogates of endotoxin exposure - persisted in an extended follow-up of autoworkers. Methods: A nested case-control analysis was performed within a retrospective cohort study of 46 399 auto manufacturing workers. Follow-up began in 1941 and was extended from 1985-1995. Mortality rate ratios (MRR) were estimated in Cox regression models for lung cancer as discrete and smoothed functions of cumulative exposure to synthetic MWF (mg/m 3  per year) and years exposed to biocide with both synthetic and soluble MWF. The analysis was also restricted to the subcohort hired on or after 1941 and stratified by follow-up period. Results: The splines suggested a non-linear inverse exposure-response for lung cancer mortality with increasing endotoxin exposure. Overall, the greatest reduction in mortality was observed among those with the highest exposure [MRR 0.63, 95% confidence interval (95% CI) 0.39-0.98] at the 99 th  percentile of exposure (15.8 mg/m  3  per year). Evidence for an inverse effect was limited to the earlier follow-up period. Effect modification by biocide was marginally significant (P=0.07); the protective effect of synthetic MWF was observed only for those who were co-exposed. Conclusions: The protective effect of synthetic MWF against lung cancer mortality persisted through the extended period of follow-up, although attenuated, and was observed only among workers with co-exposure to biocide and synthetic MWF.","author":[{"dropping-particle":"","family":"Mehta","given":"A.J.","non-dropping-particle":"","parse-names":false,"suffix":""},{"dropping-particle":"","family":"Malloy","given":"E.J.","non-dropping-particle":"","parse-names":false,"suffix":""},{"dropping-particle":"","family":"Applebaum","given":"K.M.","non-dropping-particle":"","parse-names":false,"suffix":""},{"dropping-particle":"","family":"Schwartz","given":"J.","non-dropping-particle":"","parse-names":false,"suffix":""},{"dropping-particle":"","family":"Christiani","given":"D.C.","non-dropping-particle":"","parse-names":false,"suffix":""},{"dropping-particle":"","family":"Eisen","given":"E.A.","non-dropping-particle":"","parse-names":false,"suffix":""}],"container-title":"Scandinavian Journal of Work, Environment and Health","id":"ITEM-1","issue":"6","issued":{"date-parts":[["2010"]]},"title":"Reduced lung cancer mortality and exposure to synthetic fluids and biocide in the auto manufacturing industry","type":"article-journal","volume":"36"},"uris":["http://www.mendeley.com/documents/?uuid=b6fad7f8-20a6-3f25-a1f0-63637b79a667","http://www.mendeley.com/documents/?uuid=eb272f15-a011-4386-a21e-c11c8c56f875","http://www.mendeley.com/documents/?uuid=034c3bfe-fe7d-4cd8-a43f-a42617676819"]},{"id":"ITEM-2","itemData":{"DOI":"10.1136/oemed-2017-104812","ISSN":"14707926","abstract":"© Article author(s) 2018. All rights reserved. Objectives: Synthetic metalworking fluids (MWFs), widely used to cool and lubricate industrial machining and grinding operations, have been linked with increased risk of several cancers. Estimates of their relation with lung cancer, however, are inconsistent. Controlling for the healthy worker survivor effect, we examined the relations between lung cancer mortality and exposure to synthetic MWF, as well as to biocides added to water-based fluids to control microbial growth, in a cohort of autoworkers. Biocides served as a marker for endotoxin, which has reported antitumour effects, and were hypothesised to be the reason prior studies found reduced lung cancer risk associated with exposure to synthetic fluids. Methods: Using the parametric g-formula, we estimated risk ratios (RRs) comparing cumulative lung cancer mortality under no intervention with what would have occurred under hypothetical interventions reducing exposure to zero (ie, a ban) separately for two exposures: synthetic fluids and biocides. We also specified an intervention on synthetic MWF and biocides simultaneously to estimate joint effects. Results: Under a synthetic MWF ban, we observed decreased lung cancer mortality risk at age 86, RR=0.96 (0.91-1.01), but when we also intervened to ban biocides, the RR increased to 1.03 (0.95-1.11). A biocide-only ban increased lung cancer mortality (RR=1.07 (1.00-1.16)), with slightly larger RR in younger ages. Conclusions: Findings suggest a modest positive association for synthetic MWF with lung cancer mortality, contrary to the negative associations reported in earlier studies. Biocide exposure, however, was inversely associated with risk of lung cancer mortality.","author":[{"dropping-particle":"","family":"Garcia","given":"E.","non-dropping-particle":"","parse-names":false,"suffix":""},{"dropping-particle":"","family":"Picciotto","given":"S.","non-dropping-particle":"","parse-names":false,"suffix":""},{"dropping-particle":"","family":"Neophytou","given":"A.M.","non-dropping-particle":"","parse-names":false,"suffix":""},{"dropping-particle":"","family":"Bradshaw","given":"P.T.","non-dropping-particle":"","parse-names":false,"suffix":""},{"dropping-particle":"","family":"Balmes","given":"J.R.","non-dropping-particle":"","parse-names":false,"suffix":""},{"dropping-particle":"","family":"Eisen","given":"E.A.","non-dropping-particle":"","parse-names":false,"suffix":""}],"container-title":"Occupational and Environmental Medicine","id":"ITEM-2","issued":{"date-parts":[["2018"]]},"title":"Lung cancer mortality and exposure to synthetic metalworking fluid and biocides: Controlling for the healthy worker survivor effect","type":"article-journal"},"uris":["http://www.mendeley.com/documents/?uuid=a228c6f6-b4f9-3130-bc2f-dd6baab8c3e9","http://www.mendeley.com/documents/?uuid=f7bb64ef-b21b-4c50-9504-66c5d4732d74","http://www.mendeley.com/documents/?uuid=4f4ea129-8d72-473e-8cd6-a830455cb8a5"]},{"id":"ITEM-3","itemData":{"DOI":"10.1136/oem.2003.010157","ISSN":"13510711","abstract":"Aims: To re-examine aerodigestive cancer risk in a cohort of autoworkers exposed to metal working fluids (MWF), using improved case definition and more recently diagnosed cases. Methods: The autoworker cohort included 31 100 hourly workers alive on 1 January 1985 who worked at three automobile plants in Michigan. A case-cohort design was carried out that included incident cases of cancers of the larynx, oesophagus, and stomach, and a 10% sample of the cohort. A Cox proportional hazards model was used to estimate MWF exposure effects. The smoothing method of penalised splines was used to explore the shape of the underlying exposure-response curves. Results: The most important finding was the association between larynx cancer incidence and cumulative straight MWF exposure. The results for oesophageal cancer were less consistent. For stomach cancer there was no evidence of excess risk. Conclusion: This association between larynx cancer and straight MWF exposures was consistent with a previous finding in this cohort, providing further support for a causal relation.","author":[{"dropping-particle":"","family":"Zeka","given":"A.","non-dropping-particle":"","parse-names":false,"suffix":""},{"dropping-particle":"","family":"Eisen","given":"E.A.","non-dropping-particle":"","parse-names":false,"suffix":""},{"dropping-particle":"","family":"Kriebel","given":"D.","non-dropping-particle":"","parse-names":false,"suffix":""},{"dropping-particle":"","family":"Gore","given":"R.","non-dropping-particle":"","parse-names":false,"suffix":""},{"dropping-particle":"","family":"Wegman","given":"D.H.","non-dropping-particle":"","parse-names":false,"suffix":""}],"container-title":"Occupational and Environmental Medicine","id":"ITEM-3","issue":"5","issued":{"date-parts":[["2004"]]},"title":"Risk of upper aerodigestive tract cancers in a case-cohort study of autoworkers exposed to metalworking fluids","type":"article-journal","volume":"61"},"uris":["http://www.mendeley.com/documents/?uuid=c2b02174-b975-390e-afce-083800013d49","http://www.mendeley.com/documents/?uuid=308d9e7e-3658-437d-b90c-9f2a94b4891a","http://www.mendeley.com/documents/?uuid=dfb0b3e6-fe12-49de-908c-0b2fd4993a26"]},{"id":"ITEM-4","itemData":{"author":[{"dropping-particle":"","family":"Malloy EJ","given":"","non-dropping-particle":"","parse-names":false,"suffix":""},{"dropping-particle":"","family":"Miller KL","given":"","non-dropping-particle":"","parse-names":false,"suffix":""},{"dropping-particle":"","family":"Eisen EA","given":"","non-dropping-particle":"","parse-names":false,"suffix":""}],"container-title":"Occup Environ Med","id":"ITEM-4","issue":"4","issued":{"date-parts":[["2007"]]},"page":"244-249","title":"Rectal cancer and exposure to metalworking fluids in the automobile manufacturing industry","type":"article-journal","volume":"64"},"uris":["http://www.mendeley.com/documents/?uuid=b1077181-68fa-488b-85c3-55ec6691f0b1","http://www.mendeley.com/documents/?uuid=0312e10d-f9c2-43b1-9d1a-95615526c934"]},{"id":"ITEM-5","itemData":{"ISBN":"0355-3140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Health","edition":"2001/09/19","id":"ITEM-5","issue":"4","issued":{"date-parts":[["2001"]]},"page":"240-249","title":"Exposure-response models based on extended follow-up of a cohort mortality study in the automobile industry","type":"article-journal","volume":"27"},"uris":["http://www.mendeley.com/documents/?uuid=ce14884d-dfaa-43c3-a844-f7c960a348fc","http://www.mendeley.com/documents/?uuid=fcc6754b-7df6-4983-8618-f6825f8ef8e9"]}],"mendeley":{"formattedCitation":"(11–15)","plainTextFormattedCitation":"(11–15)","previouslyFormattedCitation":"(11–15)"},"properties":{"noteIndex":0},"schema":"https://github.com/citation-style-language/schema/raw/master/csl-citation.json"}</w:instrText>
      </w:r>
      <w:r w:rsidR="009F0F81" w:rsidRPr="00AF2604">
        <w:rPr>
          <w:rFonts w:ascii="Arial" w:hAnsi="Arial" w:cs="Arial"/>
          <w:sz w:val="24"/>
          <w:szCs w:val="24"/>
        </w:rPr>
        <w:fldChar w:fldCharType="separate"/>
      </w:r>
      <w:r w:rsidR="00161BA7" w:rsidRPr="00AF2604">
        <w:rPr>
          <w:rFonts w:ascii="Arial" w:hAnsi="Arial" w:cs="Arial"/>
          <w:noProof/>
          <w:sz w:val="24"/>
          <w:szCs w:val="24"/>
        </w:rPr>
        <w:t>(11–15)</w:t>
      </w:r>
      <w:r w:rsidR="009F0F81" w:rsidRPr="00AF2604">
        <w:rPr>
          <w:rFonts w:ascii="Arial" w:hAnsi="Arial" w:cs="Arial"/>
          <w:sz w:val="24"/>
          <w:szCs w:val="24"/>
        </w:rPr>
        <w:fldChar w:fldCharType="end"/>
      </w:r>
      <w:ins w:id="38" w:author="Kevin Chen" w:date="2020-03-26T11:11:00Z">
        <w:r w:rsidR="008D7BFC" w:rsidRPr="00AF2604">
          <w:rPr>
            <w:rFonts w:ascii="Arial" w:hAnsi="Arial" w:cs="Arial"/>
            <w:sz w:val="24"/>
            <w:szCs w:val="24"/>
          </w:rPr>
          <w:t>.</w:t>
        </w:r>
      </w:ins>
      <w:r w:rsidR="006A69AC" w:rsidRPr="00AF2604">
        <w:rPr>
          <w:rFonts w:ascii="Arial" w:hAnsi="Arial" w:cs="Arial"/>
          <w:sz w:val="24"/>
          <w:szCs w:val="24"/>
        </w:rPr>
        <w:t xml:space="preserve"> </w:t>
      </w:r>
      <w:r w:rsidR="00475178" w:rsidRPr="00AF2604">
        <w:rPr>
          <w:rFonts w:ascii="Arial" w:hAnsi="Arial" w:cs="Arial"/>
          <w:sz w:val="24"/>
          <w:szCs w:val="24"/>
        </w:rPr>
        <w:t>However, r</w:t>
      </w:r>
      <w:r w:rsidR="00E85858" w:rsidRPr="00AF2604">
        <w:rPr>
          <w:rFonts w:ascii="Arial" w:hAnsi="Arial" w:cs="Arial"/>
          <w:sz w:val="24"/>
          <w:szCs w:val="24"/>
        </w:rPr>
        <w:t xml:space="preserve">esults </w:t>
      </w:r>
      <w:r w:rsidR="003943D4" w:rsidRPr="00AF2604">
        <w:rPr>
          <w:rFonts w:ascii="Arial" w:hAnsi="Arial" w:cs="Arial"/>
          <w:sz w:val="24"/>
          <w:szCs w:val="24"/>
        </w:rPr>
        <w:t>based on cancer</w:t>
      </w:r>
      <w:r w:rsidR="00105DBE" w:rsidRPr="00AF2604">
        <w:rPr>
          <w:rFonts w:ascii="Arial" w:hAnsi="Arial" w:cs="Arial"/>
          <w:sz w:val="24"/>
          <w:szCs w:val="24"/>
        </w:rPr>
        <w:t xml:space="preserve"> incidence </w:t>
      </w:r>
      <w:r w:rsidR="001A09A5" w:rsidRPr="00AF2604">
        <w:rPr>
          <w:rFonts w:ascii="Arial" w:hAnsi="Arial" w:cs="Arial"/>
          <w:sz w:val="24"/>
          <w:szCs w:val="24"/>
        </w:rPr>
        <w:t xml:space="preserve">in this cohort </w:t>
      </w:r>
      <w:r w:rsidR="003943D4" w:rsidRPr="00AF2604">
        <w:rPr>
          <w:rFonts w:ascii="Arial" w:hAnsi="Arial" w:cs="Arial"/>
          <w:sz w:val="24"/>
          <w:szCs w:val="24"/>
        </w:rPr>
        <w:t xml:space="preserve">have been </w:t>
      </w:r>
      <w:r w:rsidR="00105DBE" w:rsidRPr="00AF2604">
        <w:rPr>
          <w:rFonts w:ascii="Arial" w:hAnsi="Arial" w:cs="Arial"/>
          <w:sz w:val="24"/>
          <w:szCs w:val="24"/>
        </w:rPr>
        <w:t xml:space="preserve">more </w:t>
      </w:r>
      <w:r w:rsidR="003943D4" w:rsidRPr="00AF2604">
        <w:rPr>
          <w:rFonts w:ascii="Arial" w:hAnsi="Arial" w:cs="Arial"/>
          <w:sz w:val="24"/>
          <w:szCs w:val="24"/>
        </w:rPr>
        <w:t>m</w:t>
      </w:r>
      <w:r w:rsidR="00A20735" w:rsidRPr="00AF2604">
        <w:rPr>
          <w:rFonts w:ascii="Arial" w:hAnsi="Arial" w:cs="Arial"/>
          <w:sz w:val="24"/>
          <w:szCs w:val="24"/>
        </w:rPr>
        <w:t>ixed.</w:t>
      </w:r>
      <w:r w:rsidR="00B67CEC" w:rsidRPr="00AF2604">
        <w:rPr>
          <w:rFonts w:ascii="Arial" w:hAnsi="Arial" w:cs="Arial"/>
          <w:sz w:val="24"/>
          <w:szCs w:val="24"/>
        </w:rPr>
        <w:t xml:space="preserve"> </w:t>
      </w:r>
      <w:r w:rsidR="00F70F1A" w:rsidRPr="00AF2604">
        <w:rPr>
          <w:rFonts w:ascii="Arial" w:hAnsi="Arial" w:cs="Arial"/>
          <w:sz w:val="24"/>
          <w:szCs w:val="24"/>
        </w:rPr>
        <w:t>There is m</w:t>
      </w:r>
      <w:r w:rsidR="00763B2D" w:rsidRPr="00AF2604">
        <w:rPr>
          <w:rFonts w:ascii="Arial" w:hAnsi="Arial" w:cs="Arial"/>
          <w:sz w:val="24"/>
          <w:szCs w:val="24"/>
        </w:rPr>
        <w:t xml:space="preserve">odest </w:t>
      </w:r>
      <w:r w:rsidR="00F83453" w:rsidRPr="00AF2604">
        <w:rPr>
          <w:rFonts w:ascii="Arial" w:hAnsi="Arial" w:cs="Arial"/>
          <w:sz w:val="24"/>
          <w:szCs w:val="24"/>
        </w:rPr>
        <w:t xml:space="preserve">evidence that exposure </w:t>
      </w:r>
      <w:r w:rsidR="00F83453" w:rsidRPr="00AF2604">
        <w:rPr>
          <w:rFonts w:ascii="Arial" w:hAnsi="Arial" w:cs="Arial"/>
          <w:sz w:val="24"/>
          <w:szCs w:val="24"/>
        </w:rPr>
        <w:lastRenderedPageBreak/>
        <w:t>to straight</w:t>
      </w:r>
      <w:r w:rsidR="006A69AC" w:rsidRPr="00AF2604">
        <w:rPr>
          <w:rFonts w:ascii="Arial" w:hAnsi="Arial" w:cs="Arial"/>
          <w:sz w:val="24"/>
          <w:szCs w:val="24"/>
        </w:rPr>
        <w:t>,</w:t>
      </w:r>
      <w:r w:rsidR="00F83453" w:rsidRPr="00AF2604">
        <w:rPr>
          <w:rFonts w:ascii="Arial" w:hAnsi="Arial" w:cs="Arial"/>
          <w:sz w:val="24"/>
          <w:szCs w:val="24"/>
        </w:rPr>
        <w:t xml:space="preserve"> oil-based MWF increases the risk of </w:t>
      </w:r>
      <w:r w:rsidR="00E85858" w:rsidRPr="00AF2604">
        <w:rPr>
          <w:rFonts w:ascii="Arial" w:hAnsi="Arial" w:cs="Arial"/>
          <w:sz w:val="24"/>
          <w:szCs w:val="24"/>
        </w:rPr>
        <w:t>laryngeal</w:t>
      </w:r>
      <w:del w:id="39" w:author="Kevin Chen" w:date="2020-03-26T11:18:00Z">
        <w:r w:rsidR="0085778C" w:rsidRPr="00AF2604" w:rsidDel="00FF459E">
          <w:rPr>
            <w:rFonts w:ascii="Arial" w:hAnsi="Arial" w:cs="Arial"/>
            <w:sz w:val="24"/>
            <w:szCs w:val="24"/>
          </w:rPr>
          <w:delText>,</w:delText>
        </w:r>
      </w:del>
      <w:ins w:id="40" w:author="Kevin Chen" w:date="2020-03-26T11:18:00Z">
        <w:r w:rsidR="00FF459E" w:rsidRPr="00AF2604">
          <w:rPr>
            <w:rFonts w:ascii="Arial" w:hAnsi="Arial" w:cs="Arial"/>
            <w:sz w:val="24"/>
            <w:szCs w:val="24"/>
          </w:rPr>
          <w:t xml:space="preserve"> </w:t>
        </w:r>
      </w:ins>
      <w:r w:rsidR="009F0F81" w:rsidRPr="00AF2604">
        <w:rPr>
          <w:rFonts w:ascii="Arial" w:hAnsi="Arial" w:cs="Arial"/>
          <w:sz w:val="24"/>
          <w:szCs w:val="24"/>
        </w:rPr>
        <w:fldChar w:fldCharType="begin" w:fldLock="1"/>
      </w:r>
      <w:r w:rsidR="00273D41" w:rsidRPr="00AF2604">
        <w:rPr>
          <w:rFonts w:ascii="Arial" w:hAnsi="Arial" w:cs="Arial"/>
          <w:sz w:val="24"/>
          <w:szCs w:val="24"/>
        </w:rPr>
        <w:instrText>ADDIN CSL_CITATION {"citationItems":[{"id":"ITEM-1","itemData":{"author":[{"dropping-particle":"","family":"Eisen EA","given":"","non-dropping-particle":"","parse-names":false,"suffix":""},{"dropping-particle":"","family":"Tolbert PE","given":"","non-dropping-particle":"","parse-names":false,"suffix":""},{"dropping-particle":"","family":"Hallock MF","given":"","non-dropping-particle":"","parse-names":false,"suffix":""},{"dropping-particle":"","family":"Monson RR","given":"","non-dropping-particle":"","parse-names":false,"suffix":""},{"dropping-particle":"","family":"Smith TJ","given":"","non-dropping-particle":"","parse-names":false,"suffix":""},{"dropping-particle":"","family":"Woskie SR","given":"","non-dropping-particle":"","parse-names":false,"suffix":""}],"container-title":"Am J Ind Med","id":"ITEM-1","issue":"2","issued":{"date-parts":[["1994"]]},"page":"185-202","title":"Mortality studies of machining fluid exposure in the automobile industry III: A case-control study of larynx cancer","type":"article-journal","volume":"26"},"uris":["http://www.mendeley.com/documents/?uuid=8dc49121-89ac-4673-895a-da1746ed1317","http://www.mendeley.com/documents/?uuid=020ee72e-7742-4401-b63b-2ad9c128a171"]},{"id":"ITEM-2","itemData":{"DOI":"10.1136/oem.2003.010157","ISSN":"13510711","abstract":"Aims: To re-examine aerodigestive cancer risk in a cohort of autoworkers exposed to metal working fluids (MWF), using improved case definition and more recently diagnosed cases. Methods: The autoworker cohort included 31 100 hourly workers alive on 1 January 1985 who worked at three automobile plants in Michigan. A case-cohort design was carried out that included incident cases of cancers of the larynx, oesophagus, and stomach, and a 10% sample of the cohort. A Cox proportional hazards model was used to estimate MWF exposure effects. The smoothing method of penalised splines was used to explore the shape of the underlying exposure-response curves. Results: The most important finding was the association between larynx cancer incidence and cumulative straight MWF exposure. The results for oesophageal cancer were less consistent. For stomach cancer there was no evidence of excess risk. Conclusion: This association between larynx cancer and straight MWF exposures was consistent with a previous finding in this cohort, providing further support for a causal relation.","author":[{"dropping-particle":"","family":"Zeka","given":"A.","non-dropping-particle":"","parse-names":false,"suffix":""},{"dropping-particle":"","family":"Eisen","given":"E.A.","non-dropping-particle":"","parse-names":false,"suffix":""},{"dropping-particle":"","family":"Kriebel","given":"D.","non-dropping-particle":"","parse-names":false,"suffix":""},{"dropping-particle":"","family":"Gore","given":"R.","non-dropping-particle":"","parse-names":false,"suffix":""},{"dropping-particle":"","family":"Wegman","given":"D.H.","non-dropping-particle":"","parse-names":false,"suffix":""}],"container-title":"Occupational and Environmental Medicine","id":"ITEM-2","issue":"5","issued":{"date-parts":[["2004"]]},"title":"Risk of upper aerodigestive tract cancers in a case-cohort study of autoworkers exposed to metalworking fluids","type":"article-journal","volume":"61"},"uris":["http://www.mendeley.com/documents/?uuid=dfb0b3e6-fe12-49de-908c-0b2fd4993a26","http://www.mendeley.com/documents/?uuid=308d9e7e-3658-437d-b90c-9f2a94b4891a","http://www.mendeley.com/documents/?uuid=c2b02174-b975-390e-afce-083800013d49"]}],"mendeley":{"formattedCitation":"(14,16)","plainTextFormattedCitation":"(14,16)","previouslyFormattedCitation":"(14,16)"},"properties":{"noteIndex":0},"schema":"https://github.com/citation-style-language/schema/raw/master/csl-citation.json"}</w:instrText>
      </w:r>
      <w:r w:rsidR="009F0F81" w:rsidRPr="00AF2604">
        <w:rPr>
          <w:rFonts w:ascii="Arial" w:hAnsi="Arial" w:cs="Arial"/>
          <w:sz w:val="24"/>
          <w:szCs w:val="24"/>
        </w:rPr>
        <w:fldChar w:fldCharType="separate"/>
      </w:r>
      <w:r w:rsidR="00161BA7" w:rsidRPr="00AF2604">
        <w:rPr>
          <w:rFonts w:ascii="Arial" w:hAnsi="Arial" w:cs="Arial"/>
          <w:noProof/>
          <w:sz w:val="24"/>
          <w:szCs w:val="24"/>
        </w:rPr>
        <w:t>(14,16)</w:t>
      </w:r>
      <w:r w:rsidR="009F0F81" w:rsidRPr="00AF2604">
        <w:rPr>
          <w:rFonts w:ascii="Arial" w:hAnsi="Arial" w:cs="Arial"/>
          <w:sz w:val="24"/>
          <w:szCs w:val="24"/>
        </w:rPr>
        <w:fldChar w:fldCharType="end"/>
      </w:r>
      <w:ins w:id="41" w:author="Kevin Chen" w:date="2020-03-26T11:18:00Z">
        <w:r w:rsidR="00FF459E" w:rsidRPr="00AF2604">
          <w:rPr>
            <w:rFonts w:ascii="Arial" w:hAnsi="Arial" w:cs="Arial"/>
            <w:sz w:val="24"/>
            <w:szCs w:val="24"/>
          </w:rPr>
          <w:t>,</w:t>
        </w:r>
      </w:ins>
      <w:r w:rsidR="00E85858" w:rsidRPr="00AF2604">
        <w:rPr>
          <w:rFonts w:ascii="Arial" w:hAnsi="Arial" w:cs="Arial"/>
          <w:sz w:val="24"/>
          <w:szCs w:val="24"/>
        </w:rPr>
        <w:t xml:space="preserve"> </w:t>
      </w:r>
      <w:r w:rsidR="00F83453" w:rsidRPr="00AF2604">
        <w:rPr>
          <w:rFonts w:ascii="Arial" w:hAnsi="Arial" w:cs="Arial"/>
          <w:sz w:val="24"/>
          <w:szCs w:val="24"/>
        </w:rPr>
        <w:t>bladder</w:t>
      </w:r>
      <w:ins w:id="42" w:author="Kevin Chen" w:date="2020-03-26T11:18:00Z">
        <w:r w:rsidR="00FF459E" w:rsidRPr="00AF2604">
          <w:rPr>
            <w:rFonts w:ascii="Arial" w:hAnsi="Arial" w:cs="Arial"/>
            <w:sz w:val="24"/>
            <w:szCs w:val="24"/>
          </w:rPr>
          <w:t xml:space="preserve"> </w:t>
        </w:r>
      </w:ins>
      <w:del w:id="43" w:author="Kevin Chen" w:date="2020-03-26T11:18:00Z">
        <w:r w:rsidR="0085778C" w:rsidRPr="00AF2604" w:rsidDel="00FF459E">
          <w:rPr>
            <w:rFonts w:ascii="Arial" w:hAnsi="Arial" w:cs="Arial"/>
            <w:sz w:val="24"/>
            <w:szCs w:val="24"/>
          </w:rPr>
          <w:delText>,</w:delText>
        </w:r>
      </w:del>
      <w:r w:rsidR="0085778C"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{"citationItems":[{"id":"ITEM-1","itemData":{"ISSN":"1476-6256","PMID":"19414495","abstract":"Occupations with mineral oil exposure have been associated with bladder cancer in population-based case-control studies. The authors report results from the first cohort study to examine bladder cancer incidence in relation to quantitative exposures to metalworking fluids (MWFs), based on 21,999 male Michigan automotive workers, followed from 1985 through 2004. Cox regression was used to estimate hazard ratios based on categorical exposure variables for straight, soluble, and synthetic MWFs, as well as duration of exposure to ethanolamines and nitrosamines. Penalized splines were also fit to estimate the functional form of the exposure-response relation. Increased bladder cancer risk was associated with straight MWFs but not with any other exposure. The hazard ratio increased with cumulative exposure to a maximum of 2-fold observed at 75 mg/m(3)-year straight MWF exposure (lagged 20 years). Calendar time windows relevant to polycyclic aromatic hydrocarbon exposure were examined but could not be distinguished from the lagged (10-, 20-year) metrics. No association was observed between any exposure and incident lung cancer, suggesting that smoking is unlikely to confound the associations observed here. The quantitative relation with straight MWFs strengthens the evidence for mineral oils as a bladder carcinogen.","author":[{"dropping-particle":"","family":"Friesen","given":"Melissa C","non-dropping-particle":"","parse-names":false,"suffix":""},{"dropping-particle":"","family":"Costello","given":"Sadie","non-dropping-particle":"","parse-names":false,"suffix":""},{"dropping-particle":"","family":"Eisen","given":"Ellen A","non-dropping-particle":"","parse-names":false,"suffix":""}],"container-title":"American Journal of Epidemiology","id":"ITEM-1","issue":"12","issued":{"date-parts":[["2009","6"]]},"page":"1471-1478","title":"Quantitative exposure to metalworking fluids and bladder cancer incidence in a cohort of autoworkers.","type":"article-journal","volume":"169"},"uris":["http://www.mendeley.com/documents/?uuid=11631478-ef9d-438f-86d7-562aa0aa7c39","http://www.mendeley.com/documents/?uuid=c3473f0b-8506-43c2-bfea-be8dcb72b9dd"]}],"mendeley":{"formattedCitation":"(17)","plainTextFormattedCitation":"(17)","previouslyFormattedCitation":"(17)"},"properties":{"noteIndex":0},"schema":"https://github.com/citation-style-language/schema/raw/master/csl-citation.json"}</w:instrText>
      </w:r>
      <w:r w:rsidR="0085778C" w:rsidRPr="00AF2604">
        <w:rPr>
          <w:rFonts w:ascii="Arial" w:hAnsi="Arial" w:cs="Arial"/>
          <w:sz w:val="24"/>
          <w:szCs w:val="24"/>
        </w:rPr>
        <w:fldChar w:fldCharType="separate"/>
      </w:r>
      <w:r w:rsidR="00161BA7" w:rsidRPr="00AF2604">
        <w:rPr>
          <w:rFonts w:ascii="Arial" w:hAnsi="Arial" w:cs="Arial"/>
          <w:noProof/>
          <w:sz w:val="24"/>
          <w:szCs w:val="24"/>
        </w:rPr>
        <w:t>(17)</w:t>
      </w:r>
      <w:r w:rsidR="0085778C" w:rsidRPr="00AF2604">
        <w:rPr>
          <w:rFonts w:ascii="Arial" w:hAnsi="Arial" w:cs="Arial"/>
          <w:sz w:val="24"/>
          <w:szCs w:val="24"/>
        </w:rPr>
        <w:fldChar w:fldCharType="end"/>
      </w:r>
      <w:ins w:id="44" w:author="Kevin Chen" w:date="2020-03-26T11:18:00Z">
        <w:r w:rsidR="00FF459E" w:rsidRPr="00AF2604">
          <w:rPr>
            <w:rFonts w:ascii="Arial" w:hAnsi="Arial" w:cs="Arial"/>
            <w:sz w:val="24"/>
            <w:szCs w:val="24"/>
          </w:rPr>
          <w:t>,</w:t>
        </w:r>
      </w:ins>
      <w:r w:rsidR="00E85858" w:rsidRPr="00AF2604">
        <w:rPr>
          <w:rFonts w:ascii="Arial" w:hAnsi="Arial" w:cs="Arial"/>
          <w:sz w:val="24"/>
          <w:szCs w:val="24"/>
        </w:rPr>
        <w:t xml:space="preserve"> </w:t>
      </w:r>
      <w:r w:rsidR="00F83453" w:rsidRPr="00AF2604">
        <w:rPr>
          <w:rFonts w:ascii="Arial" w:hAnsi="Arial" w:cs="Arial"/>
          <w:sz w:val="24"/>
          <w:szCs w:val="24"/>
        </w:rPr>
        <w:t>melanoma</w:t>
      </w:r>
      <w:ins w:id="45" w:author="Kevin Chen" w:date="2020-03-26T11:18:00Z">
        <w:r w:rsidR="00FF459E" w:rsidRPr="00AF2604">
          <w:rPr>
            <w:rFonts w:ascii="Arial" w:hAnsi="Arial" w:cs="Arial"/>
            <w:sz w:val="24"/>
            <w:szCs w:val="24"/>
          </w:rPr>
          <w:t xml:space="preserve"> </w:t>
        </w:r>
      </w:ins>
      <w:del w:id="46" w:author="Kevin Chen" w:date="2020-03-26T11:18:00Z">
        <w:r w:rsidR="00F83453" w:rsidRPr="00AF2604" w:rsidDel="00FF459E">
          <w:rPr>
            <w:rFonts w:ascii="Arial" w:hAnsi="Arial" w:cs="Arial"/>
            <w:sz w:val="24"/>
            <w:szCs w:val="24"/>
          </w:rPr>
          <w:delText>,</w:delText>
        </w:r>
      </w:del>
      <w:r w:rsidR="0085778C"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{"citationItems":[{"id":"ITEM-1","itemData":{"DOI":"10.1097/EDE.0b013e3181fce4b8","ISSN":"10443983","abstract":"Background: Occupational exposure to mineral oil-based metalworking fluids has been consistently linked with skin conditions such as contact dermatitis and squamous cell skin cancer, especially of the scrotum. We examined the incidence of malignant melanoma in a study of autoworkers. Methods: We followed a cohort of autoworkers from 1985 through 2004 for cancer incidence. Hazard ratios (HRs) were estimated in Cox models for cumulative exposure to total particulate of straight fluid (neat oil), soluble fluid (oil emulsified in water), and synthetic fluid (no oil). Exposure was partitioned into time windows by latency and by calendar periods defined by changes in the content of polycyclic aromatic hydrocarbon in the refined oils. The population was restricted to workers born after 1935. We examined the date-of-birth restriction in a sensitivity analysis. Results: On the basis of 76 incident cases of malignant melanoma in the cohort of 14,139 white males, the HR was 1.99 (95% confidence interval = 1.00-3.96) for the highest category of straight fluid. Risk was greatest in the most recent time window. Penalized splines suggested a linear exposure-response over the full range of exposure. The change in HR for malignant melanoma per mg/m-year of straight fluid increased monotonically from 1.01 to 1.04, when the date-of-birth restriction increased from 1925 to 1945 in 5-year intervals. Results for soluble fluid were more modest. There was no association with synthetic fluid. Conclusions: Results provide evidence, based on quantitative measures of metalworking fluid, that oil-based fluid, particularly straight mineral oils, are associated with the incidence of malignant melanoma. © 2010 by Lippincott Williams  &amp;  Wilkins.","author":[{"dropping-particle":"","family":"Costello","given":"S.","non-dropping-particle":"","parse-names":false,"suffix":""},{"dropping-particle":"","family":"Friesen","given":"M.C.","non-dropping-particle":"","parse-names":false,"suffix":""},{"dropping-particle":"","family":"Christiani","given":"D.C.","non-dropping-particle":"","parse-names":false,"suffix":""},{"dropping-particle":"","family":"Eisen","given":"E.A.","non-dropping-particle":"","parse-names":false,"suffix":""}],"container-title":"Epidemiology","id":"ITEM-1","issue":"1","issued":{"date-parts":[["2011"]]},"title":"Metalworking fluids and malignant melanoma in autoworkers","type":"article-journal","volume":"22"},"uris":["http://www.mendeley.com/documents/?uuid=87b1aab5-623f-3051-a4dd-fc9d1dc6cc9d","http://www.mendeley.com/documents/?uuid=be94ae8c-710e-468c-a005-85aef48126f3","http://www.mendeley.com/documents/?uuid=fd8037b1-3d64-4856-bd16-ca8fbc942e1a"]}],"mendeley":{"formattedCitation":"(18)","plainTextFormattedCitation":"(18)","previouslyFormattedCitation":"(18)"},"properties":{"noteIndex":0},"schema":"https://github.com/citation-style-language/schema/raw/master/csl-citation.json"}</w:instrText>
      </w:r>
      <w:r w:rsidR="0085778C" w:rsidRPr="00AF2604">
        <w:rPr>
          <w:rFonts w:ascii="Arial" w:hAnsi="Arial" w:cs="Arial"/>
          <w:sz w:val="24"/>
          <w:szCs w:val="24"/>
        </w:rPr>
        <w:fldChar w:fldCharType="separate"/>
      </w:r>
      <w:r w:rsidR="00161BA7" w:rsidRPr="00AF2604">
        <w:rPr>
          <w:rFonts w:ascii="Arial" w:hAnsi="Arial" w:cs="Arial"/>
          <w:noProof/>
          <w:sz w:val="24"/>
          <w:szCs w:val="24"/>
        </w:rPr>
        <w:t>(18)</w:t>
      </w:r>
      <w:r w:rsidR="0085778C" w:rsidRPr="00AF2604">
        <w:rPr>
          <w:rFonts w:ascii="Arial" w:hAnsi="Arial" w:cs="Arial"/>
          <w:sz w:val="24"/>
          <w:szCs w:val="24"/>
        </w:rPr>
        <w:fldChar w:fldCharType="end"/>
      </w:r>
      <w:ins w:id="47" w:author="Kevin Chen" w:date="2020-03-26T11:18:00Z">
        <w:r w:rsidR="00FF459E" w:rsidRPr="00AF2604">
          <w:rPr>
            <w:rFonts w:ascii="Arial" w:hAnsi="Arial" w:cs="Arial"/>
            <w:sz w:val="24"/>
            <w:szCs w:val="24"/>
          </w:rPr>
          <w:t>,</w:t>
        </w:r>
      </w:ins>
      <w:r w:rsidR="0085778C" w:rsidRPr="00AF2604">
        <w:rPr>
          <w:rFonts w:ascii="Arial" w:hAnsi="Arial" w:cs="Arial"/>
          <w:sz w:val="24"/>
          <w:szCs w:val="24"/>
        </w:rPr>
        <w:t xml:space="preserve"> </w:t>
      </w:r>
      <w:r w:rsidR="00763B2D" w:rsidRPr="00AF2604">
        <w:rPr>
          <w:rFonts w:ascii="Arial" w:hAnsi="Arial" w:cs="Arial"/>
          <w:sz w:val="24"/>
          <w:szCs w:val="24"/>
        </w:rPr>
        <w:t>breast</w:t>
      </w:r>
      <w:ins w:id="48" w:author="Kevin Chen" w:date="2020-03-26T11:18:00Z">
        <w:r w:rsidR="00FF459E" w:rsidRPr="00AF2604">
          <w:rPr>
            <w:rFonts w:ascii="Arial" w:hAnsi="Arial" w:cs="Arial"/>
            <w:sz w:val="24"/>
            <w:szCs w:val="24"/>
          </w:rPr>
          <w:t xml:space="preserve"> </w:t>
        </w:r>
      </w:ins>
      <w:del w:id="49" w:author="Kevin Chen" w:date="2020-03-26T11:18:00Z">
        <w:r w:rsidR="0085778C" w:rsidRPr="00AF2604" w:rsidDel="00FF459E">
          <w:rPr>
            <w:rFonts w:ascii="Arial" w:hAnsi="Arial" w:cs="Arial"/>
            <w:sz w:val="24"/>
            <w:szCs w:val="24"/>
          </w:rPr>
          <w:delText>,</w:delText>
        </w:r>
      </w:del>
      <w:r w:rsidR="0085778C" w:rsidRPr="00AF2604">
        <w:rPr>
          <w:rFonts w:ascii="Arial" w:hAnsi="Arial" w:cs="Arial"/>
          <w:sz w:val="24"/>
          <w:szCs w:val="24"/>
        </w:rPr>
        <w:fldChar w:fldCharType="begin" w:fldLock="1"/>
      </w:r>
      <w:r w:rsidR="00C23185" w:rsidRPr="00AF2604">
        <w:rPr>
          <w:rFonts w:ascii="Arial" w:hAnsi="Arial" w:cs="Arial"/>
          <w:sz w:val="24"/>
          <w:szCs w:val="24"/>
        </w:rPr>
        <w:instrText>ADDIN CSL_CITATION {"citationItems":[{"id":"ITEM-1","itemData":{"DOI":"10.1093/aje/kwx264","ISSN":"14766256","abstract":"© The Author(s) 2018. Breast cancer is the leading cancer diagnosed among women, and environmental studies have produced few leads on modifiable risk factors for breast cancer. Following an Institute of Medicine recommendation for occupational studies of women highly exposed to potential breast cancer risk factors, we took advantage of an existing cohort of 4,503 female autoworkers in Michigan exposed to metalworking fluid (MWF ), complex mixtures of oils and chemicals widely used in metal manufacturing worldwide. Cox proportional hazards models were fit to estimate hazard ratios for incident breast cancer (follow-up, 1985-2013) and cumulative exposure (20-year lag) to straight mineral oils (a known human carcinogen) and water-based soluble and synthetic MWF. Because the state cancer registry began decades after the cohort was defined, we restricted our analyses to subcohorts of women hired closer to the start of follow-up. Among those hired after 1969, the hazard ratio associated with a 1 interquartile-range increase in straight MWF exposure was 1.13 (95% confidence interval: 1.03, 1.23). In separate analyses of premenopausal breast cancer, defined by age at diagnosis, the hazard ratio was elevated for exposure to synthetic MWF (chemical lubricants with no oil content), possibly suggesting a different mechanism in the younger women with breast cancer. This study adds to the limited literature regarding quantitative chemical exposures and breast cancer risk.","author":[{"dropping-particle":"","family":"Garcia","given":"Erika","non-dropping-particle":"","parse-names":false,"suffix":""},{"dropping-particle":"","family":"Bradshaw","given":"Patrick T.","non-dropping-particle":"","parse-names":false,"suffix":""},{"dropping-particle":"","family":"Eisen","given":"Ellen A.","non-dropping-particle":"","parse-names":false,"suffix":""}],"container-title":"American Journal of Epidemiology","id":"ITEM-1","issue":"3","issued":{"date-parts":[["2018"]]},"page":"539-547","title":"Breast cancer incidence and exposure to metalworking fluid in a cohort of female autoworkers","type":"article-journal","volume":"187"},"uris":["http://www.mendeley.com/documents/?uuid=e7ae28ba-ab32-45a2-9a7b-793dfcbf3bb5","http://www.mendeley.com/documents/?uuid=d2a7b614-03bd-4bd0-ad07-d4c71165bd4e"]}],"mendeley":{"formattedCitation":"(19)","plainTextFormattedCitation":"(19)","previouslyFormattedCitation":"(19)"},"properties":{"noteIndex":0},"schema":"https://github.com/citation-style-language/schema/raw/master/csl-citation.json"}</w:instrText>
      </w:r>
      <w:r w:rsidR="0085778C" w:rsidRPr="00AF2604">
        <w:rPr>
          <w:rFonts w:ascii="Arial" w:hAnsi="Arial" w:cs="Arial"/>
          <w:sz w:val="24"/>
          <w:szCs w:val="24"/>
        </w:rPr>
        <w:fldChar w:fldCharType="separate"/>
      </w:r>
      <w:r w:rsidR="00161BA7" w:rsidRPr="00AF2604">
        <w:rPr>
          <w:rFonts w:ascii="Arial" w:hAnsi="Arial" w:cs="Arial"/>
          <w:noProof/>
          <w:sz w:val="24"/>
          <w:szCs w:val="24"/>
        </w:rPr>
        <w:t>(19)</w:t>
      </w:r>
      <w:r w:rsidR="0085778C" w:rsidRPr="00AF2604">
        <w:rPr>
          <w:rFonts w:ascii="Arial" w:hAnsi="Arial" w:cs="Arial"/>
          <w:sz w:val="24"/>
          <w:szCs w:val="24"/>
        </w:rPr>
        <w:fldChar w:fldCharType="end"/>
      </w:r>
      <w:ins w:id="50" w:author="Kevin Chen" w:date="2020-03-26T11:18:00Z">
        <w:r w:rsidR="00FF459E" w:rsidRPr="00AF2604">
          <w:rPr>
            <w:rFonts w:ascii="Arial" w:hAnsi="Arial" w:cs="Arial"/>
            <w:sz w:val="24"/>
            <w:szCs w:val="24"/>
          </w:rPr>
          <w:t>,</w:t>
        </w:r>
      </w:ins>
      <w:r w:rsidR="00B67CEC" w:rsidRPr="00AF2604">
        <w:rPr>
          <w:rFonts w:ascii="Arial" w:hAnsi="Arial" w:cs="Arial"/>
          <w:sz w:val="24"/>
          <w:szCs w:val="24"/>
        </w:rPr>
        <w:t xml:space="preserve"> </w:t>
      </w:r>
      <w:r w:rsidR="00A20735" w:rsidRPr="00AF2604">
        <w:rPr>
          <w:rFonts w:ascii="Arial" w:hAnsi="Arial" w:cs="Arial"/>
          <w:sz w:val="24"/>
          <w:szCs w:val="24"/>
        </w:rPr>
        <w:t>and colon</w:t>
      </w:r>
      <w:ins w:id="51" w:author="Kevin Chen" w:date="2020-03-26T11:18:00Z">
        <w:r w:rsidR="00FF459E" w:rsidRPr="00AF2604">
          <w:rPr>
            <w:rFonts w:ascii="Arial" w:hAnsi="Arial" w:cs="Arial"/>
            <w:sz w:val="24"/>
            <w:szCs w:val="24"/>
          </w:rPr>
          <w:t xml:space="preserve"> </w:t>
        </w:r>
      </w:ins>
      <w:r w:rsidR="0050598C" w:rsidRPr="00AF2604">
        <w:rPr>
          <w:rFonts w:ascii="Arial" w:hAnsi="Arial" w:cs="Arial"/>
          <w:sz w:val="24"/>
          <w:szCs w:val="24"/>
        </w:rPr>
        <w:fldChar w:fldCharType="begin" w:fldLock="1"/>
      </w:r>
      <w:r w:rsidR="00C23185" w:rsidRPr="00AF2604">
        <w:rPr>
          <w:rFonts w:ascii="Arial" w:hAnsi="Arial" w:cs="Arial"/>
          <w:sz w:val="24"/>
          <w:szCs w:val="24"/>
        </w:rPr>
        <w:instrText>ADDIN CSL_CITATION {"citationItems":[{"id":"ITEM-1","itemData":{"DOI":"10.1097/ee9.0000000000000035","ISBN":"0000000000000","ISSN":"2474-7882","author":[{"dropping-particle":"","family":"Izano","given":"Monika A.","non-dropping-particle":"","parse-names":false,"suffix":""},{"dropping-particle":"","family":"Sofrygin","given":"Oleg A.","non-dropping-particle":"","parse-names":false,"suffix":""},{"dropping-particle":"","family":"Picciotto","given":"Sally","non-dropping-particle":"","parse-names":false,"suffix":""},{"dropping-particle":"","family":"Bradshaw","given":"Patrick T.","non-dropping-particle":"","parse-names":false,"suffix":""},{"dropping-particle":"","family":"Eisen","given":"Ellen A.","non-dropping-particle":"","parse-names":false,"suffix":""}],"container-title":"Environmental Epidemiology","id":"ITEM-1","issue":"1","issued":{"date-parts":[["2019"]]},"page":"e035","title":"Metalworking fluids and colon cancer risk","type":"article-journal","volume":"3"},"uris":["http://www.mendeley.com/documents/?uuid=edb8dca4-ff69-4e18-8614-144a5f283a02","http://www.mendeley.com/documents/?uuid=7047bfc2-df58-46bb-acd1-b0698a62ca95","http://www.mendeley.com/documents/?uuid=70a7bdca-25ac-4359-b7a0-e13387010eb4"]}],"mendeley":{"formattedCitation":"(20)","plainTextFormattedCitation":"(20)","previouslyFormattedCitation":"(20)"},"properties":{"noteIndex":0},"schema":"https://github.com/citation-style-language/schema/raw/master/csl-citation.json"}</w:instrText>
      </w:r>
      <w:r w:rsidR="0050598C" w:rsidRPr="00AF2604">
        <w:rPr>
          <w:rFonts w:ascii="Arial" w:hAnsi="Arial" w:cs="Arial"/>
          <w:sz w:val="24"/>
          <w:szCs w:val="24"/>
        </w:rPr>
        <w:fldChar w:fldCharType="separate"/>
      </w:r>
      <w:r w:rsidR="00161BA7" w:rsidRPr="00AF2604">
        <w:rPr>
          <w:rFonts w:ascii="Arial" w:hAnsi="Arial" w:cs="Arial"/>
          <w:noProof/>
          <w:sz w:val="24"/>
          <w:szCs w:val="24"/>
        </w:rPr>
        <w:t>(20)</w:t>
      </w:r>
      <w:r w:rsidR="0050598C" w:rsidRPr="00AF2604">
        <w:rPr>
          <w:rFonts w:ascii="Arial" w:hAnsi="Arial" w:cs="Arial"/>
          <w:sz w:val="24"/>
          <w:szCs w:val="24"/>
        </w:rPr>
        <w:fldChar w:fldCharType="end"/>
      </w:r>
      <w:ins w:id="52" w:author="Kevin Chen" w:date="2020-03-26T11:18:00Z">
        <w:r w:rsidR="00FF459E" w:rsidRPr="00AF2604">
          <w:rPr>
            <w:rFonts w:ascii="Arial" w:hAnsi="Arial" w:cs="Arial"/>
            <w:sz w:val="24"/>
            <w:szCs w:val="24"/>
          </w:rPr>
          <w:t>,</w:t>
        </w:r>
      </w:ins>
      <w:r w:rsidR="00A20735" w:rsidRPr="00AF2604">
        <w:rPr>
          <w:rFonts w:ascii="Arial" w:hAnsi="Arial" w:cs="Arial"/>
          <w:sz w:val="24"/>
          <w:szCs w:val="24"/>
        </w:rPr>
        <w:t xml:space="preserve"> cancer incidence</w:t>
      </w:r>
      <w:r w:rsidR="00E85858" w:rsidRPr="00AF2604">
        <w:rPr>
          <w:rFonts w:ascii="Arial" w:hAnsi="Arial" w:cs="Arial"/>
          <w:sz w:val="24"/>
          <w:szCs w:val="24"/>
        </w:rPr>
        <w:t>.</w:t>
      </w:r>
      <w:r w:rsidR="00B67CEC" w:rsidRPr="00AF2604">
        <w:rPr>
          <w:rFonts w:ascii="Arial" w:hAnsi="Arial" w:cs="Arial"/>
          <w:sz w:val="24"/>
          <w:szCs w:val="24"/>
        </w:rPr>
        <w:t xml:space="preserve"> </w:t>
      </w:r>
      <w:r w:rsidR="00DA2C19" w:rsidRPr="00AF2604">
        <w:rPr>
          <w:rFonts w:ascii="Arial" w:hAnsi="Arial" w:cs="Arial"/>
          <w:sz w:val="24"/>
          <w:szCs w:val="24"/>
        </w:rPr>
        <w:t>L</w:t>
      </w:r>
      <w:r w:rsidR="00105DBE" w:rsidRPr="00AF2604">
        <w:rPr>
          <w:rFonts w:ascii="Arial" w:hAnsi="Arial" w:cs="Arial"/>
          <w:sz w:val="24"/>
          <w:szCs w:val="24"/>
        </w:rPr>
        <w:t xml:space="preserve">imited evidence </w:t>
      </w:r>
      <w:r w:rsidR="009F0F81" w:rsidRPr="00AF2604">
        <w:rPr>
          <w:rFonts w:ascii="Arial" w:hAnsi="Arial" w:cs="Arial"/>
          <w:sz w:val="24"/>
          <w:szCs w:val="24"/>
        </w:rPr>
        <w:t>w</w:t>
      </w:r>
      <w:r w:rsidR="00105DBE" w:rsidRPr="00AF2604">
        <w:rPr>
          <w:rFonts w:ascii="Arial" w:hAnsi="Arial" w:cs="Arial"/>
          <w:sz w:val="24"/>
          <w:szCs w:val="24"/>
        </w:rPr>
        <w:t>as also reported for increased risk of cervical cancer</w:t>
      </w:r>
      <w:ins w:id="53" w:author="Kevin Chen" w:date="2020-03-26T11:19:00Z">
        <w:r w:rsidR="00240CAE" w:rsidRPr="00AF2604">
          <w:rPr>
            <w:rFonts w:ascii="Arial" w:hAnsi="Arial" w:cs="Arial"/>
            <w:sz w:val="24"/>
            <w:szCs w:val="24"/>
          </w:rPr>
          <w:t xml:space="preserve"> </w:t>
        </w:r>
      </w:ins>
      <w:r w:rsidR="0050598C"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{"citationItems":[{"id":"ITEM-1","itemData":{"DOI":"10.5271/sjweh.3193","ISSN":"1795-990X","PMID":"21901243","abstract":"Cervical cancer is caused by human papilloma virus (HPV). However, only a small proportion of women infected with HPV, progress to cervical cancer. Other co-factors must therefore be necessary to cause cervical cancer. We examined cervical cancer in relation to occupational exposure to metalworking fluids (MWF), which are complex mixtures containing several known carcinogens.","author":[{"dropping-particle":"","family":"Betenia","given":"Nicole","non-dropping-particle":"","parse-names":false,"suffix":""},{"dropping-particle":"","family":"Costello","given":"Sadie","non-dropping-particle":"","parse-names":false,"suffix":""},{"dropping-particle":"","family":"Eisen","given":"Ellen a","non-dropping-particle":"","parse-names":false,"suffix":""}],"container-title":"Scandinavian journal of work, environment &amp; health","id":"ITEM-1","issue":"1","issued":{"date-parts":[["2012","1"]]},"page":"78-83","title":"Risk of cervical cancer among female autoworkers exposed to metalworking fluids.","type":"article-journal","volume":"38"},"uris":["http://www.mendeley.com/documents/?uuid=334edb6e-6814-46db-95a3-8dfe29735544","http://www.mendeley.com/documents/?uuid=25b74cf6-2003-47ce-8f0a-8d9c8759ae18"]}],"mendeley":{"formattedCitation":"(21)","plainTextFormattedCitation":"(21)","previouslyFormattedCitation":"(21)"},"properties":{"noteIndex":0},"schema":"https://github.com/citation-style-language/schema/raw/master/csl-citation.json"}</w:instrText>
      </w:r>
      <w:r w:rsidR="0050598C" w:rsidRPr="00AF2604">
        <w:rPr>
          <w:rFonts w:ascii="Arial" w:hAnsi="Arial" w:cs="Arial"/>
          <w:sz w:val="24"/>
          <w:szCs w:val="24"/>
        </w:rPr>
        <w:fldChar w:fldCharType="separate"/>
      </w:r>
      <w:r w:rsidR="00161BA7" w:rsidRPr="00AF2604">
        <w:rPr>
          <w:rFonts w:ascii="Arial" w:hAnsi="Arial" w:cs="Arial"/>
          <w:noProof/>
          <w:sz w:val="24"/>
          <w:szCs w:val="24"/>
        </w:rPr>
        <w:t>(21)</w:t>
      </w:r>
      <w:r w:rsidR="0050598C" w:rsidRPr="00AF2604">
        <w:rPr>
          <w:rFonts w:ascii="Arial" w:hAnsi="Arial" w:cs="Arial"/>
          <w:sz w:val="24"/>
          <w:szCs w:val="24"/>
        </w:rPr>
        <w:fldChar w:fldCharType="end"/>
      </w:r>
      <w:r w:rsidR="00105DBE" w:rsidRPr="00AF2604">
        <w:rPr>
          <w:rFonts w:ascii="Arial" w:hAnsi="Arial" w:cs="Arial"/>
          <w:sz w:val="24"/>
          <w:szCs w:val="24"/>
        </w:rPr>
        <w:t xml:space="preserve"> and breast cancer in younger women</w:t>
      </w:r>
      <w:ins w:id="54" w:author="Kevin Chen" w:date="2020-03-26T11:19:00Z">
        <w:r w:rsidR="00240CAE" w:rsidRPr="00AF2604">
          <w:rPr>
            <w:rFonts w:ascii="Arial" w:hAnsi="Arial" w:cs="Arial"/>
            <w:sz w:val="24"/>
            <w:szCs w:val="24"/>
          </w:rPr>
          <w:t xml:space="preserve"> </w:t>
        </w:r>
      </w:ins>
      <w:del w:id="55" w:author="Kevin Chen" w:date="2020-03-26T11:19:00Z">
        <w:r w:rsidR="006A69AC" w:rsidRPr="00AF2604" w:rsidDel="00240CAE">
          <w:rPr>
            <w:rFonts w:ascii="Arial" w:hAnsi="Arial" w:cs="Arial"/>
            <w:sz w:val="24"/>
            <w:szCs w:val="24"/>
          </w:rPr>
          <w:delText>.</w:delText>
        </w:r>
      </w:del>
      <w:r w:rsidR="0050598C" w:rsidRPr="00AF2604">
        <w:rPr>
          <w:rFonts w:ascii="Arial" w:hAnsi="Arial" w:cs="Arial"/>
          <w:sz w:val="24"/>
          <w:szCs w:val="24"/>
        </w:rPr>
        <w:fldChar w:fldCharType="begin" w:fldLock="1"/>
      </w:r>
      <w:r w:rsidR="00C23185" w:rsidRPr="00AF2604">
        <w:rPr>
          <w:rFonts w:ascii="Arial" w:hAnsi="Arial" w:cs="Arial"/>
          <w:sz w:val="24"/>
          <w:szCs w:val="24"/>
        </w:rPr>
        <w:instrText>ADDIN CSL_CITATION {"citationItems":[{"id":"ITEM-1","itemData":{"DOI":"10.1093/aje/kwx264","ISSN":"14766256","abstract":"© The Author(s) 2018. Breast cancer is the leading cancer diagnosed among women, and environmental studies have produced few leads on modifiable risk factors for breast cancer. Following an Institute of Medicine recommendation for occupational studies of women highly exposed to potential breast cancer risk factors, we took advantage of an existing cohort of 4,503 female autoworkers in Michigan exposed to metalworking fluid (MWF ), complex mixtures of oils and chemicals widely used in metal manufacturing worldwide. Cox proportional hazards models were fit to estimate hazard ratios for incident breast cancer (follow-up, 1985-2013) and cumulative exposure (20-year lag) to straight mineral oils (a known human carcinogen) and water-based soluble and synthetic MWF. Because the state cancer registry began decades after the cohort was defined, we restricted our analyses to subcohorts of women hired closer to the start of follow-up. Among those hired after 1969, the hazard ratio associated with a 1 interquartile-range increase in straight MWF exposure was 1.13 (95% confidence interval: 1.03, 1.23). In separate analyses of premenopausal breast cancer, defined by age at diagnosis, the hazard ratio was elevated for exposure to synthetic MWF (chemical lubricants with no oil content), possibly suggesting a different mechanism in the younger women with breast cancer. This study adds to the limited literature regarding quantitative chemical exposures and breast cancer risk.","author":[{"dropping-particle":"","family":"Garcia","given":"Erika","non-dropping-particle":"","parse-names":false,"suffix":""},{"dropping-particle":"","family":"Bradshaw","given":"Patrick T.","non-dropping-particle":"","parse-names":false,"suffix":""},{"dropping-particle":"","family":"Eisen","given":"Ellen A.","non-dropping-particle":"","parse-names":false,"suffix":""}],"container-title":"American Journal of Epidemiology","id":"ITEM-1","issue":"3","issued":{"date-parts":[["2018"]]},"page":"539-547","title":"Breast cancer incidence and exposure to metalworking fluid in a cohort of female autoworkers","type":"article-journal","volume":"187"},"uris":["http://www.mendeley.com/documents/?uuid=d2a7b614-03bd-4bd0-ad07-d4c71165bd4e","http://www.mendeley.com/documents/?uuid=e7ae28ba-ab32-45a2-9a7b-793dfcbf3bb5"]}],"mendeley":{"formattedCitation":"(19)","plainTextFormattedCitation":"(19)","previouslyFormattedCitation":"(19)"},"properties":{"noteIndex":0},"schema":"https://github.com/citation-style-language/schema/raw/master/csl-citation.json"}</w:instrText>
      </w:r>
      <w:r w:rsidR="0050598C" w:rsidRPr="00AF2604">
        <w:rPr>
          <w:rFonts w:ascii="Arial" w:hAnsi="Arial" w:cs="Arial"/>
          <w:sz w:val="24"/>
          <w:szCs w:val="24"/>
        </w:rPr>
        <w:fldChar w:fldCharType="separate"/>
      </w:r>
      <w:r w:rsidR="00161BA7" w:rsidRPr="00AF2604">
        <w:rPr>
          <w:rFonts w:ascii="Arial" w:hAnsi="Arial" w:cs="Arial"/>
          <w:noProof/>
          <w:sz w:val="24"/>
          <w:szCs w:val="24"/>
        </w:rPr>
        <w:t>(19)</w:t>
      </w:r>
      <w:r w:rsidR="0050598C" w:rsidRPr="00AF2604">
        <w:rPr>
          <w:rFonts w:ascii="Arial" w:hAnsi="Arial" w:cs="Arial"/>
          <w:sz w:val="24"/>
          <w:szCs w:val="24"/>
        </w:rPr>
        <w:fldChar w:fldCharType="end"/>
      </w:r>
      <w:del w:id="56" w:author="Kevin Chen" w:date="2020-03-26T11:19:00Z">
        <w:r w:rsidR="00105DBE" w:rsidRPr="00AF2604" w:rsidDel="00240CAE">
          <w:rPr>
            <w:rFonts w:ascii="Arial" w:hAnsi="Arial" w:cs="Arial"/>
            <w:sz w:val="24"/>
            <w:szCs w:val="24"/>
          </w:rPr>
          <w:delText xml:space="preserve"> </w:delText>
        </w:r>
      </w:del>
      <w:ins w:id="57" w:author="Kevin Chen" w:date="2020-03-26T11:19:00Z">
        <w:r w:rsidR="00240CAE" w:rsidRPr="00AF2604">
          <w:rPr>
            <w:rFonts w:ascii="Arial" w:hAnsi="Arial" w:cs="Arial"/>
            <w:sz w:val="24"/>
            <w:szCs w:val="24"/>
          </w:rPr>
          <w:t>.</w:t>
        </w:r>
      </w:ins>
    </w:p>
    <w:p w14:paraId="05400E06" w14:textId="0A3C3E27" w:rsidR="0050598C" w:rsidRPr="00AF2604" w:rsidRDefault="001A09A5" w:rsidP="006F516C">
      <w:pPr>
        <w:widowControl w:val="0"/>
        <w:autoSpaceDE w:val="0"/>
        <w:autoSpaceDN w:val="0"/>
        <w:adjustRightInd w:val="0"/>
        <w:spacing w:after="0" w:line="480" w:lineRule="auto"/>
        <w:ind w:firstLine="720"/>
        <w:rPr>
          <w:rFonts w:ascii="Arial" w:hAnsi="Arial" w:cs="Arial"/>
          <w:sz w:val="24"/>
          <w:szCs w:val="24"/>
        </w:rPr>
      </w:pPr>
      <w:r w:rsidRPr="00AF2604">
        <w:rPr>
          <w:rFonts w:ascii="Arial" w:hAnsi="Arial" w:cs="Arial"/>
          <w:sz w:val="24"/>
          <w:szCs w:val="24"/>
        </w:rPr>
        <w:t xml:space="preserve">In </w:t>
      </w:r>
      <w:r w:rsidR="00DA016A" w:rsidRPr="00AF2604">
        <w:rPr>
          <w:rFonts w:ascii="Arial" w:hAnsi="Arial" w:cs="Arial"/>
          <w:sz w:val="24"/>
          <w:szCs w:val="24"/>
        </w:rPr>
        <w:t>2003</w:t>
      </w:r>
      <w:r w:rsidR="00F83453" w:rsidRPr="00AF2604">
        <w:rPr>
          <w:rFonts w:ascii="Arial" w:hAnsi="Arial" w:cs="Arial"/>
          <w:sz w:val="24"/>
          <w:szCs w:val="24"/>
        </w:rPr>
        <w:t xml:space="preserve">, </w:t>
      </w:r>
      <w:r w:rsidRPr="00AF2604">
        <w:rPr>
          <w:rFonts w:ascii="Arial" w:hAnsi="Arial" w:cs="Arial"/>
          <w:sz w:val="24"/>
          <w:szCs w:val="24"/>
        </w:rPr>
        <w:t xml:space="preserve">the UAW petitioned the Occupational Safety and Health Administration (OSHA) for a temporary standard </w:t>
      </w:r>
      <w:r w:rsidR="002F4787" w:rsidRPr="00AF2604">
        <w:rPr>
          <w:rFonts w:ascii="Arial" w:hAnsi="Arial" w:cs="Arial"/>
          <w:sz w:val="24"/>
          <w:szCs w:val="24"/>
        </w:rPr>
        <w:t xml:space="preserve">for </w:t>
      </w:r>
      <w:r w:rsidRPr="00AF2604">
        <w:rPr>
          <w:rFonts w:ascii="Arial" w:hAnsi="Arial" w:cs="Arial"/>
          <w:sz w:val="24"/>
          <w:szCs w:val="24"/>
        </w:rPr>
        <w:t>MWF</w:t>
      </w:r>
      <w:r w:rsidR="00DA2C19" w:rsidRPr="00AF2604">
        <w:rPr>
          <w:rFonts w:ascii="Arial" w:hAnsi="Arial" w:cs="Arial"/>
          <w:sz w:val="24"/>
          <w:szCs w:val="24"/>
        </w:rPr>
        <w:t xml:space="preserve"> with an</w:t>
      </w:r>
      <w:r w:rsidRPr="00AF2604">
        <w:rPr>
          <w:rFonts w:ascii="Arial" w:hAnsi="Arial" w:cs="Arial"/>
          <w:sz w:val="24"/>
          <w:szCs w:val="24"/>
        </w:rPr>
        <w:t xml:space="preserve"> exposure limit of 0.5 mg/m</w:t>
      </w:r>
      <w:r w:rsidRPr="00AF2604">
        <w:rPr>
          <w:rFonts w:ascii="Arial" w:hAnsi="Arial" w:cs="Arial"/>
          <w:sz w:val="24"/>
          <w:szCs w:val="24"/>
          <w:vertAlign w:val="superscript"/>
        </w:rPr>
        <w:t>3</w:t>
      </w:r>
      <w:r w:rsidRPr="00AF2604">
        <w:rPr>
          <w:rFonts w:ascii="Arial" w:hAnsi="Arial" w:cs="Arial"/>
          <w:sz w:val="24"/>
          <w:szCs w:val="24"/>
        </w:rPr>
        <w:t xml:space="preserve"> </w:t>
      </w:r>
      <w:r w:rsidR="00C84776" w:rsidRPr="00AF2604">
        <w:rPr>
          <w:rFonts w:ascii="Arial" w:hAnsi="Arial" w:cs="Arial"/>
          <w:sz w:val="24"/>
          <w:szCs w:val="24"/>
        </w:rPr>
        <w:t>T</w:t>
      </w:r>
      <w:r w:rsidRPr="00AF2604">
        <w:rPr>
          <w:rFonts w:ascii="Arial" w:hAnsi="Arial" w:cs="Arial"/>
          <w:sz w:val="24"/>
          <w:szCs w:val="24"/>
        </w:rPr>
        <w:t>PM.</w:t>
      </w:r>
      <w:r w:rsidR="00B67CEC" w:rsidRPr="00AF2604">
        <w:rPr>
          <w:rFonts w:ascii="Arial" w:hAnsi="Arial" w:cs="Arial"/>
          <w:sz w:val="24"/>
          <w:szCs w:val="24"/>
        </w:rPr>
        <w:t xml:space="preserve"> </w:t>
      </w:r>
      <w:r w:rsidR="00DA2C19" w:rsidRPr="00AF2604">
        <w:rPr>
          <w:rFonts w:ascii="Arial" w:hAnsi="Arial" w:cs="Arial"/>
          <w:sz w:val="24"/>
          <w:szCs w:val="24"/>
        </w:rPr>
        <w:t xml:space="preserve">The petition was based on the evidence for nonmalignant respiratory health effects of MWFs, asthma and hypersensitivity pneumonitis, rather than </w:t>
      </w:r>
      <w:r w:rsidR="00F70F1A" w:rsidRPr="00AF2604">
        <w:rPr>
          <w:rFonts w:ascii="Arial" w:hAnsi="Arial" w:cs="Arial"/>
          <w:sz w:val="24"/>
          <w:szCs w:val="24"/>
        </w:rPr>
        <w:t>for</w:t>
      </w:r>
      <w:r w:rsidR="00B67CEC" w:rsidRPr="00AF2604">
        <w:rPr>
          <w:rFonts w:ascii="Arial" w:hAnsi="Arial" w:cs="Arial"/>
          <w:sz w:val="24"/>
          <w:szCs w:val="24"/>
        </w:rPr>
        <w:t xml:space="preserve"> </w:t>
      </w:r>
      <w:r w:rsidR="00DA2C19" w:rsidRPr="00AF2604">
        <w:rPr>
          <w:rFonts w:ascii="Arial" w:hAnsi="Arial" w:cs="Arial"/>
          <w:sz w:val="24"/>
          <w:szCs w:val="24"/>
        </w:rPr>
        <w:t>cancer.</w:t>
      </w:r>
      <w:r w:rsidR="00B67CEC" w:rsidRPr="00AF2604">
        <w:rPr>
          <w:rFonts w:ascii="Arial" w:hAnsi="Arial" w:cs="Arial"/>
          <w:sz w:val="24"/>
          <w:szCs w:val="24"/>
        </w:rPr>
        <w:t xml:space="preserve"> </w:t>
      </w:r>
      <w:r w:rsidRPr="00AF2604">
        <w:rPr>
          <w:rFonts w:ascii="Arial" w:hAnsi="Arial" w:cs="Arial"/>
          <w:sz w:val="24"/>
          <w:szCs w:val="24"/>
        </w:rPr>
        <w:t xml:space="preserve">OSHA ultimately </w:t>
      </w:r>
      <w:r w:rsidR="00DA016A" w:rsidRPr="00AF2604">
        <w:rPr>
          <w:rFonts w:ascii="Arial" w:hAnsi="Arial" w:cs="Arial"/>
          <w:sz w:val="24"/>
          <w:szCs w:val="24"/>
        </w:rPr>
        <w:t xml:space="preserve">denied </w:t>
      </w:r>
      <w:r w:rsidR="00F83453" w:rsidRPr="00AF2604">
        <w:rPr>
          <w:rFonts w:ascii="Arial" w:hAnsi="Arial" w:cs="Arial"/>
          <w:sz w:val="24"/>
          <w:szCs w:val="24"/>
        </w:rPr>
        <w:t xml:space="preserve">the </w:t>
      </w:r>
      <w:r w:rsidR="00DA016A" w:rsidRPr="00AF2604">
        <w:rPr>
          <w:rFonts w:ascii="Arial" w:hAnsi="Arial" w:cs="Arial"/>
          <w:sz w:val="24"/>
          <w:szCs w:val="24"/>
        </w:rPr>
        <w:t>petition</w:t>
      </w:r>
      <w:ins w:id="58" w:author="Kevin Chen" w:date="2020-03-26T11:19:00Z">
        <w:r w:rsidR="00F31377" w:rsidRPr="00AF2604">
          <w:rPr>
            <w:rFonts w:ascii="Arial" w:hAnsi="Arial" w:cs="Arial"/>
            <w:sz w:val="24"/>
            <w:szCs w:val="24"/>
          </w:rPr>
          <w:t xml:space="preserve"> </w:t>
        </w:r>
      </w:ins>
      <w:del w:id="59" w:author="Kevin Chen" w:date="2020-03-26T11:19:00Z">
        <w:r w:rsidR="00C63CD0" w:rsidRPr="00AF2604" w:rsidDel="00F31377">
          <w:rPr>
            <w:rFonts w:ascii="Arial" w:hAnsi="Arial" w:cs="Arial"/>
            <w:sz w:val="24"/>
            <w:szCs w:val="24"/>
          </w:rPr>
          <w:delText>.</w:delText>
        </w:r>
      </w:del>
      <w:r w:rsidR="0050598C" w:rsidRPr="00AF2604">
        <w:rPr>
          <w:rFonts w:ascii="Arial" w:hAnsi="Arial" w:cs="Arial"/>
          <w:sz w:val="24"/>
          <w:szCs w:val="24"/>
        </w:rPr>
        <w:fldChar w:fldCharType="begin" w:fldLock="1"/>
      </w:r>
      <w:r w:rsidR="00273D41" w:rsidRPr="00AF2604">
        <w:rPr>
          <w:rFonts w:ascii="Arial" w:hAnsi="Arial" w:cs="Arial"/>
          <w:sz w:val="24"/>
          <w:szCs w:val="24"/>
        </w:rPr>
        <w:instrText>ADDIN CSL_CITATION {"citationItems":[{"id":"ITEM-1","itemData":{"DOI":"10.1002/ajim.20853","ISSN":"02713586","abstract":"Background Metalworking fluids (MWF) are used in the manufacture of engines, transmissions, chassis parts and other products. In 2003, OSHA denied a union petition to promulgate a standard for MWF. The 3rd Circuit Court of Appeals rejected a union lawsuit to compel OSHA to regulate MWF. OSHA relied exclusively on the 1999 Metal Working Fluids Standards Advisory Committee report, therefore, only evidence available before 1999 was quoted supporting the denial. This review was conducted to identify studies published since 1998. Methods Electronic reference sources were queried for the terms for metalworking fluids, machining fluids, cutting fluids, cutting oils, coolants, machining, and machinist. All items returned were reviewed for relevance to MWF regulation. Results The review noted 227 reports in the peer reviewed literature directly relevant to regulation of MWF exposures. Of these, 26 addressed cancer; 58 respiratory effects; 32 skin effects or absorption; 45 microbial contaminants; and 76 exposure measurements and controls. Three major studies identified excess cancer including lung, liver, pancreatic, laryngeal, and leukemia associated with MWF exposures. Reports strengthened associations of asthma and hypersensitivity pneumonitis with recent exposure to MWF. Conclusions Material new evidence demonstrates significant risks to material impairment of health at prevailing exposure levels and feasibility of lower exposure limits. © 2010 Wiley-Liss, Inc.","author":[{"dropping-particle":"","family":"Mirer","given":"Franklin E.","non-dropping-particle":"","parse-names":false,"suffix":""}],"container-title":"American Journal of Industrial Medicine","id":"ITEM-1","issue":"8","issued":{"date-parts":[["2010"]]},"page":"792-801","title":"New evidence on the health hazards and control of metalworking fluids since completion of the OSHA advisory committee report","type":"article-journal","volume":"53"},"uris":["http://www.mendeley.com/documents/?uuid=285a5f59-16d5-4e36-8288-69bbf5af38de","http://www.mendeley.com/documents/?uuid=6f4b9126-14b0-4213-ae17-65db3a907956","http://www.mendeley.com/documents/?uuid=2207d4c5-da2b-49c8-aceb-dd1151f43e59"]}],"mendeley":{"formattedCitation":"(6)","plainTextFormattedCitation":"(6)","previouslyFormattedCitation":"(6)"},"properties":{"noteIndex":0},"schema":"https://github.com/citation-style-language/schema/raw/master/csl-citation.json"}</w:instrText>
      </w:r>
      <w:r w:rsidR="0050598C" w:rsidRPr="00AF2604">
        <w:rPr>
          <w:rFonts w:ascii="Arial" w:hAnsi="Arial" w:cs="Arial"/>
          <w:sz w:val="24"/>
          <w:szCs w:val="24"/>
        </w:rPr>
        <w:fldChar w:fldCharType="separate"/>
      </w:r>
      <w:r w:rsidR="00161BA7" w:rsidRPr="00AF2604">
        <w:rPr>
          <w:rFonts w:ascii="Arial" w:hAnsi="Arial" w:cs="Arial"/>
          <w:noProof/>
          <w:sz w:val="24"/>
          <w:szCs w:val="24"/>
        </w:rPr>
        <w:t>(6)</w:t>
      </w:r>
      <w:r w:rsidR="0050598C" w:rsidRPr="00AF2604">
        <w:rPr>
          <w:rFonts w:ascii="Arial" w:hAnsi="Arial" w:cs="Arial"/>
          <w:sz w:val="24"/>
          <w:szCs w:val="24"/>
        </w:rPr>
        <w:fldChar w:fldCharType="end"/>
      </w:r>
      <w:ins w:id="60" w:author="Kevin Chen" w:date="2020-03-26T11:19:00Z">
        <w:r w:rsidR="00F31377" w:rsidRPr="00AF2604">
          <w:rPr>
            <w:rFonts w:ascii="Arial" w:hAnsi="Arial" w:cs="Arial"/>
            <w:sz w:val="24"/>
            <w:szCs w:val="24"/>
          </w:rPr>
          <w:t>.</w:t>
        </w:r>
      </w:ins>
      <w:r w:rsidR="00B67CEC" w:rsidRPr="00AF2604">
        <w:rPr>
          <w:rFonts w:ascii="Arial" w:hAnsi="Arial" w:cs="Arial"/>
          <w:sz w:val="24"/>
          <w:szCs w:val="24"/>
        </w:rPr>
        <w:t xml:space="preserve"> </w:t>
      </w:r>
      <w:r w:rsidR="00C63CD0" w:rsidRPr="00AF2604">
        <w:rPr>
          <w:rFonts w:ascii="Arial" w:hAnsi="Arial" w:cs="Arial"/>
          <w:sz w:val="24"/>
          <w:szCs w:val="24"/>
        </w:rPr>
        <w:t>Th</w:t>
      </w:r>
      <w:r w:rsidR="00EA46CA" w:rsidRPr="00AF2604">
        <w:rPr>
          <w:rFonts w:ascii="Arial" w:hAnsi="Arial" w:cs="Arial"/>
          <w:sz w:val="24"/>
          <w:szCs w:val="24"/>
        </w:rPr>
        <w:t>e</w:t>
      </w:r>
      <w:r w:rsidR="00C63CD0" w:rsidRPr="00AF2604">
        <w:rPr>
          <w:rFonts w:ascii="Arial" w:hAnsi="Arial" w:cs="Arial"/>
          <w:sz w:val="24"/>
          <w:szCs w:val="24"/>
        </w:rPr>
        <w:t xml:space="preserve"> </w:t>
      </w:r>
      <w:r w:rsidR="00CB664F" w:rsidRPr="00AF2604">
        <w:rPr>
          <w:rFonts w:ascii="Arial" w:hAnsi="Arial" w:cs="Arial"/>
          <w:sz w:val="24"/>
          <w:szCs w:val="24"/>
        </w:rPr>
        <w:t xml:space="preserve">UAW’s </w:t>
      </w:r>
      <w:r w:rsidR="00EA46CA" w:rsidRPr="00AF2604">
        <w:rPr>
          <w:rFonts w:ascii="Arial" w:hAnsi="Arial" w:cs="Arial"/>
          <w:sz w:val="24"/>
          <w:szCs w:val="24"/>
        </w:rPr>
        <w:t xml:space="preserve">decision to </w:t>
      </w:r>
      <w:r w:rsidR="00CB664F" w:rsidRPr="00AF2604">
        <w:rPr>
          <w:rFonts w:ascii="Arial" w:hAnsi="Arial" w:cs="Arial"/>
          <w:sz w:val="24"/>
          <w:szCs w:val="24"/>
        </w:rPr>
        <w:t xml:space="preserve">petition for </w:t>
      </w:r>
      <w:r w:rsidR="00EA46CA" w:rsidRPr="00AF2604">
        <w:rPr>
          <w:rFonts w:ascii="Arial" w:hAnsi="Arial" w:cs="Arial"/>
          <w:sz w:val="24"/>
          <w:szCs w:val="24"/>
        </w:rPr>
        <w:t xml:space="preserve">regulatory efforts </w:t>
      </w:r>
      <w:r w:rsidR="00CB664F" w:rsidRPr="00AF2604">
        <w:rPr>
          <w:rFonts w:ascii="Arial" w:hAnsi="Arial" w:cs="Arial"/>
          <w:sz w:val="24"/>
          <w:szCs w:val="24"/>
        </w:rPr>
        <w:t xml:space="preserve">based </w:t>
      </w:r>
      <w:r w:rsidR="00EA46CA" w:rsidRPr="00AF2604">
        <w:rPr>
          <w:rFonts w:ascii="Arial" w:hAnsi="Arial" w:cs="Arial"/>
          <w:sz w:val="24"/>
          <w:szCs w:val="24"/>
        </w:rPr>
        <w:t>on nonmalignant health effects suggests that in 2003, there was insufficient evidence that</w:t>
      </w:r>
      <w:r w:rsidR="00C63CD0" w:rsidRPr="00AF2604">
        <w:rPr>
          <w:rFonts w:ascii="Arial" w:hAnsi="Arial" w:cs="Arial"/>
          <w:sz w:val="24"/>
          <w:szCs w:val="24"/>
        </w:rPr>
        <w:t xml:space="preserve"> MWFs a</w:t>
      </w:r>
      <w:r w:rsidR="00EA46CA" w:rsidRPr="00AF2604">
        <w:rPr>
          <w:rFonts w:ascii="Arial" w:hAnsi="Arial" w:cs="Arial"/>
          <w:sz w:val="24"/>
          <w:szCs w:val="24"/>
        </w:rPr>
        <w:t>re</w:t>
      </w:r>
      <w:r w:rsidR="00C63CD0" w:rsidRPr="00AF2604">
        <w:rPr>
          <w:rFonts w:ascii="Arial" w:hAnsi="Arial" w:cs="Arial"/>
          <w:sz w:val="24"/>
          <w:szCs w:val="24"/>
        </w:rPr>
        <w:t xml:space="preserve"> carcinogen</w:t>
      </w:r>
      <w:r w:rsidR="00EA46CA" w:rsidRPr="00AF2604">
        <w:rPr>
          <w:rFonts w:ascii="Arial" w:hAnsi="Arial" w:cs="Arial"/>
          <w:sz w:val="24"/>
          <w:szCs w:val="24"/>
        </w:rPr>
        <w:t>ic</w:t>
      </w:r>
      <w:r w:rsidR="00C63CD0" w:rsidRPr="00AF2604">
        <w:rPr>
          <w:rFonts w:ascii="Arial" w:hAnsi="Arial" w:cs="Arial"/>
          <w:sz w:val="24"/>
          <w:szCs w:val="24"/>
        </w:rPr>
        <w:t xml:space="preserve"> </w:t>
      </w:r>
      <w:r w:rsidR="00EA46CA" w:rsidRPr="00AF2604">
        <w:rPr>
          <w:rFonts w:ascii="Arial" w:hAnsi="Arial" w:cs="Arial"/>
          <w:sz w:val="24"/>
          <w:szCs w:val="24"/>
        </w:rPr>
        <w:t>at concentrations found in the workplace.</w:t>
      </w:r>
      <w:r w:rsidR="00B67CEC" w:rsidRPr="00AF2604">
        <w:rPr>
          <w:rFonts w:ascii="Arial" w:hAnsi="Arial" w:cs="Arial"/>
          <w:sz w:val="24"/>
          <w:szCs w:val="24"/>
        </w:rPr>
        <w:t xml:space="preserve"> </w:t>
      </w:r>
      <w:r w:rsidR="00EA46CA" w:rsidRPr="00AF2604">
        <w:rPr>
          <w:rFonts w:ascii="Arial" w:hAnsi="Arial" w:cs="Arial"/>
          <w:sz w:val="24"/>
          <w:szCs w:val="24"/>
        </w:rPr>
        <w:t xml:space="preserve">Yet, </w:t>
      </w:r>
      <w:r w:rsidR="0040718F" w:rsidRPr="00AF2604">
        <w:rPr>
          <w:rFonts w:ascii="Arial" w:hAnsi="Arial" w:cs="Arial"/>
          <w:sz w:val="24"/>
          <w:szCs w:val="24"/>
        </w:rPr>
        <w:t xml:space="preserve">a </w:t>
      </w:r>
      <w:r w:rsidR="00EA46CA" w:rsidRPr="00AF2604">
        <w:rPr>
          <w:rFonts w:ascii="Arial" w:hAnsi="Arial" w:cs="Arial"/>
          <w:sz w:val="24"/>
          <w:szCs w:val="24"/>
        </w:rPr>
        <w:t xml:space="preserve">recent </w:t>
      </w:r>
      <w:r w:rsidR="0040718F" w:rsidRPr="00AF2604">
        <w:rPr>
          <w:rFonts w:ascii="Arial" w:hAnsi="Arial" w:cs="Arial"/>
          <w:sz w:val="24"/>
          <w:szCs w:val="24"/>
        </w:rPr>
        <w:t xml:space="preserve">risk assessment for cancer </w:t>
      </w:r>
      <w:r w:rsidR="00EA46CA" w:rsidRPr="00AF2604">
        <w:rPr>
          <w:rFonts w:ascii="Arial" w:hAnsi="Arial" w:cs="Arial"/>
          <w:sz w:val="24"/>
          <w:szCs w:val="24"/>
        </w:rPr>
        <w:t xml:space="preserve">and MWFs </w:t>
      </w:r>
      <w:r w:rsidR="0040718F" w:rsidRPr="00AF2604">
        <w:rPr>
          <w:rFonts w:ascii="Arial" w:hAnsi="Arial" w:cs="Arial"/>
          <w:sz w:val="24"/>
          <w:szCs w:val="24"/>
        </w:rPr>
        <w:t>based entirely on published results from the UAW-GM cohort study, concluded that substantial risk exists at 0.1mg/m</w:t>
      </w:r>
      <w:r w:rsidR="0040718F" w:rsidRPr="00AF2604">
        <w:rPr>
          <w:rFonts w:ascii="Arial" w:hAnsi="Arial" w:cs="Arial"/>
          <w:sz w:val="24"/>
          <w:szCs w:val="24"/>
          <w:vertAlign w:val="superscript"/>
        </w:rPr>
        <w:t>3</w:t>
      </w:r>
      <w:r w:rsidR="006A69AC" w:rsidRPr="00AF2604">
        <w:rPr>
          <w:rFonts w:ascii="Arial" w:hAnsi="Arial" w:cs="Arial"/>
          <w:sz w:val="24"/>
          <w:szCs w:val="24"/>
          <w:vertAlign w:val="superscript"/>
        </w:rPr>
        <w:t xml:space="preserve"> </w:t>
      </w:r>
      <w:r w:rsidR="00A575FD" w:rsidRPr="00AF2604">
        <w:rPr>
          <w:rFonts w:ascii="Arial" w:hAnsi="Arial" w:cs="Arial"/>
          <w:sz w:val="24"/>
          <w:szCs w:val="24"/>
        </w:rPr>
        <w:t>respirable</w:t>
      </w:r>
      <w:r w:rsidR="00B67CEC" w:rsidRPr="00AF2604">
        <w:rPr>
          <w:rFonts w:ascii="Arial" w:hAnsi="Arial" w:cs="Arial"/>
          <w:sz w:val="24"/>
          <w:szCs w:val="24"/>
        </w:rPr>
        <w:t xml:space="preserve"> </w:t>
      </w:r>
      <w:r w:rsidR="0040718F" w:rsidRPr="00AF2604">
        <w:rPr>
          <w:rFonts w:ascii="Arial" w:hAnsi="Arial" w:cs="Arial"/>
          <w:sz w:val="24"/>
          <w:szCs w:val="24"/>
        </w:rPr>
        <w:t>PM, one quarter of the current NIOSH REL</w:t>
      </w:r>
      <w:r w:rsidR="00B50511" w:rsidRPr="00AF2604">
        <w:rPr>
          <w:rFonts w:ascii="Arial" w:hAnsi="Arial" w:cs="Arial"/>
          <w:sz w:val="24"/>
          <w:szCs w:val="24"/>
        </w:rPr>
        <w:t xml:space="preserve"> (and the internal </w:t>
      </w:r>
      <w:r w:rsidR="006A69AC" w:rsidRPr="00AF2604">
        <w:rPr>
          <w:rFonts w:ascii="Arial" w:hAnsi="Arial" w:cs="Arial"/>
          <w:sz w:val="24"/>
          <w:szCs w:val="24"/>
        </w:rPr>
        <w:t xml:space="preserve">GM </w:t>
      </w:r>
      <w:r w:rsidR="00B50511" w:rsidRPr="00AF2604">
        <w:rPr>
          <w:rFonts w:ascii="Arial" w:hAnsi="Arial" w:cs="Arial"/>
          <w:sz w:val="24"/>
          <w:szCs w:val="24"/>
        </w:rPr>
        <w:t>limit)</w:t>
      </w:r>
      <w:ins w:id="61" w:author="Kevin Chen" w:date="2020-03-26T11:19:00Z">
        <w:r w:rsidR="0088231B" w:rsidRPr="00AF2604">
          <w:rPr>
            <w:rFonts w:ascii="Arial" w:hAnsi="Arial" w:cs="Arial"/>
            <w:sz w:val="24"/>
            <w:szCs w:val="24"/>
          </w:rPr>
          <w:t xml:space="preserve"> </w:t>
        </w:r>
      </w:ins>
      <w:del w:id="62" w:author="Kevin Chen" w:date="2020-03-26T11:19:00Z">
        <w:r w:rsidR="0040718F" w:rsidRPr="00AF2604" w:rsidDel="0088231B">
          <w:rPr>
            <w:rFonts w:ascii="Arial" w:hAnsi="Arial" w:cs="Arial"/>
            <w:sz w:val="24"/>
            <w:szCs w:val="24"/>
          </w:rPr>
          <w:delText>.</w:delText>
        </w:r>
      </w:del>
      <w:r w:rsidR="0050598C"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{"citationItems":[{"id":"ITEM-1","itemData":{"DOI":"10.1002/ajim.22809","ISSN":"10970274","abstract":"BACKGROUND Metalworking fluids (MWF) are complex mixtures with dermal and inhalation exposure. Published reports reveal excess cancer risk. METHODS Using published findings exposure response was derived for each attributable cancer site. Aggregate excess lifetime risk was estimated by applying a lifetable calculation. RESULTS Cancer sites contributing the most attributable cases were larynx, esophagus, brain, female breast, and uterine cervix. With constant workplace MWF exposure of 0.1 mg/m3 over a 45 years working life, the risk of attributable cancer was 3.7% or, excluding the less certain female cancers, 3.1%. CONCLUSION Substantial cancer risks occurred at 0.1 mg/m3 MWF, one fourth of the current NIOSH recommended exposure limit for MWF total particulate. Because ingredients in current MWF remain from earlier formulations, it is likely that some MWF carcinogenicity persists today. Although important changes have occurred, newer agents are being continually introduced with little or no knowledge of chronic health risks.","author":[{"dropping-particle":"","family":"Park","given":"Robert M.","non-dropping-particle":"","parse-names":false,"suffix":""}],"container-title":"American Journal of Industrial Medicine","id":"ITEM-1","issue":"3","issued":{"date-parts":[["2018"]]},"page":"198-203","title":"Risk assessment for metalworking fluids and cancer outcomes","type":"article-journal","volume":"61"},"uris":["http://www.mendeley.com/documents/?uuid=05e28cd1-7792-4112-958c-921c6e4eff2f","http://www.mendeley.com/documents/?uuid=ef8ffbb2-d085-48f2-8a6e-99afc1250699","http://www.mendeley.com/documents/?uuid=fa72a08c-c93a-4381-ab84-c1898a287cdf"]}],"mendeley":{"formattedCitation":"(9)","plainTextFormattedCitation":"(9)","previouslyFormattedCitation":"(9)"},"properties":{"noteIndex":0},"schema":"https://github.com/citation-style-language/schema/raw/master/csl-citation.json"}</w:instrText>
      </w:r>
      <w:r w:rsidR="0050598C" w:rsidRPr="00AF2604">
        <w:rPr>
          <w:rFonts w:ascii="Arial" w:hAnsi="Arial" w:cs="Arial"/>
          <w:sz w:val="24"/>
          <w:szCs w:val="24"/>
        </w:rPr>
        <w:fldChar w:fldCharType="separate"/>
      </w:r>
      <w:r w:rsidR="00161BA7" w:rsidRPr="00AF2604">
        <w:rPr>
          <w:rFonts w:ascii="Arial" w:hAnsi="Arial" w:cs="Arial"/>
          <w:noProof/>
          <w:sz w:val="24"/>
          <w:szCs w:val="24"/>
        </w:rPr>
        <w:t>(9)</w:t>
      </w:r>
      <w:r w:rsidR="0050598C" w:rsidRPr="00AF2604">
        <w:rPr>
          <w:rFonts w:ascii="Arial" w:hAnsi="Arial" w:cs="Arial"/>
          <w:sz w:val="24"/>
          <w:szCs w:val="24"/>
        </w:rPr>
        <w:fldChar w:fldCharType="end"/>
      </w:r>
      <w:ins w:id="63" w:author="Kevin Chen" w:date="2020-03-26T11:19:00Z">
        <w:r w:rsidR="0088231B" w:rsidRPr="00AF2604">
          <w:rPr>
            <w:rFonts w:ascii="Arial" w:hAnsi="Arial" w:cs="Arial"/>
            <w:sz w:val="24"/>
            <w:szCs w:val="24"/>
          </w:rPr>
          <w:t>.</w:t>
        </w:r>
      </w:ins>
      <w:r w:rsidR="00B67CEC" w:rsidRPr="00AF2604">
        <w:rPr>
          <w:rFonts w:ascii="Arial" w:hAnsi="Arial" w:cs="Arial"/>
          <w:sz w:val="24"/>
          <w:szCs w:val="24"/>
        </w:rPr>
        <w:t xml:space="preserve"> </w:t>
      </w:r>
      <w:r w:rsidR="00EA46CA" w:rsidRPr="00AF2604">
        <w:rPr>
          <w:rFonts w:ascii="Arial" w:hAnsi="Arial" w:cs="Arial"/>
          <w:sz w:val="24"/>
          <w:szCs w:val="24"/>
        </w:rPr>
        <w:t>Th</w:t>
      </w:r>
      <w:r w:rsidR="008E7161" w:rsidRPr="00AF2604">
        <w:rPr>
          <w:rFonts w:ascii="Arial" w:hAnsi="Arial" w:cs="Arial"/>
          <w:sz w:val="24"/>
          <w:szCs w:val="24"/>
        </w:rPr>
        <w:t>e cancer sites contributing the most attributable cases were larynx, esophagus, brain, breast and cervix.</w:t>
      </w:r>
      <w:r w:rsidR="00B67CEC" w:rsidRPr="00AF2604">
        <w:rPr>
          <w:rFonts w:ascii="Arial" w:hAnsi="Arial" w:cs="Arial"/>
          <w:sz w:val="24"/>
          <w:szCs w:val="24"/>
        </w:rPr>
        <w:t xml:space="preserve"> </w:t>
      </w:r>
      <w:r w:rsidR="00EA46CA" w:rsidRPr="00AF2604">
        <w:rPr>
          <w:rFonts w:ascii="Arial" w:hAnsi="Arial" w:cs="Arial"/>
          <w:sz w:val="24"/>
          <w:szCs w:val="24"/>
        </w:rPr>
        <w:t xml:space="preserve"> </w:t>
      </w:r>
    </w:p>
    <w:p w14:paraId="4FD7ECEB" w14:textId="79F77725" w:rsidR="00117225" w:rsidRPr="00AF2604" w:rsidRDefault="00EA46CA" w:rsidP="006F516C">
      <w:pPr>
        <w:widowControl w:val="0"/>
        <w:autoSpaceDE w:val="0"/>
        <w:autoSpaceDN w:val="0"/>
        <w:adjustRightInd w:val="0"/>
        <w:spacing w:after="0" w:line="480" w:lineRule="auto"/>
        <w:ind w:firstLine="720"/>
        <w:jc w:val="both"/>
        <w:rPr>
          <w:rFonts w:ascii="Arial" w:hAnsi="Arial" w:cs="Arial"/>
          <w:sz w:val="24"/>
          <w:szCs w:val="24"/>
        </w:rPr>
      </w:pPr>
      <w:r w:rsidRPr="00AF2604">
        <w:rPr>
          <w:rFonts w:ascii="Arial" w:hAnsi="Arial" w:cs="Arial"/>
          <w:sz w:val="24"/>
          <w:szCs w:val="24"/>
        </w:rPr>
        <w:t xml:space="preserve">In </w:t>
      </w:r>
      <w:r w:rsidR="00091EA5" w:rsidRPr="00AF2604">
        <w:rPr>
          <w:rFonts w:ascii="Arial" w:hAnsi="Arial" w:cs="Arial"/>
          <w:sz w:val="24"/>
          <w:szCs w:val="24"/>
        </w:rPr>
        <w:t>summary, the literature to date suggests that oil- and water-based MWFs may indeed cause increased risk of several specific cancers, although none of the evidence is conclusive. In this context, w</w:t>
      </w:r>
      <w:r w:rsidR="0050598C" w:rsidRPr="00AF2604">
        <w:rPr>
          <w:rFonts w:ascii="Arial" w:hAnsi="Arial" w:cs="Arial"/>
          <w:sz w:val="24"/>
          <w:szCs w:val="24"/>
        </w:rPr>
        <w:t>e report results from an extended vital status follow-up, from 1941 to 2015 – twenty years beyond the last reported mortality follow-up of th</w:t>
      </w:r>
      <w:r w:rsidRPr="00AF2604">
        <w:rPr>
          <w:rFonts w:ascii="Arial" w:hAnsi="Arial" w:cs="Arial"/>
          <w:sz w:val="24"/>
          <w:szCs w:val="24"/>
        </w:rPr>
        <w:t>e</w:t>
      </w:r>
      <w:r w:rsidR="0050598C" w:rsidRPr="00AF2604">
        <w:rPr>
          <w:rFonts w:ascii="Arial" w:hAnsi="Arial" w:cs="Arial"/>
          <w:sz w:val="24"/>
          <w:szCs w:val="24"/>
        </w:rPr>
        <w:t xml:space="preserve"> </w:t>
      </w:r>
      <w:r w:rsidRPr="00AF2604">
        <w:rPr>
          <w:rFonts w:ascii="Arial" w:hAnsi="Arial" w:cs="Arial"/>
          <w:sz w:val="24"/>
          <w:szCs w:val="24"/>
        </w:rPr>
        <w:t xml:space="preserve">UAW-GM </w:t>
      </w:r>
      <w:r w:rsidR="0050598C" w:rsidRPr="00AF2604">
        <w:rPr>
          <w:rFonts w:ascii="Arial" w:hAnsi="Arial" w:cs="Arial"/>
          <w:sz w:val="24"/>
          <w:szCs w:val="24"/>
        </w:rPr>
        <w:t>cohort</w:t>
      </w:r>
      <w:r w:rsidR="00F213F7" w:rsidRPr="00AF2604">
        <w:rPr>
          <w:rFonts w:ascii="Arial" w:hAnsi="Arial" w:cs="Arial"/>
          <w:sz w:val="24"/>
          <w:szCs w:val="24"/>
        </w:rPr>
        <w:t>.</w:t>
      </w:r>
    </w:p>
    <w:p w14:paraId="25A2CDFD" w14:textId="77777777" w:rsidR="00F213F7" w:rsidRPr="00AF2604" w:rsidRDefault="00F213F7" w:rsidP="006F516C">
      <w:pPr>
        <w:widowControl w:val="0"/>
        <w:autoSpaceDE w:val="0"/>
        <w:autoSpaceDN w:val="0"/>
        <w:adjustRightInd w:val="0"/>
        <w:spacing w:after="0" w:line="480" w:lineRule="auto"/>
        <w:ind w:firstLine="720"/>
        <w:jc w:val="both"/>
        <w:rPr>
          <w:rFonts w:ascii="Arial" w:hAnsi="Arial" w:cs="Arial"/>
          <w:sz w:val="24"/>
          <w:szCs w:val="24"/>
        </w:rPr>
      </w:pPr>
    </w:p>
    <w:p w14:paraId="29A8CDBC" w14:textId="77777777" w:rsidR="0050598C" w:rsidRPr="00AF2604" w:rsidRDefault="0050598C" w:rsidP="006F516C">
      <w:pPr>
        <w:widowControl w:val="0"/>
        <w:autoSpaceDE w:val="0"/>
        <w:autoSpaceDN w:val="0"/>
        <w:adjustRightInd w:val="0"/>
        <w:spacing w:after="0" w:line="480" w:lineRule="auto"/>
        <w:jc w:val="both"/>
        <w:rPr>
          <w:rFonts w:ascii="Arial" w:hAnsi="Arial" w:cs="Arial"/>
          <w:b/>
          <w:sz w:val="24"/>
          <w:szCs w:val="24"/>
        </w:rPr>
      </w:pPr>
      <w:r w:rsidRPr="00AF2604">
        <w:rPr>
          <w:rFonts w:ascii="Arial" w:hAnsi="Arial" w:cs="Arial"/>
          <w:b/>
          <w:sz w:val="24"/>
          <w:szCs w:val="24"/>
        </w:rPr>
        <w:t>Methods</w:t>
      </w:r>
    </w:p>
    <w:p w14:paraId="4BE98162" w14:textId="52421D26" w:rsidR="000E023C" w:rsidRPr="00AF2604" w:rsidRDefault="000E023C" w:rsidP="006F516C">
      <w:pPr>
        <w:widowControl w:val="0"/>
        <w:autoSpaceDE w:val="0"/>
        <w:autoSpaceDN w:val="0"/>
        <w:adjustRightInd w:val="0"/>
        <w:spacing w:after="0" w:line="480" w:lineRule="auto"/>
        <w:rPr>
          <w:rFonts w:ascii="Arial" w:hAnsi="Arial" w:cs="Arial"/>
          <w:sz w:val="24"/>
          <w:szCs w:val="24"/>
        </w:rPr>
      </w:pPr>
      <w:r w:rsidRPr="00AF2604">
        <w:rPr>
          <w:rFonts w:ascii="Arial" w:hAnsi="Arial" w:cs="Arial"/>
          <w:sz w:val="24"/>
          <w:szCs w:val="24"/>
        </w:rPr>
        <w:lastRenderedPageBreak/>
        <w:t xml:space="preserve">Details regarding the UAW-GM </w:t>
      </w:r>
      <w:r w:rsidR="00EA46CA" w:rsidRPr="00AF2604">
        <w:rPr>
          <w:rFonts w:ascii="Arial" w:hAnsi="Arial" w:cs="Arial"/>
          <w:sz w:val="24"/>
          <w:szCs w:val="24"/>
        </w:rPr>
        <w:t>c</w:t>
      </w:r>
      <w:r w:rsidRPr="00AF2604">
        <w:rPr>
          <w:rFonts w:ascii="Arial" w:hAnsi="Arial" w:cs="Arial"/>
          <w:sz w:val="24"/>
          <w:szCs w:val="24"/>
        </w:rPr>
        <w:t xml:space="preserve">ohort </w:t>
      </w:r>
      <w:r w:rsidR="00EA46CA" w:rsidRPr="00AF2604">
        <w:rPr>
          <w:rFonts w:ascii="Arial" w:hAnsi="Arial" w:cs="Arial"/>
          <w:sz w:val="24"/>
          <w:szCs w:val="24"/>
        </w:rPr>
        <w:t>m</w:t>
      </w:r>
      <w:r w:rsidRPr="00AF2604">
        <w:rPr>
          <w:rFonts w:ascii="Arial" w:hAnsi="Arial" w:cs="Arial"/>
          <w:sz w:val="24"/>
          <w:szCs w:val="24"/>
        </w:rPr>
        <w:t xml:space="preserve">ortality </w:t>
      </w:r>
      <w:r w:rsidR="00EA46CA" w:rsidRPr="00AF2604">
        <w:rPr>
          <w:rFonts w:ascii="Arial" w:hAnsi="Arial" w:cs="Arial"/>
          <w:sz w:val="24"/>
          <w:szCs w:val="24"/>
        </w:rPr>
        <w:t>s</w:t>
      </w:r>
      <w:r w:rsidRPr="00AF2604">
        <w:rPr>
          <w:rFonts w:ascii="Arial" w:hAnsi="Arial" w:cs="Arial"/>
          <w:sz w:val="24"/>
          <w:szCs w:val="24"/>
        </w:rPr>
        <w:t>tudy have been described extensively in previous publications</w:t>
      </w:r>
      <w:ins w:id="64" w:author="Kevin Chen" w:date="2020-03-26T11:19:00Z">
        <w:r w:rsidR="00753629" w:rsidRPr="00AF2604">
          <w:rPr>
            <w:rFonts w:ascii="Arial" w:hAnsi="Arial" w:cs="Arial"/>
            <w:sz w:val="24"/>
            <w:szCs w:val="24"/>
          </w:rPr>
          <w:t xml:space="preserve"> </w:t>
        </w:r>
      </w:ins>
      <w:del w:id="65" w:author="Kevin Chen" w:date="2020-03-26T11:19:00Z">
        <w:r w:rsidRPr="00AF2604" w:rsidDel="00753629">
          <w:rPr>
            <w:rFonts w:ascii="Arial" w:hAnsi="Arial" w:cs="Arial"/>
            <w:sz w:val="24"/>
            <w:szCs w:val="24"/>
          </w:rPr>
          <w:delText>.</w:delText>
        </w:r>
      </w:del>
      <w:r w:rsidR="00BF0568" w:rsidRPr="00AF2604">
        <w:rPr>
          <w:rFonts w:ascii="Arial" w:hAnsi="Arial" w:cs="Arial"/>
          <w:sz w:val="24"/>
          <w:szCs w:val="24"/>
        </w:rPr>
        <w:fldChar w:fldCharType="begin" w:fldLock="1"/>
      </w:r>
      <w:r w:rsidR="00273D41" w:rsidRPr="00AF2604">
        <w:rPr>
          <w:rFonts w:ascii="Arial" w:hAnsi="Arial" w:cs="Arial"/>
          <w:sz w:val="24"/>
          <w:szCs w:val="24"/>
        </w:rPr>
        <w:instrText>ADDIN CSL_CITATION {"citationItems":[{"id":"ITEM-1","itemData":{"author":[{"dropping-particle":"","family":"Tolbert PE","given":"","non-dropping-particle":"","parse-names":false,"suffix":""},{"dropping-particle":"","family":"Eisen EA","given":"","non-dropping-particle":"","parse-names":false,"suffix":""},{"dropping-particle":"","family":"Pothier LJ","given":"","non-dropping-particle":"","parse-names":false,"suffix":""},{"dropping-particle":"","family":"Monson RR","given":"","non-dropping-particle":"","parse-names":false,"suffix":""},{"dropping-particle":"","family":"Hallock MF","given":"","non-dropping-particle":"","parse-names":false,"suffix":""},{"dropping-particle":"","family":"Smith TJ","given":"","non-dropping-particle":"","parse-names":false,"suffix":""}],"container-title":"Scand J Work Environ Health","id":"ITEM-1","issue":"6","issued":{"date-parts":[["1992"]]},"page":"351-360","title":"Mortality studies of machining-fluid exposure in the automobile industry II: Risks associated with specific fluid types","type":"article-journal","volume":"18"},"uris":["http://www.mendeley.com/documents/?uuid=b51c41e6-4235-4706-aa00-06ec73fee083","http://www.mendeley.com/documents/?uuid=f95c6c84-3244-4de3-a2e4-28215f85afdb"]},{"id":"ITEM-2","itemData":{"author":[{"dropping-particle":"","family":"Hallock MF","given":"","non-dropping-particle":"","parse-names":false,"suffix":""},{"dropping-particle":"","family":"Smith TJ","given":"","non-dropping-particle":"","parse-names":false,"suffix":""},{"dropping-particle":"","family":"Woskie SR","given":"","non-dropping-particle":"","parse-names":false,"suffix":""},{"dropping-particle":"","family":"Hammond SK","given":"","non-dropping-particle":"","parse-names":false,"suffix":""}],"container-title":"Am J Ind Med","id":"ITEM-2","issue":"5","issued":{"date-parts":[["1994"]]},"page":"621-634","title":"Estimation of historical exposures to machining fluids in the automotive industry","type":"article-journal","volume":"26"},"uris":["http://www.mendeley.com/documents/?uuid=af77530d-87a0-4bd2-b3ca-34c5e0f77429","http://www.mendeley.com/documents/?uuid=d1f5c4b1-0609-447b-9b9f-e7a34ab4342e"]},{"id":"ITEM-3","itemData":{"author":[{"dropping-particle":"","family":"Woskie SR","given":"","non-dropping-particle":"","parse-names":false,"suffix":""},{"dropping-particle":"","family":"Smith TJ","given":"","non-dropping-particle":"","parse-names":false,"suffix":""},{"dropping-particle":"","family":"Hallock MF","given":"","non-dropping-particle":"","parse-names":false,"suffix":""},{"dropping-particle":"","family":"Hammond SK","given":"","non-dropping-particle":"","parse-names":false,"suffix":""},{"dropping-particle":"","family":"Rosenthal F","given":"","non-dropping-particle":"","parse-names":false,"suffix":""},{"dropping-particle":"","family":"Eisen EA","given":"","non-dropping-particle":"","parse-names":false,"suffix":""},{"dropping-particle":"","family":"Kriebel D","given":"","non-dropping-particle":"","parse-names":false,"suffix":""},{"dropping-particle":"","family":"Greaves IA","given":"","non-dropping-particle":"","parse-names":false,"suffix":""}],"container-title":" Am Ind Hyg Assoc J. ","id":"ITEM-3","issue":"1","issued":{"date-parts":[["1994"]]},"page":"20-29","title":"Size-selective pulmonary dose indices for metal-working fluid aerosols in machining and grinding operations in the automobile manufacturing industry","type":"article-journal","volume":"55"},"uris":["http://www.mendeley.com/documents/?uuid=d75b16ba-ff2a-40e0-b21d-496c48b5120a","http://www.mendeley.com/documents/?uuid=2832131f-4593-4d46-aad1-8fe0ae4a7e7a"]},{"id":"ITEM-4","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273D41" w:rsidRPr="00AF2604">
        <w:rPr>
          <w:rFonts w:ascii="Cambria Math" w:hAnsi="Cambria Math" w:cs="Cambria Math"/>
          <w:sz w:val="24"/>
          <w:szCs w:val="24"/>
        </w:rPr>
        <w:instrText>‐</w:instrText>
      </w:r>
      <w:r w:rsidR="00273D41" w:rsidRPr="00AF2604">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273D41" w:rsidRPr="00AF2604">
        <w:rPr>
          <w:rFonts w:ascii="Cambria Math" w:hAnsi="Cambria Math" w:cs="Cambria Math"/>
          <w:sz w:val="24"/>
          <w:szCs w:val="24"/>
        </w:rPr>
        <w:instrText>‐</w:instrText>
      </w:r>
      <w:r w:rsidR="00273D41" w:rsidRPr="00AF2604">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273D41" w:rsidRPr="00AF2604">
        <w:rPr>
          <w:rFonts w:ascii="Cambria Math" w:hAnsi="Cambria Math" w:cs="Cambria Math"/>
          <w:sz w:val="24"/>
          <w:szCs w:val="24"/>
        </w:rPr>
        <w:instrText>‐</w:instrText>
      </w:r>
      <w:r w:rsidR="00273D41" w:rsidRPr="00AF2604">
        <w:rPr>
          <w:rFonts w:ascii="Arial" w:hAnsi="Arial" w:cs="Arial"/>
          <w:sz w:val="24"/>
          <w:szCs w:val="24"/>
        </w:rPr>
        <w:instrText>response analyses will provide the opportunity to identify relatively modest excesses in cause</w:instrText>
      </w:r>
      <w:r w:rsidR="00273D41" w:rsidRPr="00AF2604">
        <w:rPr>
          <w:rFonts w:ascii="Cambria Math" w:hAnsi="Cambria Math" w:cs="Cambria Math"/>
          <w:sz w:val="24"/>
          <w:szCs w:val="24"/>
        </w:rPr>
        <w:instrText>‐</w:instrText>
      </w:r>
      <w:r w:rsidR="00273D41" w:rsidRPr="00AF2604">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Medicine","id":"ITEM-4","issue":"6","issued":{"date-parts":[["1992"]]},"title":"Mortality studies of machining fluid exposure in the automobile industry I: A standardized mortality ratio analysis","type":"article-journal","volume":"22"},"uris":["http://www.mendeley.com/documents/?uuid=e74f3c9e-62da-4bf1-a54b-28ae929d8f56","http://www.mendeley.com/documents/?uuid=38ee7f12-8ff2-4382-81d9-063e3a0166ac","http://www.mendeley.com/documents/?uuid=439269c9-e819-37b8-b370-c3edf71caf7d"]},{"id":"ITEM-5","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Health","edition":"2001/09/19","id":"ITEM-5","issue":"4","issued":{"date-parts":[["2001"]]},"page":"240-249","title":"Exposure-response models based on extended follow-up of a cohort mortality study in the automobile industry","type":"article-journal","volume":"27"},"uris":["http://www.mendeley.com/documents/?uuid=ce14884d-dfaa-43c3-a844-f7c960a348fc","http://www.mendeley.com/documents/?uuid=fcc6754b-7df6-4983-8618-f6825f8ef8e9","http://www.mendeley.com/documents/?uuid=ec98ab32-2ac7-4442-9a73-36b5a872ffd5"]}],"mendeley":{"formattedCitation":"(10,11,22–24)","plainTextFormattedCitation":"(10,11,22–24)","previouslyFormattedCitation":"(10,11,22–24)"},"properties":{"noteIndex":0},"schema":"https://github.com/citation-style-language/schema/raw/master/csl-citation.json"}</w:instrText>
      </w:r>
      <w:r w:rsidR="00BF0568" w:rsidRPr="00AF2604">
        <w:rPr>
          <w:rFonts w:ascii="Arial" w:hAnsi="Arial" w:cs="Arial"/>
          <w:sz w:val="24"/>
          <w:szCs w:val="24"/>
        </w:rPr>
        <w:fldChar w:fldCharType="separate"/>
      </w:r>
      <w:r w:rsidR="00161BA7" w:rsidRPr="00AF2604">
        <w:rPr>
          <w:rFonts w:ascii="Arial" w:hAnsi="Arial" w:cs="Arial"/>
          <w:noProof/>
          <w:sz w:val="24"/>
          <w:szCs w:val="24"/>
        </w:rPr>
        <w:t>(10,11,22–24)</w:t>
      </w:r>
      <w:r w:rsidR="00BF0568" w:rsidRPr="00AF2604">
        <w:rPr>
          <w:rFonts w:ascii="Arial" w:hAnsi="Arial" w:cs="Arial"/>
          <w:sz w:val="24"/>
          <w:szCs w:val="24"/>
        </w:rPr>
        <w:fldChar w:fldCharType="end"/>
      </w:r>
      <w:ins w:id="66" w:author="Kevin Chen" w:date="2020-03-26T11:19:00Z">
        <w:r w:rsidR="00753629" w:rsidRPr="00AF2604">
          <w:rPr>
            <w:rFonts w:ascii="Arial" w:hAnsi="Arial" w:cs="Arial"/>
            <w:sz w:val="24"/>
            <w:szCs w:val="24"/>
          </w:rPr>
          <w:t>.</w:t>
        </w:r>
      </w:ins>
      <w:r w:rsidRPr="00AF2604">
        <w:rPr>
          <w:rFonts w:ascii="Arial" w:hAnsi="Arial" w:cs="Arial"/>
          <w:sz w:val="24"/>
          <w:szCs w:val="24"/>
        </w:rPr>
        <w:t xml:space="preserve"> </w:t>
      </w:r>
      <w:r w:rsidR="00EA46CA" w:rsidRPr="00AF2604">
        <w:rPr>
          <w:rFonts w:ascii="Arial" w:hAnsi="Arial" w:cs="Arial"/>
          <w:sz w:val="24"/>
          <w:szCs w:val="24"/>
        </w:rPr>
        <w:t>Here</w:t>
      </w:r>
      <w:r w:rsidR="007F67B8" w:rsidRPr="00AF2604">
        <w:rPr>
          <w:rFonts w:ascii="Arial" w:hAnsi="Arial" w:cs="Arial"/>
          <w:sz w:val="24"/>
          <w:szCs w:val="24"/>
        </w:rPr>
        <w:t>,</w:t>
      </w:r>
      <w:r w:rsidR="00EA46CA" w:rsidRPr="00AF2604">
        <w:rPr>
          <w:rFonts w:ascii="Arial" w:hAnsi="Arial" w:cs="Arial"/>
          <w:sz w:val="24"/>
          <w:szCs w:val="24"/>
        </w:rPr>
        <w:t xml:space="preserve"> we describe th</w:t>
      </w:r>
      <w:r w:rsidRPr="00AF2604">
        <w:rPr>
          <w:rFonts w:ascii="Arial" w:hAnsi="Arial" w:cs="Arial"/>
          <w:sz w:val="24"/>
          <w:szCs w:val="24"/>
        </w:rPr>
        <w:t>e methods in brief.</w:t>
      </w:r>
    </w:p>
    <w:p w14:paraId="58156F81" w14:textId="77777777" w:rsidR="00117225" w:rsidRPr="00AF2604" w:rsidRDefault="00117225" w:rsidP="006F516C">
      <w:pPr>
        <w:widowControl w:val="0"/>
        <w:autoSpaceDE w:val="0"/>
        <w:autoSpaceDN w:val="0"/>
        <w:adjustRightInd w:val="0"/>
        <w:spacing w:after="0" w:line="480" w:lineRule="auto"/>
        <w:rPr>
          <w:rFonts w:ascii="Arial" w:hAnsi="Arial" w:cs="Arial"/>
          <w:sz w:val="24"/>
          <w:szCs w:val="24"/>
        </w:rPr>
      </w:pPr>
    </w:p>
    <w:p w14:paraId="49639F13" w14:textId="47C40917" w:rsidR="000E023C" w:rsidRPr="00AF2604" w:rsidRDefault="0050598C" w:rsidP="006F516C">
      <w:pPr>
        <w:widowControl w:val="0"/>
        <w:autoSpaceDE w:val="0"/>
        <w:autoSpaceDN w:val="0"/>
        <w:adjustRightInd w:val="0"/>
        <w:spacing w:after="0" w:line="480" w:lineRule="auto"/>
        <w:rPr>
          <w:rFonts w:ascii="Arial" w:hAnsi="Arial" w:cs="Arial"/>
          <w:sz w:val="24"/>
          <w:szCs w:val="24"/>
        </w:rPr>
      </w:pPr>
      <w:r w:rsidRPr="00AF2604">
        <w:rPr>
          <w:rFonts w:ascii="Arial" w:hAnsi="Arial" w:cs="Arial"/>
          <w:b/>
          <w:sz w:val="24"/>
          <w:szCs w:val="24"/>
          <w:u w:val="single"/>
        </w:rPr>
        <w:t>Study Population</w:t>
      </w:r>
      <w:r w:rsidRPr="00AF2604">
        <w:rPr>
          <w:rFonts w:ascii="Arial" w:hAnsi="Arial" w:cs="Arial"/>
          <w:sz w:val="24"/>
          <w:szCs w:val="24"/>
        </w:rPr>
        <w:t>:</w:t>
      </w:r>
      <w:r w:rsidR="00B67CEC" w:rsidRPr="00AF2604">
        <w:rPr>
          <w:rFonts w:ascii="Arial" w:hAnsi="Arial" w:cs="Arial"/>
          <w:sz w:val="24"/>
          <w:szCs w:val="24"/>
        </w:rPr>
        <w:t xml:space="preserve"> </w:t>
      </w:r>
      <w:r w:rsidR="000E023C" w:rsidRPr="00AF2604">
        <w:rPr>
          <w:rFonts w:ascii="Arial" w:hAnsi="Arial" w:cs="Arial"/>
          <w:sz w:val="24"/>
          <w:szCs w:val="24"/>
        </w:rPr>
        <w:t xml:space="preserve">The present study </w:t>
      </w:r>
      <w:r w:rsidR="0079386A" w:rsidRPr="00AF2604">
        <w:rPr>
          <w:rFonts w:ascii="Arial" w:hAnsi="Arial" w:cs="Arial"/>
          <w:sz w:val="24"/>
          <w:szCs w:val="24"/>
        </w:rPr>
        <w:t>of the</w:t>
      </w:r>
      <w:r w:rsidR="000E023C" w:rsidRPr="00AF2604">
        <w:rPr>
          <w:rFonts w:ascii="Arial" w:hAnsi="Arial" w:cs="Arial"/>
          <w:sz w:val="24"/>
          <w:szCs w:val="24"/>
        </w:rPr>
        <w:t xml:space="preserve"> UAW-GM </w:t>
      </w:r>
      <w:r w:rsidR="001E0089" w:rsidRPr="00AF2604">
        <w:rPr>
          <w:rFonts w:ascii="Arial" w:hAnsi="Arial" w:cs="Arial"/>
          <w:sz w:val="24"/>
          <w:szCs w:val="24"/>
        </w:rPr>
        <w:t>c</w:t>
      </w:r>
      <w:r w:rsidR="000E023C" w:rsidRPr="00AF2604">
        <w:rPr>
          <w:rFonts w:ascii="Arial" w:hAnsi="Arial" w:cs="Arial"/>
          <w:sz w:val="24"/>
          <w:szCs w:val="24"/>
        </w:rPr>
        <w:t>ohort include</w:t>
      </w:r>
      <w:r w:rsidR="0079386A" w:rsidRPr="00AF2604">
        <w:rPr>
          <w:rFonts w:ascii="Arial" w:hAnsi="Arial" w:cs="Arial"/>
          <w:sz w:val="24"/>
          <w:szCs w:val="24"/>
        </w:rPr>
        <w:t>s</w:t>
      </w:r>
      <w:r w:rsidR="000E023C" w:rsidRPr="00AF2604">
        <w:rPr>
          <w:rFonts w:ascii="Arial" w:hAnsi="Arial" w:cs="Arial"/>
          <w:sz w:val="24"/>
          <w:szCs w:val="24"/>
        </w:rPr>
        <w:t xml:space="preserve"> all hourly workers identified through company records </w:t>
      </w:r>
      <w:r w:rsidR="0079386A" w:rsidRPr="00AF2604">
        <w:rPr>
          <w:rFonts w:ascii="Arial" w:hAnsi="Arial" w:cs="Arial"/>
          <w:sz w:val="24"/>
          <w:szCs w:val="24"/>
        </w:rPr>
        <w:t xml:space="preserve">at three automobile manufacturing plants in Michigan </w:t>
      </w:r>
      <w:r w:rsidR="000E023C" w:rsidRPr="00AF2604">
        <w:rPr>
          <w:rFonts w:ascii="Arial" w:hAnsi="Arial" w:cs="Arial"/>
          <w:sz w:val="24"/>
          <w:szCs w:val="24"/>
        </w:rPr>
        <w:t xml:space="preserve">who </w:t>
      </w:r>
      <w:r w:rsidR="00DC4B05" w:rsidRPr="00AF2604">
        <w:rPr>
          <w:rFonts w:ascii="Arial" w:hAnsi="Arial" w:cs="Arial"/>
          <w:sz w:val="24"/>
          <w:szCs w:val="24"/>
        </w:rPr>
        <w:t xml:space="preserve">worked for at least three years and were </w:t>
      </w:r>
      <w:r w:rsidR="00070339" w:rsidRPr="00AF2604">
        <w:rPr>
          <w:rFonts w:ascii="Arial" w:hAnsi="Arial" w:cs="Arial"/>
          <w:sz w:val="24"/>
          <w:szCs w:val="24"/>
        </w:rPr>
        <w:t>hired between Jan</w:t>
      </w:r>
      <w:r w:rsidR="004503AC" w:rsidRPr="00AF2604">
        <w:rPr>
          <w:rFonts w:ascii="Arial" w:hAnsi="Arial" w:cs="Arial"/>
          <w:sz w:val="24"/>
          <w:szCs w:val="24"/>
        </w:rPr>
        <w:t>uary</w:t>
      </w:r>
      <w:r w:rsidR="00070339" w:rsidRPr="00AF2604">
        <w:rPr>
          <w:rFonts w:ascii="Arial" w:hAnsi="Arial" w:cs="Arial"/>
          <w:sz w:val="24"/>
          <w:szCs w:val="24"/>
        </w:rPr>
        <w:t xml:space="preserve"> 1 1938 and Dec</w:t>
      </w:r>
      <w:r w:rsidR="004503AC" w:rsidRPr="00AF2604">
        <w:rPr>
          <w:rFonts w:ascii="Arial" w:hAnsi="Arial" w:cs="Arial"/>
          <w:sz w:val="24"/>
          <w:szCs w:val="24"/>
        </w:rPr>
        <w:t>ember</w:t>
      </w:r>
      <w:r w:rsidR="00070339" w:rsidRPr="00AF2604">
        <w:rPr>
          <w:rFonts w:ascii="Arial" w:hAnsi="Arial" w:cs="Arial"/>
          <w:sz w:val="24"/>
          <w:szCs w:val="24"/>
        </w:rPr>
        <w:t xml:space="preserve"> 31 1981.</w:t>
      </w:r>
      <w:r w:rsidR="00DC4B05" w:rsidRPr="00AF2604">
        <w:rPr>
          <w:rFonts w:ascii="Arial" w:hAnsi="Arial" w:cs="Arial"/>
          <w:sz w:val="24"/>
          <w:szCs w:val="24"/>
        </w:rPr>
        <w:t xml:space="preserve"> </w:t>
      </w:r>
      <w:r w:rsidR="0079386A" w:rsidRPr="00AF2604">
        <w:rPr>
          <w:rFonts w:ascii="Arial" w:hAnsi="Arial" w:cs="Arial"/>
          <w:sz w:val="24"/>
          <w:szCs w:val="24"/>
        </w:rPr>
        <w:t xml:space="preserve">After excluding </w:t>
      </w:r>
      <w:r w:rsidR="004750A3" w:rsidRPr="00AF2604">
        <w:rPr>
          <w:rFonts w:ascii="Arial" w:hAnsi="Arial" w:cs="Arial"/>
          <w:sz w:val="24"/>
          <w:szCs w:val="24"/>
        </w:rPr>
        <w:t xml:space="preserve">the 4% of </w:t>
      </w:r>
      <w:r w:rsidR="0079386A" w:rsidRPr="00AF2604">
        <w:rPr>
          <w:rFonts w:ascii="Arial" w:hAnsi="Arial" w:cs="Arial"/>
          <w:sz w:val="24"/>
          <w:szCs w:val="24"/>
        </w:rPr>
        <w:t>subjects missing more th</w:t>
      </w:r>
      <w:r w:rsidR="000E023C" w:rsidRPr="00AF2604">
        <w:rPr>
          <w:rFonts w:ascii="Arial" w:hAnsi="Arial" w:cs="Arial"/>
          <w:sz w:val="24"/>
          <w:szCs w:val="24"/>
        </w:rPr>
        <w:t>an half of the</w:t>
      </w:r>
      <w:r w:rsidR="0079386A" w:rsidRPr="00AF2604">
        <w:rPr>
          <w:rFonts w:ascii="Arial" w:hAnsi="Arial" w:cs="Arial"/>
          <w:sz w:val="24"/>
          <w:szCs w:val="24"/>
        </w:rPr>
        <w:t>ir</w:t>
      </w:r>
      <w:r w:rsidR="000E023C" w:rsidRPr="00AF2604">
        <w:rPr>
          <w:rFonts w:ascii="Arial" w:hAnsi="Arial" w:cs="Arial"/>
          <w:sz w:val="24"/>
          <w:szCs w:val="24"/>
        </w:rPr>
        <w:t xml:space="preserve"> </w:t>
      </w:r>
      <w:r w:rsidR="0079386A" w:rsidRPr="00AF2604">
        <w:rPr>
          <w:rFonts w:ascii="Arial" w:hAnsi="Arial" w:cs="Arial"/>
          <w:sz w:val="24"/>
          <w:szCs w:val="24"/>
        </w:rPr>
        <w:t>employment</w:t>
      </w:r>
      <w:r w:rsidR="004750A3" w:rsidRPr="00AF2604">
        <w:rPr>
          <w:rFonts w:ascii="Arial" w:hAnsi="Arial" w:cs="Arial"/>
          <w:sz w:val="24"/>
          <w:szCs w:val="24"/>
        </w:rPr>
        <w:t xml:space="preserve"> </w:t>
      </w:r>
      <w:r w:rsidR="007F67B8" w:rsidRPr="00AF2604">
        <w:rPr>
          <w:rFonts w:ascii="Arial" w:hAnsi="Arial" w:cs="Arial"/>
          <w:sz w:val="24"/>
          <w:szCs w:val="24"/>
        </w:rPr>
        <w:t>history</w:t>
      </w:r>
      <w:r w:rsidR="0079386A" w:rsidRPr="00AF2604">
        <w:rPr>
          <w:rFonts w:ascii="Arial" w:hAnsi="Arial" w:cs="Arial"/>
          <w:sz w:val="24"/>
          <w:szCs w:val="24"/>
        </w:rPr>
        <w:t>, 38 </w:t>
      </w:r>
      <w:r w:rsidR="00904C92" w:rsidRPr="00AF2604">
        <w:rPr>
          <w:rFonts w:ascii="Arial" w:hAnsi="Arial" w:cs="Arial"/>
          <w:sz w:val="24"/>
          <w:szCs w:val="24"/>
        </w:rPr>
        <w:t xml:space="preserve">549 </w:t>
      </w:r>
      <w:r w:rsidR="00BF0568" w:rsidRPr="00AF2604">
        <w:rPr>
          <w:rFonts w:ascii="Arial" w:hAnsi="Arial" w:cs="Arial"/>
          <w:sz w:val="24"/>
          <w:szCs w:val="24"/>
        </w:rPr>
        <w:t xml:space="preserve">were </w:t>
      </w:r>
      <w:r w:rsidR="0079386A" w:rsidRPr="00AF2604">
        <w:rPr>
          <w:rFonts w:ascii="Arial" w:hAnsi="Arial" w:cs="Arial"/>
          <w:sz w:val="24"/>
          <w:szCs w:val="24"/>
        </w:rPr>
        <w:t>included in th</w:t>
      </w:r>
      <w:r w:rsidR="00BF0568" w:rsidRPr="00AF2604">
        <w:rPr>
          <w:rFonts w:ascii="Arial" w:hAnsi="Arial" w:cs="Arial"/>
          <w:sz w:val="24"/>
          <w:szCs w:val="24"/>
        </w:rPr>
        <w:t>is</w:t>
      </w:r>
      <w:r w:rsidR="0079386A" w:rsidRPr="00AF2604">
        <w:rPr>
          <w:rFonts w:ascii="Arial" w:hAnsi="Arial" w:cs="Arial"/>
          <w:sz w:val="24"/>
          <w:szCs w:val="24"/>
        </w:rPr>
        <w:t xml:space="preserve"> analysis. </w:t>
      </w:r>
      <w:r w:rsidR="000E023C" w:rsidRPr="00AF2604">
        <w:rPr>
          <w:rFonts w:ascii="Arial" w:hAnsi="Arial" w:cs="Arial"/>
          <w:sz w:val="24"/>
          <w:szCs w:val="24"/>
        </w:rPr>
        <w:t xml:space="preserve">Follow-up </w:t>
      </w:r>
      <w:r w:rsidR="00070339" w:rsidRPr="00AF2604">
        <w:rPr>
          <w:rFonts w:ascii="Arial" w:hAnsi="Arial" w:cs="Arial"/>
          <w:sz w:val="24"/>
          <w:szCs w:val="24"/>
        </w:rPr>
        <w:t xml:space="preserve">for mortality </w:t>
      </w:r>
      <w:r w:rsidR="000E023C" w:rsidRPr="00AF2604">
        <w:rPr>
          <w:rFonts w:ascii="Arial" w:hAnsi="Arial" w:cs="Arial"/>
          <w:sz w:val="24"/>
          <w:szCs w:val="24"/>
        </w:rPr>
        <w:t xml:space="preserve">now extends from 1941 to 2015, </w:t>
      </w:r>
      <w:r w:rsidR="00116B34" w:rsidRPr="00AF2604">
        <w:rPr>
          <w:rFonts w:ascii="Arial" w:hAnsi="Arial" w:cs="Arial"/>
          <w:sz w:val="24"/>
          <w:szCs w:val="24"/>
        </w:rPr>
        <w:t xml:space="preserve">21 </w:t>
      </w:r>
      <w:r w:rsidR="000E023C" w:rsidRPr="00AF2604">
        <w:rPr>
          <w:rFonts w:ascii="Arial" w:hAnsi="Arial" w:cs="Arial"/>
          <w:sz w:val="24"/>
          <w:szCs w:val="24"/>
        </w:rPr>
        <w:t>years longer than the previous update</w:t>
      </w:r>
      <w:ins w:id="67" w:author="Kevin Chen" w:date="2020-03-26T11:20:00Z">
        <w:r w:rsidR="0083258A" w:rsidRPr="00AF2604">
          <w:rPr>
            <w:rFonts w:ascii="Arial" w:hAnsi="Arial" w:cs="Arial"/>
            <w:sz w:val="24"/>
            <w:szCs w:val="24"/>
          </w:rPr>
          <w:t xml:space="preserve"> </w:t>
        </w:r>
      </w:ins>
      <w:r w:rsidR="00BF0568"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Health","edition":"2001/09/19","id":"ITEM-1","issue":"4","issued":{"date-parts":[["2001"]]},"page":"240-249","title":"Exposure-response models based on extended follow-up of a cohort mortality study in the automobile industry","type":"article-journal","volume":"27"},"uris":["http://www.mendeley.com/documents/?uuid=ce14884d-dfaa-43c3-a844-f7c960a348fc","http://www.mendeley.com/documents/?uuid=fcc6754b-7df6-4983-8618-f6825f8ef8e9"]}],"mendeley":{"formattedCitation":"(11)","plainTextFormattedCitation":"(11)","previouslyFormattedCitation":"(11)"},"properties":{"noteIndex":0},"schema":"https://github.com/citation-style-language/schema/raw/master/csl-citation.json"}</w:instrText>
      </w:r>
      <w:r w:rsidR="00BF0568" w:rsidRPr="00AF2604">
        <w:rPr>
          <w:rFonts w:ascii="Arial" w:hAnsi="Arial" w:cs="Arial"/>
          <w:sz w:val="24"/>
          <w:szCs w:val="24"/>
        </w:rPr>
        <w:fldChar w:fldCharType="separate"/>
      </w:r>
      <w:r w:rsidR="00161BA7" w:rsidRPr="00AF2604">
        <w:rPr>
          <w:rFonts w:ascii="Arial" w:hAnsi="Arial" w:cs="Arial"/>
          <w:noProof/>
          <w:sz w:val="24"/>
          <w:szCs w:val="24"/>
        </w:rPr>
        <w:t>(11)</w:t>
      </w:r>
      <w:r w:rsidR="00BF0568" w:rsidRPr="00AF2604">
        <w:rPr>
          <w:rFonts w:ascii="Arial" w:hAnsi="Arial" w:cs="Arial"/>
          <w:sz w:val="24"/>
          <w:szCs w:val="24"/>
        </w:rPr>
        <w:fldChar w:fldCharType="end"/>
      </w:r>
      <w:r w:rsidR="000E023C" w:rsidRPr="00AF2604">
        <w:rPr>
          <w:rFonts w:ascii="Arial" w:hAnsi="Arial" w:cs="Arial"/>
          <w:sz w:val="24"/>
          <w:szCs w:val="24"/>
        </w:rPr>
        <w:t xml:space="preserve"> and includes more than 1.5 million person-years. Over the 74 years of follow-up, 53% of the study population ha</w:t>
      </w:r>
      <w:r w:rsidR="00DA78A0" w:rsidRPr="00AF2604">
        <w:rPr>
          <w:rFonts w:ascii="Arial" w:hAnsi="Arial" w:cs="Arial"/>
          <w:sz w:val="24"/>
          <w:szCs w:val="24"/>
        </w:rPr>
        <w:t>s</w:t>
      </w:r>
      <w:r w:rsidR="000E023C" w:rsidRPr="00AF2604">
        <w:rPr>
          <w:rFonts w:ascii="Arial" w:hAnsi="Arial" w:cs="Arial"/>
          <w:sz w:val="24"/>
          <w:szCs w:val="24"/>
        </w:rPr>
        <w:t xml:space="preserve"> died. Subjects were considered lost to follow-up upon reaching the oldest observed age at death (106 years). By this definition, less than 0.5% of the participants </w:t>
      </w:r>
      <w:r w:rsidR="00BF0568" w:rsidRPr="00AF2604">
        <w:rPr>
          <w:rFonts w:ascii="Arial" w:hAnsi="Arial" w:cs="Arial"/>
          <w:sz w:val="24"/>
          <w:szCs w:val="24"/>
        </w:rPr>
        <w:t xml:space="preserve">were </w:t>
      </w:r>
      <w:r w:rsidR="000E023C" w:rsidRPr="00AF2604">
        <w:rPr>
          <w:rFonts w:ascii="Arial" w:hAnsi="Arial" w:cs="Arial"/>
          <w:sz w:val="24"/>
          <w:szCs w:val="24"/>
        </w:rPr>
        <w:t>lost to follow-up.</w:t>
      </w:r>
    </w:p>
    <w:p w14:paraId="0DDA755F" w14:textId="77777777" w:rsidR="00117225" w:rsidRPr="00AF2604" w:rsidRDefault="00117225" w:rsidP="006F516C">
      <w:pPr>
        <w:widowControl w:val="0"/>
        <w:autoSpaceDE w:val="0"/>
        <w:autoSpaceDN w:val="0"/>
        <w:adjustRightInd w:val="0"/>
        <w:spacing w:after="0" w:line="480" w:lineRule="auto"/>
        <w:rPr>
          <w:rFonts w:ascii="Arial" w:hAnsi="Arial" w:cs="Arial"/>
          <w:sz w:val="24"/>
          <w:szCs w:val="24"/>
        </w:rPr>
      </w:pPr>
    </w:p>
    <w:p w14:paraId="10D56C58" w14:textId="3F1B9ED2" w:rsidR="000E023C" w:rsidRPr="00AF2604" w:rsidRDefault="0079386A" w:rsidP="006F516C">
      <w:pPr>
        <w:widowControl w:val="0"/>
        <w:autoSpaceDE w:val="0"/>
        <w:autoSpaceDN w:val="0"/>
        <w:adjustRightInd w:val="0"/>
        <w:spacing w:after="0" w:line="480" w:lineRule="auto"/>
        <w:rPr>
          <w:rFonts w:ascii="Arial" w:hAnsi="Arial" w:cs="Arial"/>
          <w:sz w:val="24"/>
          <w:szCs w:val="24"/>
        </w:rPr>
      </w:pPr>
      <w:r w:rsidRPr="00AF2604">
        <w:rPr>
          <w:rFonts w:ascii="Arial" w:hAnsi="Arial" w:cs="Arial"/>
          <w:b/>
          <w:sz w:val="24"/>
          <w:szCs w:val="24"/>
          <w:u w:val="single"/>
        </w:rPr>
        <w:t>Covariates</w:t>
      </w:r>
      <w:r w:rsidRPr="00AF2604">
        <w:rPr>
          <w:rFonts w:ascii="Arial" w:hAnsi="Arial" w:cs="Arial"/>
          <w:sz w:val="24"/>
          <w:szCs w:val="24"/>
        </w:rPr>
        <w:t xml:space="preserve">: </w:t>
      </w:r>
      <w:r w:rsidR="000E023C" w:rsidRPr="00AF2604">
        <w:rPr>
          <w:rFonts w:ascii="Arial" w:hAnsi="Arial" w:cs="Arial"/>
          <w:sz w:val="24"/>
          <w:szCs w:val="24"/>
        </w:rPr>
        <w:t>Subject characteristics, including year of birth, sex (male or female), race (</w:t>
      </w:r>
      <w:r w:rsidR="003F5286" w:rsidRPr="00AF2604">
        <w:rPr>
          <w:rFonts w:ascii="Arial" w:hAnsi="Arial" w:cs="Arial"/>
          <w:sz w:val="24"/>
          <w:szCs w:val="24"/>
        </w:rPr>
        <w:t>W</w:t>
      </w:r>
      <w:r w:rsidR="000E023C" w:rsidRPr="00AF2604">
        <w:rPr>
          <w:rFonts w:ascii="Arial" w:hAnsi="Arial" w:cs="Arial"/>
          <w:sz w:val="24"/>
          <w:szCs w:val="24"/>
        </w:rPr>
        <w:t>hite</w:t>
      </w:r>
      <w:r w:rsidR="00F70F1A" w:rsidRPr="00AF2604">
        <w:rPr>
          <w:rFonts w:ascii="Arial" w:hAnsi="Arial" w:cs="Arial"/>
          <w:sz w:val="24"/>
          <w:szCs w:val="24"/>
        </w:rPr>
        <w:t>,</w:t>
      </w:r>
      <w:r w:rsidR="00B67CEC" w:rsidRPr="00AF2604">
        <w:rPr>
          <w:rFonts w:ascii="Arial" w:hAnsi="Arial" w:cs="Arial"/>
          <w:sz w:val="24"/>
          <w:szCs w:val="24"/>
        </w:rPr>
        <w:t xml:space="preserve"> </w:t>
      </w:r>
      <w:r w:rsidR="00D9152C" w:rsidRPr="00AF2604">
        <w:rPr>
          <w:rFonts w:ascii="Arial" w:hAnsi="Arial" w:cs="Arial"/>
          <w:sz w:val="24"/>
          <w:szCs w:val="24"/>
        </w:rPr>
        <w:t>Black</w:t>
      </w:r>
      <w:r w:rsidR="00F70F1A" w:rsidRPr="00AF2604">
        <w:rPr>
          <w:rFonts w:ascii="Arial" w:hAnsi="Arial" w:cs="Arial"/>
          <w:sz w:val="24"/>
          <w:szCs w:val="24"/>
        </w:rPr>
        <w:t>, or unknown</w:t>
      </w:r>
      <w:r w:rsidR="000E023C" w:rsidRPr="00AF2604">
        <w:rPr>
          <w:rFonts w:ascii="Arial" w:hAnsi="Arial" w:cs="Arial"/>
          <w:sz w:val="24"/>
          <w:szCs w:val="24"/>
        </w:rPr>
        <w:t>), and work-site (</w:t>
      </w:r>
      <w:r w:rsidRPr="00AF2604">
        <w:rPr>
          <w:rFonts w:ascii="Arial" w:hAnsi="Arial" w:cs="Arial"/>
          <w:sz w:val="24"/>
          <w:szCs w:val="24"/>
        </w:rPr>
        <w:t>P</w:t>
      </w:r>
      <w:r w:rsidR="000E023C" w:rsidRPr="00AF2604">
        <w:rPr>
          <w:rFonts w:ascii="Arial" w:hAnsi="Arial" w:cs="Arial"/>
          <w:sz w:val="24"/>
          <w:szCs w:val="24"/>
        </w:rPr>
        <w:t xml:space="preserve">lant 1, 2, or 3) were obtained from company records. Subjects with </w:t>
      </w:r>
      <w:r w:rsidR="003F5286" w:rsidRPr="00AF2604">
        <w:rPr>
          <w:rFonts w:ascii="Arial" w:hAnsi="Arial" w:cs="Arial"/>
          <w:sz w:val="24"/>
          <w:szCs w:val="24"/>
        </w:rPr>
        <w:t xml:space="preserve">unknown </w:t>
      </w:r>
      <w:r w:rsidR="000E023C" w:rsidRPr="00AF2604">
        <w:rPr>
          <w:rFonts w:ascii="Arial" w:hAnsi="Arial" w:cs="Arial"/>
          <w:sz w:val="24"/>
          <w:szCs w:val="24"/>
        </w:rPr>
        <w:t xml:space="preserve">race (22%) were assumed to be </w:t>
      </w:r>
      <w:r w:rsidR="003F5286" w:rsidRPr="00AF2604">
        <w:rPr>
          <w:rFonts w:ascii="Arial" w:hAnsi="Arial" w:cs="Arial"/>
          <w:sz w:val="24"/>
          <w:szCs w:val="24"/>
        </w:rPr>
        <w:t>W</w:t>
      </w:r>
      <w:r w:rsidR="000E023C" w:rsidRPr="00AF2604">
        <w:rPr>
          <w:rFonts w:ascii="Arial" w:hAnsi="Arial" w:cs="Arial"/>
          <w:sz w:val="24"/>
          <w:szCs w:val="24"/>
        </w:rPr>
        <w:t>hite</w:t>
      </w:r>
      <w:r w:rsidR="003F5286" w:rsidRPr="00AF2604">
        <w:rPr>
          <w:rFonts w:ascii="Arial" w:hAnsi="Arial" w:cs="Arial"/>
          <w:sz w:val="24"/>
          <w:szCs w:val="24"/>
        </w:rPr>
        <w:t xml:space="preserve"> in this analysis</w:t>
      </w:r>
      <w:r w:rsidRPr="00AF2604">
        <w:rPr>
          <w:rFonts w:ascii="Arial" w:hAnsi="Arial" w:cs="Arial"/>
          <w:sz w:val="24"/>
          <w:szCs w:val="24"/>
        </w:rPr>
        <w:t xml:space="preserve"> based on available demographics</w:t>
      </w:r>
      <w:ins w:id="68" w:author="Kevin Chen" w:date="2020-03-26T11:21:00Z">
        <w:r w:rsidR="00D44BD4" w:rsidRPr="00AF2604">
          <w:rPr>
            <w:rFonts w:ascii="Arial" w:hAnsi="Arial" w:cs="Arial"/>
            <w:sz w:val="24"/>
            <w:szCs w:val="24"/>
          </w:rPr>
          <w:t xml:space="preserve"> </w:t>
        </w:r>
      </w:ins>
      <w:del w:id="69" w:author="Kevin Chen" w:date="2020-03-26T11:21:00Z">
        <w:r w:rsidR="000E023C" w:rsidRPr="00AF2604" w:rsidDel="00D44BD4">
          <w:rPr>
            <w:rFonts w:ascii="Arial" w:hAnsi="Arial" w:cs="Arial"/>
            <w:sz w:val="24"/>
            <w:szCs w:val="24"/>
          </w:rPr>
          <w:delText>.</w:delText>
        </w:r>
      </w:del>
      <w:r w:rsidR="00BF0568"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response analyses will provide the opportunity to identify relatively modest excesses in cause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e74f3c9e-62da-4bf1-a54b-28ae929d8f56","http://www.mendeley.com/documents/?uuid=38ee7f12-8ff2-4382-81d9-063e3a0166ac","http://www.mendeley.com/documents/?uuid=439269c9-e819-37b8-b370-c3edf71caf7d"]}],"mendeley":{"formattedCitation":"(10)","plainTextFormattedCitation":"(10)","previouslyFormattedCitation":"(10)"},"properties":{"noteIndex":0},"schema":"https://github.com/citation-style-language/schema/raw/master/csl-citation.json"}</w:instrText>
      </w:r>
      <w:r w:rsidR="00BF0568" w:rsidRPr="00AF2604">
        <w:rPr>
          <w:rFonts w:ascii="Arial" w:hAnsi="Arial" w:cs="Arial"/>
          <w:sz w:val="24"/>
          <w:szCs w:val="24"/>
        </w:rPr>
        <w:fldChar w:fldCharType="separate"/>
      </w:r>
      <w:r w:rsidR="00161BA7" w:rsidRPr="00AF2604">
        <w:rPr>
          <w:rFonts w:ascii="Arial" w:hAnsi="Arial" w:cs="Arial"/>
          <w:noProof/>
          <w:sz w:val="24"/>
          <w:szCs w:val="24"/>
        </w:rPr>
        <w:t>(10)</w:t>
      </w:r>
      <w:r w:rsidR="00BF0568" w:rsidRPr="00AF2604">
        <w:rPr>
          <w:rFonts w:ascii="Arial" w:hAnsi="Arial" w:cs="Arial"/>
          <w:sz w:val="24"/>
          <w:szCs w:val="24"/>
        </w:rPr>
        <w:fldChar w:fldCharType="end"/>
      </w:r>
      <w:ins w:id="70" w:author="Kevin Chen" w:date="2020-03-26T11:21:00Z">
        <w:r w:rsidR="00D44BD4" w:rsidRPr="00AF2604">
          <w:rPr>
            <w:rFonts w:ascii="Arial" w:hAnsi="Arial" w:cs="Arial"/>
            <w:sz w:val="24"/>
            <w:szCs w:val="24"/>
          </w:rPr>
          <w:t>.</w:t>
        </w:r>
      </w:ins>
      <w:r w:rsidR="00B67CEC" w:rsidRPr="00AF2604">
        <w:rPr>
          <w:rFonts w:ascii="Arial" w:hAnsi="Arial" w:cs="Arial"/>
          <w:sz w:val="24"/>
          <w:szCs w:val="24"/>
        </w:rPr>
        <w:t xml:space="preserve"> </w:t>
      </w:r>
      <w:r w:rsidR="00F70F1A" w:rsidRPr="00AF2604">
        <w:rPr>
          <w:rFonts w:ascii="Arial" w:hAnsi="Arial" w:cs="Arial"/>
          <w:sz w:val="24"/>
          <w:szCs w:val="24"/>
        </w:rPr>
        <w:t>In a sensitivity</w:t>
      </w:r>
      <w:r w:rsidR="007C411C" w:rsidRPr="00AF2604">
        <w:rPr>
          <w:rFonts w:ascii="Arial" w:hAnsi="Arial" w:cs="Arial"/>
          <w:sz w:val="24"/>
          <w:szCs w:val="24"/>
        </w:rPr>
        <w:t xml:space="preserve"> analysis</w:t>
      </w:r>
      <w:r w:rsidR="00DD6803" w:rsidRPr="00AF2604">
        <w:rPr>
          <w:rFonts w:ascii="Arial" w:hAnsi="Arial" w:cs="Arial"/>
          <w:sz w:val="24"/>
          <w:szCs w:val="24"/>
        </w:rPr>
        <w:t>,</w:t>
      </w:r>
      <w:r w:rsidR="00F70F1A" w:rsidRPr="00AF2604">
        <w:rPr>
          <w:rFonts w:ascii="Arial" w:hAnsi="Arial" w:cs="Arial"/>
          <w:sz w:val="24"/>
          <w:szCs w:val="24"/>
        </w:rPr>
        <w:t xml:space="preserve"> subjects</w:t>
      </w:r>
      <w:r w:rsidR="00DD6803" w:rsidRPr="00AF2604">
        <w:rPr>
          <w:rFonts w:ascii="Arial" w:hAnsi="Arial" w:cs="Arial"/>
          <w:sz w:val="24"/>
          <w:szCs w:val="24"/>
        </w:rPr>
        <w:t xml:space="preserve"> at Plant 1 with missing race were assumed to be </w:t>
      </w:r>
      <w:r w:rsidR="00D9152C" w:rsidRPr="00AF2604">
        <w:rPr>
          <w:rFonts w:ascii="Arial" w:hAnsi="Arial" w:cs="Arial"/>
          <w:sz w:val="24"/>
          <w:szCs w:val="24"/>
        </w:rPr>
        <w:t>Black</w:t>
      </w:r>
      <w:r w:rsidR="00DD6803" w:rsidRPr="00AF2604">
        <w:rPr>
          <w:rFonts w:ascii="Arial" w:hAnsi="Arial" w:cs="Arial"/>
          <w:sz w:val="24"/>
          <w:szCs w:val="24"/>
        </w:rPr>
        <w:t>.</w:t>
      </w:r>
    </w:p>
    <w:p w14:paraId="66AA3399" w14:textId="77777777" w:rsidR="00117225" w:rsidRPr="00AF2604" w:rsidRDefault="00117225" w:rsidP="006F516C">
      <w:pPr>
        <w:widowControl w:val="0"/>
        <w:autoSpaceDE w:val="0"/>
        <w:autoSpaceDN w:val="0"/>
        <w:adjustRightInd w:val="0"/>
        <w:spacing w:after="0" w:line="480" w:lineRule="auto"/>
        <w:rPr>
          <w:rFonts w:ascii="Arial" w:hAnsi="Arial" w:cs="Arial"/>
          <w:sz w:val="24"/>
          <w:szCs w:val="24"/>
        </w:rPr>
      </w:pPr>
    </w:p>
    <w:p w14:paraId="0B896B22" w14:textId="35CFFBD0" w:rsidR="00B36632" w:rsidRPr="00AF2604" w:rsidRDefault="000E023C" w:rsidP="006F516C">
      <w:pPr>
        <w:widowControl w:val="0"/>
        <w:autoSpaceDE w:val="0"/>
        <w:autoSpaceDN w:val="0"/>
        <w:adjustRightInd w:val="0"/>
        <w:spacing w:after="0" w:line="480" w:lineRule="auto"/>
        <w:rPr>
          <w:rFonts w:ascii="Arial" w:hAnsi="Arial" w:cs="Arial"/>
          <w:sz w:val="24"/>
          <w:szCs w:val="24"/>
        </w:rPr>
      </w:pPr>
      <w:r w:rsidRPr="00AF2604">
        <w:rPr>
          <w:rFonts w:ascii="Arial" w:hAnsi="Arial" w:cs="Arial"/>
          <w:b/>
          <w:sz w:val="24"/>
          <w:szCs w:val="24"/>
          <w:u w:val="single"/>
        </w:rPr>
        <w:t>Exposure</w:t>
      </w:r>
      <w:r w:rsidR="0079386A" w:rsidRPr="00AF2604">
        <w:rPr>
          <w:rFonts w:ascii="Arial" w:hAnsi="Arial" w:cs="Arial"/>
          <w:b/>
          <w:sz w:val="24"/>
          <w:szCs w:val="24"/>
        </w:rPr>
        <w:t xml:space="preserve">: </w:t>
      </w:r>
      <w:r w:rsidRPr="00AF2604">
        <w:rPr>
          <w:rFonts w:ascii="Arial" w:hAnsi="Arial" w:cs="Arial"/>
          <w:sz w:val="24"/>
          <w:szCs w:val="24"/>
        </w:rPr>
        <w:t>Exposure assessment has been described in previous publications</w:t>
      </w:r>
      <w:ins w:id="71" w:author="Kevin Chen" w:date="2020-03-26T11:21:00Z">
        <w:r w:rsidR="00617A71" w:rsidRPr="00AF2604">
          <w:rPr>
            <w:rFonts w:ascii="Arial" w:hAnsi="Arial" w:cs="Arial"/>
            <w:sz w:val="24"/>
            <w:szCs w:val="24"/>
          </w:rPr>
          <w:t xml:space="preserve"> </w:t>
        </w:r>
      </w:ins>
      <w:del w:id="72" w:author="Kevin Chen" w:date="2020-03-26T11:21:00Z">
        <w:r w:rsidRPr="00AF2604" w:rsidDel="00617A71">
          <w:rPr>
            <w:rFonts w:ascii="Arial" w:hAnsi="Arial" w:cs="Arial"/>
            <w:sz w:val="24"/>
            <w:szCs w:val="24"/>
          </w:rPr>
          <w:delText>.</w:delText>
        </w:r>
      </w:del>
      <w:r w:rsidR="0079386A"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{"citationItems":[{"id":"ITEM-1","itemData":{"author":[{"dropping-particle":"","family":"Woskie SR","given":"","non-dropping-particle":"","parse-names":false,"suffix":""},{"dropping-particle":"","family":"Virji MA","given":"","non-dropping-particle":"","parse-names":false,"suffix":""},{"dropping-particle":"","family":"Hallock M","given":"","non-dropping-particle":"","parse-names":false,"suffix":""},{"dropping-particle":"","family":"Smith TJ","given":"","non-dropping-particle":"","parse-names":false,"suffix":""},{"dropping-particle":"","family":"Hammond SK","given":"","non-dropping-particle":"","parse-names":false,"suffix":""}],"container-title":"Appl Occup Environ Hyg","id":"ITEM-1","issue":"11","issued":{"date-parts":[["2003"]]},"page":"855-864","title":"Summary of the findings from the exposure assessments for metalworking fluid mortality and morbidity studies","type":"article-journal","volume":"18"},"uris":["http://www.mendeley.com/documents/?uuid=ae4810b1-cac1-409a-91d6-4d311960f034","http://www.mendeley.com/documents/?uuid=d63acd63-48e6-4684-90e0-15c563f3f75a"]},{"id":"ITEM-2","itemData":{"author":[{"dropping-particle":"","family":"Woskie SR","given":"","non-dropping-particle":"","parse-names":false,"suffix":""},{"dropping-particle":"","family":"Smith TJ","given":"","non-dropping-particle":"","parse-names":false,"suffix":""},{"dropping-particle":"","family":"Hallock MF","given":"","non-dropping-particle":"","parse-names":false,"suffix":""},{"dropping-particle":"","family":"Hammond SK","given":"","non-dropping-particle":"","parse-names":false,"suffix":""},{"dropping-particle":"","family":"Rosenthal F","given":"","non-dropping-particle":"","parse-names":false,"suffix":""},{"dropping-particle":"","family":"Eisen EA","given":"","non-dropping-particle":"","parse-names":false,"suffix":""},{"dropping-particle":"","family":"Kriebel D","given":"","non-dropping-particle":"","parse-names":false,"suffix":""},{"dropping-particle":"","family":"Greaves IA","given":"","non-dropping-particle":"","parse-names":false,"suffix":""}],"container-title":" Am Ind Hyg Assoc J. ","id":"ITEM-2","issue":"1","issued":{"date-parts":[["1994"]]},"page":"20-29","title":"Size-selective pulmonary dose indices for metal-working fluid aerosols in machining and grinding operations in the automobile manufacturing industry","type":"article-journal","volume":"55"},"uris":["http://www.mendeley.com/documents/?uuid=2832131f-4593-4d46-aad1-8fe0ae4a7e7a","http://www.mendeley.com/documents/?uuid=d75b16ba-ff2a-40e0-b21d-496c48b5120a"]},{"id":"ITEM-3","itemData":{"author":[{"dropping-particle":"","family":"Hallock MF","given":"","non-dropping-particle":"","parse-names":false,"suffix":""},{"dropping-particle":"","family":"Smith TJ","given":"","non-dropping-particle":"","parse-names":false,"suffix":""},{"dropping-particle":"","family":"Woskie SR","given":"","non-dropping-particle":"","parse-names":false,"suffix":""},{"dropping-particle":"","family":"Hammond SK","given":"","non-dropping-particle":"","parse-names":false,"suffix":""}],"container-title":"Am J Ind Med","id":"ITEM-3","issue":"5","issued":{"date-parts":[["1994"]]},"page":"621-634","title":"Estimation of historical exposures to machining fluids in the automotive industry","type":"article-journal","volume":"26"},"uris":["http://www.mendeley.com/documents/?uuid=d1f5c4b1-0609-447b-9b9f-e7a34ab4342e","http://www.mendeley.com/documents/?uuid=af77530d-87a0-4bd2-b3ca-34c5e0f77429","http://www.mendeley.com/documents/?uuid=6cc93bf2-5d6e-44d4-b912-f47d24239dff"]}],"mendeley":{"formattedCitation":"(23–25)","plainTextFormattedCitation":"(23–25)","previouslyFormattedCitation":"(23–25)"},"properties":{"noteIndex":0},"schema":"https://github.com/citation-style-language/schema/raw/master/csl-citation.json"}</w:instrText>
      </w:r>
      <w:r w:rsidR="0079386A" w:rsidRPr="00AF2604">
        <w:rPr>
          <w:rFonts w:ascii="Arial" w:hAnsi="Arial" w:cs="Arial"/>
          <w:sz w:val="24"/>
          <w:szCs w:val="24"/>
        </w:rPr>
        <w:fldChar w:fldCharType="separate"/>
      </w:r>
      <w:r w:rsidR="00161BA7" w:rsidRPr="00AF2604">
        <w:rPr>
          <w:rFonts w:ascii="Arial" w:hAnsi="Arial" w:cs="Arial"/>
          <w:noProof/>
          <w:sz w:val="24"/>
          <w:szCs w:val="24"/>
        </w:rPr>
        <w:t>(23–25)</w:t>
      </w:r>
      <w:r w:rsidR="0079386A" w:rsidRPr="00AF2604">
        <w:rPr>
          <w:rFonts w:ascii="Arial" w:hAnsi="Arial" w:cs="Arial"/>
          <w:sz w:val="24"/>
          <w:szCs w:val="24"/>
        </w:rPr>
        <w:fldChar w:fldCharType="end"/>
      </w:r>
      <w:ins w:id="73" w:author="Kevin Chen" w:date="2020-03-26T11:21:00Z">
        <w:r w:rsidR="00617A71" w:rsidRPr="00AF2604">
          <w:rPr>
            <w:rFonts w:ascii="Arial" w:hAnsi="Arial" w:cs="Arial"/>
            <w:sz w:val="24"/>
            <w:szCs w:val="24"/>
          </w:rPr>
          <w:t>.</w:t>
        </w:r>
      </w:ins>
      <w:r w:rsidRPr="00AF2604">
        <w:rPr>
          <w:rFonts w:ascii="Arial" w:hAnsi="Arial" w:cs="Arial"/>
          <w:sz w:val="24"/>
          <w:szCs w:val="24"/>
        </w:rPr>
        <w:t xml:space="preserve"> Quantitative exposure </w:t>
      </w:r>
      <w:r w:rsidR="00D31B4F" w:rsidRPr="00AF2604">
        <w:rPr>
          <w:rFonts w:ascii="Arial" w:hAnsi="Arial" w:cs="Arial"/>
          <w:sz w:val="24"/>
          <w:szCs w:val="24"/>
        </w:rPr>
        <w:t xml:space="preserve">to </w:t>
      </w:r>
      <w:r w:rsidR="004803F2" w:rsidRPr="00AF2604">
        <w:rPr>
          <w:rFonts w:ascii="Arial" w:hAnsi="Arial" w:cs="Arial"/>
          <w:sz w:val="24"/>
          <w:szCs w:val="24"/>
        </w:rPr>
        <w:t xml:space="preserve">MWF </w:t>
      </w:r>
      <w:r w:rsidRPr="00AF2604">
        <w:rPr>
          <w:rFonts w:ascii="Arial" w:hAnsi="Arial" w:cs="Arial"/>
          <w:sz w:val="24"/>
          <w:szCs w:val="24"/>
        </w:rPr>
        <w:t xml:space="preserve">was based on several hundred personal and area </w:t>
      </w:r>
      <w:r w:rsidR="00E84C25" w:rsidRPr="00AF2604">
        <w:rPr>
          <w:rFonts w:ascii="Arial" w:hAnsi="Arial" w:cs="Arial"/>
          <w:sz w:val="24"/>
          <w:szCs w:val="24"/>
        </w:rPr>
        <w:t xml:space="preserve">size-selective </w:t>
      </w:r>
      <w:r w:rsidRPr="00AF2604">
        <w:rPr>
          <w:rFonts w:ascii="Arial" w:hAnsi="Arial" w:cs="Arial"/>
          <w:sz w:val="24"/>
          <w:szCs w:val="24"/>
        </w:rPr>
        <w:t xml:space="preserve">samples for </w:t>
      </w:r>
      <w:r w:rsidR="00C84776" w:rsidRPr="00AF2604">
        <w:rPr>
          <w:rFonts w:ascii="Arial" w:hAnsi="Arial" w:cs="Arial"/>
          <w:sz w:val="24"/>
          <w:szCs w:val="24"/>
        </w:rPr>
        <w:t>PM</w:t>
      </w:r>
      <w:r w:rsidRPr="00AF2604">
        <w:rPr>
          <w:rFonts w:ascii="Arial" w:hAnsi="Arial" w:cs="Arial"/>
          <w:sz w:val="24"/>
          <w:szCs w:val="24"/>
        </w:rPr>
        <w:t xml:space="preserve"> (mg/m</w:t>
      </w:r>
      <w:r w:rsidRPr="00AF2604">
        <w:rPr>
          <w:rFonts w:ascii="Arial" w:hAnsi="Arial" w:cs="Arial"/>
          <w:sz w:val="24"/>
          <w:szCs w:val="24"/>
          <w:vertAlign w:val="superscript"/>
        </w:rPr>
        <w:t>3</w:t>
      </w:r>
      <w:r w:rsidRPr="00AF2604">
        <w:rPr>
          <w:rFonts w:ascii="Arial" w:hAnsi="Arial" w:cs="Arial"/>
          <w:sz w:val="24"/>
          <w:szCs w:val="24"/>
        </w:rPr>
        <w:t xml:space="preserve">) </w:t>
      </w:r>
      <w:r w:rsidR="00D31B4F" w:rsidRPr="00AF2604">
        <w:rPr>
          <w:rFonts w:ascii="Arial" w:hAnsi="Arial" w:cs="Arial"/>
          <w:sz w:val="24"/>
          <w:szCs w:val="24"/>
        </w:rPr>
        <w:t>collected</w:t>
      </w:r>
      <w:r w:rsidRPr="00AF2604">
        <w:rPr>
          <w:rFonts w:ascii="Arial" w:hAnsi="Arial" w:cs="Arial"/>
          <w:sz w:val="24"/>
          <w:szCs w:val="24"/>
        </w:rPr>
        <w:t xml:space="preserve"> </w:t>
      </w:r>
      <w:r w:rsidR="00D31B4F" w:rsidRPr="00AF2604">
        <w:rPr>
          <w:rFonts w:ascii="Arial" w:hAnsi="Arial" w:cs="Arial"/>
          <w:sz w:val="24"/>
          <w:szCs w:val="24"/>
        </w:rPr>
        <w:t xml:space="preserve">across </w:t>
      </w:r>
      <w:r w:rsidRPr="00AF2604">
        <w:rPr>
          <w:rFonts w:ascii="Arial" w:hAnsi="Arial" w:cs="Arial"/>
          <w:sz w:val="24"/>
          <w:szCs w:val="24"/>
        </w:rPr>
        <w:t>job</w:t>
      </w:r>
      <w:r w:rsidR="00D31B4F" w:rsidRPr="00AF2604">
        <w:rPr>
          <w:rFonts w:ascii="Arial" w:hAnsi="Arial" w:cs="Arial"/>
          <w:sz w:val="24"/>
          <w:szCs w:val="24"/>
        </w:rPr>
        <w:t xml:space="preserve">s and departments by the </w:t>
      </w:r>
      <w:r w:rsidR="00D31B4F" w:rsidRPr="00AF2604">
        <w:rPr>
          <w:rFonts w:ascii="Arial" w:hAnsi="Arial" w:cs="Arial"/>
          <w:sz w:val="24"/>
          <w:szCs w:val="24"/>
        </w:rPr>
        <w:lastRenderedPageBreak/>
        <w:t>research team</w:t>
      </w:r>
      <w:r w:rsidR="004750A3" w:rsidRPr="00AF2604">
        <w:rPr>
          <w:rFonts w:ascii="Arial" w:hAnsi="Arial" w:cs="Arial"/>
          <w:sz w:val="24"/>
          <w:szCs w:val="24"/>
        </w:rPr>
        <w:t>,</w:t>
      </w:r>
      <w:r w:rsidR="00D31B4F" w:rsidRPr="00AF2604">
        <w:rPr>
          <w:rFonts w:ascii="Arial" w:hAnsi="Arial" w:cs="Arial"/>
          <w:sz w:val="24"/>
          <w:szCs w:val="24"/>
        </w:rPr>
        <w:t xml:space="preserve"> in combination with historical industrial hygiene records</w:t>
      </w:r>
      <w:r w:rsidRPr="00AF2604">
        <w:rPr>
          <w:rFonts w:ascii="Arial" w:hAnsi="Arial" w:cs="Arial"/>
          <w:sz w:val="24"/>
          <w:szCs w:val="24"/>
        </w:rPr>
        <w:t xml:space="preserve">. Scale factors were applied to estimate </w:t>
      </w:r>
      <w:r w:rsidR="00D31B4F" w:rsidRPr="00AF2604">
        <w:rPr>
          <w:rFonts w:ascii="Arial" w:hAnsi="Arial" w:cs="Arial"/>
          <w:sz w:val="24"/>
          <w:szCs w:val="24"/>
        </w:rPr>
        <w:t xml:space="preserve">historical </w:t>
      </w:r>
      <w:r w:rsidRPr="00AF2604">
        <w:rPr>
          <w:rFonts w:ascii="Arial" w:hAnsi="Arial" w:cs="Arial"/>
          <w:sz w:val="24"/>
          <w:szCs w:val="24"/>
        </w:rPr>
        <w:t xml:space="preserve">levels of exposure relative to baseline measurements made by </w:t>
      </w:r>
      <w:r w:rsidR="00D31B4F" w:rsidRPr="00AF2604">
        <w:rPr>
          <w:rFonts w:ascii="Arial" w:hAnsi="Arial" w:cs="Arial"/>
          <w:sz w:val="24"/>
          <w:szCs w:val="24"/>
        </w:rPr>
        <w:t xml:space="preserve">the research </w:t>
      </w:r>
      <w:r w:rsidRPr="00AF2604">
        <w:rPr>
          <w:rFonts w:ascii="Arial" w:hAnsi="Arial" w:cs="Arial"/>
          <w:sz w:val="24"/>
          <w:szCs w:val="24"/>
        </w:rPr>
        <w:t>industrial hygienists (</w:t>
      </w:r>
      <w:r w:rsidR="00D31B4F" w:rsidRPr="00AF2604">
        <w:rPr>
          <w:rFonts w:ascii="Arial" w:hAnsi="Arial" w:cs="Arial"/>
          <w:sz w:val="24"/>
          <w:szCs w:val="24"/>
        </w:rPr>
        <w:t xml:space="preserve">mid </w:t>
      </w:r>
      <w:r w:rsidRPr="00AF2604">
        <w:rPr>
          <w:rFonts w:ascii="Arial" w:hAnsi="Arial" w:cs="Arial"/>
          <w:sz w:val="24"/>
          <w:szCs w:val="24"/>
        </w:rPr>
        <w:t>19</w:t>
      </w:r>
      <w:r w:rsidR="00D31B4F" w:rsidRPr="00AF2604">
        <w:rPr>
          <w:rFonts w:ascii="Arial" w:hAnsi="Arial" w:cs="Arial"/>
          <w:sz w:val="24"/>
          <w:szCs w:val="24"/>
        </w:rPr>
        <w:t>80s</w:t>
      </w:r>
      <w:r w:rsidRPr="00AF2604">
        <w:rPr>
          <w:rFonts w:ascii="Arial" w:hAnsi="Arial" w:cs="Arial"/>
          <w:sz w:val="24"/>
          <w:szCs w:val="24"/>
        </w:rPr>
        <w:t>)</w:t>
      </w:r>
      <w:ins w:id="74" w:author="Kevin Chen" w:date="2020-03-26T11:21:00Z">
        <w:r w:rsidR="004C6C39" w:rsidRPr="00AF2604">
          <w:rPr>
            <w:rFonts w:ascii="Arial" w:hAnsi="Arial" w:cs="Arial"/>
            <w:sz w:val="24"/>
            <w:szCs w:val="24"/>
          </w:rPr>
          <w:t xml:space="preserve"> </w:t>
        </w:r>
      </w:ins>
      <w:del w:id="75" w:author="Kevin Chen" w:date="2020-03-26T11:21:00Z">
        <w:r w:rsidRPr="00AF2604" w:rsidDel="004C6C39">
          <w:rPr>
            <w:rFonts w:ascii="Arial" w:hAnsi="Arial" w:cs="Arial"/>
            <w:sz w:val="24"/>
            <w:szCs w:val="24"/>
          </w:rPr>
          <w:delText>.</w:delText>
        </w:r>
      </w:del>
      <w:r w:rsidR="00D31B4F"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{"citationItems":[{"id":"ITEM-1","itemData":{"author":[{"dropping-particle":"","family":"Hallock MF","given":"","non-dropping-particle":"","parse-names":false,"suffix":""},{"dropping-particle":"","family":"Smith TJ","given":"","non-dropping-particle":"","parse-names":false,"suffix":""},{"dropping-particle":"","family":"Woskie SR","given":"","non-dropping-particle":"","parse-names":false,"suffix":""},{"dropping-particle":"","family":"Hammond SK","given":"","non-dropping-particle":"","parse-names":false,"suffix":""}],"container-title":"Am J Ind Med","id":"ITEM-1","issue":"5","issued":{"date-parts":[["1994"]]},"page":"621-634","title":"Estimation of historical exposures to machining fluids in the automotive industry","type":"article-journal","volume":"26"},"uris":["http://www.mendeley.com/documents/?uuid=d1f5c4b1-0609-447b-9b9f-e7a34ab4342e","http://www.mendeley.com/documents/?uuid=af77530d-87a0-4bd2-b3ca-34c5e0f77429"]}],"mendeley":{"formattedCitation":"(23)","plainTextFormattedCitation":"(23)","previouslyFormattedCitation":"(23)"},"properties":{"noteIndex":0},"schema":"https://github.com/citation-style-language/schema/raw/master/csl-citation.json"}</w:instrText>
      </w:r>
      <w:r w:rsidR="00D31B4F" w:rsidRPr="00AF2604">
        <w:rPr>
          <w:rFonts w:ascii="Arial" w:hAnsi="Arial" w:cs="Arial"/>
          <w:sz w:val="24"/>
          <w:szCs w:val="24"/>
        </w:rPr>
        <w:fldChar w:fldCharType="separate"/>
      </w:r>
      <w:r w:rsidR="00161BA7" w:rsidRPr="00AF2604">
        <w:rPr>
          <w:rFonts w:ascii="Arial" w:hAnsi="Arial" w:cs="Arial"/>
          <w:noProof/>
          <w:sz w:val="24"/>
          <w:szCs w:val="24"/>
        </w:rPr>
        <w:t>(23)</w:t>
      </w:r>
      <w:r w:rsidR="00D31B4F" w:rsidRPr="00AF2604">
        <w:rPr>
          <w:rFonts w:ascii="Arial" w:hAnsi="Arial" w:cs="Arial"/>
          <w:sz w:val="24"/>
          <w:szCs w:val="24"/>
        </w:rPr>
        <w:fldChar w:fldCharType="end"/>
      </w:r>
      <w:ins w:id="76" w:author="Kevin Chen" w:date="2020-03-26T11:21:00Z">
        <w:r w:rsidR="004C6C39" w:rsidRPr="00AF2604">
          <w:rPr>
            <w:rFonts w:ascii="Arial" w:hAnsi="Arial" w:cs="Arial"/>
            <w:sz w:val="24"/>
            <w:szCs w:val="24"/>
          </w:rPr>
          <w:t>.</w:t>
        </w:r>
      </w:ins>
      <w:r w:rsidRPr="00AF2604">
        <w:rPr>
          <w:rFonts w:ascii="Arial" w:hAnsi="Arial" w:cs="Arial"/>
          <w:sz w:val="24"/>
          <w:szCs w:val="24"/>
        </w:rPr>
        <w:t xml:space="preserve"> These scale factors reflect </w:t>
      </w:r>
      <w:r w:rsidR="00D31B4F" w:rsidRPr="00AF2604">
        <w:rPr>
          <w:rFonts w:ascii="Arial" w:hAnsi="Arial" w:cs="Arial"/>
          <w:sz w:val="24"/>
          <w:szCs w:val="24"/>
        </w:rPr>
        <w:t xml:space="preserve">the dramatic decreases </w:t>
      </w:r>
      <w:r w:rsidRPr="00AF2604">
        <w:rPr>
          <w:rFonts w:ascii="Arial" w:hAnsi="Arial" w:cs="Arial"/>
          <w:sz w:val="24"/>
          <w:szCs w:val="24"/>
        </w:rPr>
        <w:t xml:space="preserve">in exposure </w:t>
      </w:r>
      <w:r w:rsidR="00D31B4F" w:rsidRPr="00AF2604">
        <w:rPr>
          <w:rFonts w:ascii="Arial" w:hAnsi="Arial" w:cs="Arial"/>
          <w:sz w:val="24"/>
          <w:szCs w:val="24"/>
        </w:rPr>
        <w:t xml:space="preserve">concentrations </w:t>
      </w:r>
      <w:r w:rsidRPr="00AF2604">
        <w:rPr>
          <w:rFonts w:ascii="Arial" w:hAnsi="Arial" w:cs="Arial"/>
          <w:sz w:val="24"/>
          <w:szCs w:val="24"/>
        </w:rPr>
        <w:t xml:space="preserve">over </w:t>
      </w:r>
      <w:r w:rsidR="00D31B4F" w:rsidRPr="00AF2604">
        <w:rPr>
          <w:rFonts w:ascii="Arial" w:hAnsi="Arial" w:cs="Arial"/>
          <w:sz w:val="24"/>
          <w:szCs w:val="24"/>
        </w:rPr>
        <w:t>the second half of the 20</w:t>
      </w:r>
      <w:r w:rsidR="00D31B4F" w:rsidRPr="00AF2604">
        <w:rPr>
          <w:rFonts w:ascii="Arial" w:hAnsi="Arial" w:cs="Arial"/>
          <w:sz w:val="24"/>
          <w:szCs w:val="24"/>
          <w:vertAlign w:val="superscript"/>
        </w:rPr>
        <w:t>th</w:t>
      </w:r>
      <w:r w:rsidR="00D31B4F" w:rsidRPr="00AF2604">
        <w:rPr>
          <w:rFonts w:ascii="Arial" w:hAnsi="Arial" w:cs="Arial"/>
          <w:sz w:val="24"/>
          <w:szCs w:val="24"/>
        </w:rPr>
        <w:t xml:space="preserve"> century</w:t>
      </w:r>
      <w:r w:rsidR="00141DBE" w:rsidRPr="00AF2604">
        <w:rPr>
          <w:rFonts w:ascii="Arial" w:hAnsi="Arial" w:cs="Arial"/>
          <w:sz w:val="24"/>
          <w:szCs w:val="24"/>
        </w:rPr>
        <w:t xml:space="preserve">, particularly in the early 1970s with the passage of the Occupational Safety and </w:t>
      </w:r>
      <w:r w:rsidR="00190562" w:rsidRPr="00AF2604">
        <w:rPr>
          <w:rFonts w:ascii="Arial" w:hAnsi="Arial" w:cs="Arial"/>
          <w:sz w:val="24"/>
          <w:szCs w:val="24"/>
        </w:rPr>
        <w:t>H</w:t>
      </w:r>
      <w:r w:rsidR="00141DBE" w:rsidRPr="00AF2604">
        <w:rPr>
          <w:rFonts w:ascii="Arial" w:hAnsi="Arial" w:cs="Arial"/>
          <w:sz w:val="24"/>
          <w:szCs w:val="24"/>
        </w:rPr>
        <w:t>ealth Act (OSHA).</w:t>
      </w:r>
      <w:r w:rsidR="00B67CEC" w:rsidRPr="00AF2604">
        <w:rPr>
          <w:rFonts w:ascii="Arial" w:hAnsi="Arial" w:cs="Arial"/>
          <w:sz w:val="24"/>
          <w:szCs w:val="24"/>
        </w:rPr>
        <w:t xml:space="preserve"> </w:t>
      </w:r>
    </w:p>
    <w:p w14:paraId="2A8A674D" w14:textId="468D64FD" w:rsidR="000E023C" w:rsidRPr="00AF2604" w:rsidRDefault="00D31B4F" w:rsidP="006F516C">
      <w:pPr>
        <w:widowControl w:val="0"/>
        <w:autoSpaceDE w:val="0"/>
        <w:autoSpaceDN w:val="0"/>
        <w:adjustRightInd w:val="0"/>
        <w:spacing w:after="0" w:line="480" w:lineRule="auto"/>
        <w:ind w:firstLine="720"/>
        <w:rPr>
          <w:rFonts w:ascii="Arial" w:hAnsi="Arial" w:cs="Arial"/>
          <w:sz w:val="24"/>
          <w:szCs w:val="24"/>
        </w:rPr>
      </w:pPr>
      <w:r w:rsidRPr="00AF2604">
        <w:rPr>
          <w:rFonts w:ascii="Arial" w:hAnsi="Arial" w:cs="Arial"/>
          <w:sz w:val="24"/>
          <w:szCs w:val="24"/>
        </w:rPr>
        <w:t>MWF exposures were assigned to individuals according to job and department and calendar time, weighted by work time.</w:t>
      </w:r>
      <w:r w:rsidR="00B67CEC" w:rsidRPr="00AF2604">
        <w:rPr>
          <w:rFonts w:ascii="Arial" w:hAnsi="Arial" w:cs="Arial"/>
          <w:sz w:val="24"/>
          <w:szCs w:val="24"/>
        </w:rPr>
        <w:t xml:space="preserve"> </w:t>
      </w:r>
      <w:r w:rsidR="00141DBE" w:rsidRPr="00AF2604">
        <w:rPr>
          <w:rFonts w:ascii="Arial" w:hAnsi="Arial" w:cs="Arial"/>
          <w:sz w:val="24"/>
          <w:szCs w:val="24"/>
        </w:rPr>
        <w:t>Missing e</w:t>
      </w:r>
      <w:r w:rsidR="000E023C" w:rsidRPr="00AF2604">
        <w:rPr>
          <w:rFonts w:ascii="Arial" w:hAnsi="Arial" w:cs="Arial"/>
          <w:sz w:val="24"/>
          <w:szCs w:val="24"/>
        </w:rPr>
        <w:t>xposure data were interpolated</w:t>
      </w:r>
      <w:r w:rsidR="004750A3" w:rsidRPr="00AF2604">
        <w:rPr>
          <w:rFonts w:ascii="Arial" w:hAnsi="Arial" w:cs="Arial"/>
          <w:sz w:val="24"/>
          <w:szCs w:val="24"/>
        </w:rPr>
        <w:t xml:space="preserve"> for </w:t>
      </w:r>
      <w:r w:rsidR="000E023C" w:rsidRPr="00AF2604">
        <w:rPr>
          <w:rFonts w:ascii="Arial" w:hAnsi="Arial" w:cs="Arial"/>
          <w:sz w:val="24"/>
          <w:szCs w:val="24"/>
        </w:rPr>
        <w:t xml:space="preserve">those missing </w:t>
      </w:r>
      <w:r w:rsidR="004750A3" w:rsidRPr="00AF2604">
        <w:rPr>
          <w:rFonts w:ascii="Arial" w:hAnsi="Arial" w:cs="Arial"/>
          <w:sz w:val="24"/>
          <w:szCs w:val="24"/>
        </w:rPr>
        <w:t>less than</w:t>
      </w:r>
      <w:r w:rsidR="000E023C" w:rsidRPr="00AF2604">
        <w:rPr>
          <w:rFonts w:ascii="Arial" w:hAnsi="Arial" w:cs="Arial"/>
          <w:sz w:val="24"/>
          <w:szCs w:val="24"/>
        </w:rPr>
        <w:t xml:space="preserve"> half </w:t>
      </w:r>
      <w:r w:rsidR="004750A3" w:rsidRPr="00AF2604">
        <w:rPr>
          <w:rFonts w:ascii="Arial" w:hAnsi="Arial" w:cs="Arial"/>
          <w:sz w:val="24"/>
          <w:szCs w:val="24"/>
        </w:rPr>
        <w:t>of their work history</w:t>
      </w:r>
      <w:r w:rsidR="000E023C" w:rsidRPr="00AF2604">
        <w:rPr>
          <w:rFonts w:ascii="Arial" w:hAnsi="Arial" w:cs="Arial"/>
          <w:sz w:val="24"/>
          <w:szCs w:val="24"/>
        </w:rPr>
        <w:t xml:space="preserve">. The exposure-response models considered exposure to straight, soluble, and synthetic </w:t>
      </w:r>
      <w:r w:rsidR="003F5286" w:rsidRPr="00AF2604">
        <w:rPr>
          <w:rFonts w:ascii="Arial" w:hAnsi="Arial" w:cs="Arial"/>
          <w:sz w:val="24"/>
          <w:szCs w:val="24"/>
        </w:rPr>
        <w:t>MWFs</w:t>
      </w:r>
      <w:r w:rsidR="000E023C" w:rsidRPr="00AF2604">
        <w:rPr>
          <w:rFonts w:ascii="Arial" w:hAnsi="Arial" w:cs="Arial"/>
          <w:sz w:val="24"/>
          <w:szCs w:val="24"/>
        </w:rPr>
        <w:t xml:space="preserve"> </w:t>
      </w:r>
      <w:r w:rsidR="00141DBE" w:rsidRPr="00AF2604">
        <w:rPr>
          <w:rFonts w:ascii="Arial" w:hAnsi="Arial" w:cs="Arial"/>
          <w:sz w:val="24"/>
          <w:szCs w:val="24"/>
        </w:rPr>
        <w:t xml:space="preserve">measured as cumulative exposure </w:t>
      </w:r>
      <w:r w:rsidR="004750A3" w:rsidRPr="00AF2604">
        <w:rPr>
          <w:rFonts w:ascii="Arial" w:hAnsi="Arial" w:cs="Arial"/>
          <w:sz w:val="24"/>
          <w:szCs w:val="24"/>
        </w:rPr>
        <w:t>to TPM</w:t>
      </w:r>
      <w:r w:rsidR="000E023C" w:rsidRPr="00AF2604">
        <w:rPr>
          <w:rFonts w:ascii="Arial" w:hAnsi="Arial" w:cs="Arial"/>
          <w:sz w:val="24"/>
          <w:szCs w:val="24"/>
        </w:rPr>
        <w:t>.</w:t>
      </w:r>
      <w:r w:rsidR="00B67CEC" w:rsidRPr="00AF2604">
        <w:rPr>
          <w:rFonts w:ascii="Arial" w:hAnsi="Arial" w:cs="Arial"/>
          <w:sz w:val="24"/>
          <w:szCs w:val="24"/>
        </w:rPr>
        <w:t xml:space="preserve"> </w:t>
      </w:r>
      <w:r w:rsidR="00F5602E" w:rsidRPr="00AF2604">
        <w:rPr>
          <w:rFonts w:ascii="Arial" w:hAnsi="Arial" w:cs="Arial"/>
          <w:sz w:val="24"/>
          <w:szCs w:val="24"/>
        </w:rPr>
        <w:t>The work history records were initially collected in 1985 and extended up to 1995.</w:t>
      </w:r>
      <w:r w:rsidR="00B67CEC" w:rsidRPr="00AF2604">
        <w:rPr>
          <w:rFonts w:ascii="Arial" w:hAnsi="Arial" w:cs="Arial"/>
          <w:sz w:val="24"/>
          <w:szCs w:val="24"/>
        </w:rPr>
        <w:t xml:space="preserve"> </w:t>
      </w:r>
      <w:r w:rsidR="004750A3" w:rsidRPr="00AF2604">
        <w:rPr>
          <w:rFonts w:ascii="Arial" w:hAnsi="Arial" w:cs="Arial"/>
          <w:sz w:val="24"/>
          <w:szCs w:val="24"/>
        </w:rPr>
        <w:t>E</w:t>
      </w:r>
      <w:r w:rsidR="00F5602E" w:rsidRPr="00AF2604">
        <w:rPr>
          <w:rFonts w:ascii="Arial" w:hAnsi="Arial" w:cs="Arial"/>
          <w:sz w:val="24"/>
          <w:szCs w:val="24"/>
        </w:rPr>
        <w:t xml:space="preserve">xposure-response models </w:t>
      </w:r>
      <w:r w:rsidR="00591E0A" w:rsidRPr="00AF2604">
        <w:rPr>
          <w:rFonts w:ascii="Arial" w:hAnsi="Arial" w:cs="Arial"/>
          <w:sz w:val="24"/>
          <w:szCs w:val="24"/>
        </w:rPr>
        <w:t xml:space="preserve">for this analysis </w:t>
      </w:r>
      <w:r w:rsidR="00F5602E" w:rsidRPr="00AF2604">
        <w:rPr>
          <w:rFonts w:ascii="Arial" w:hAnsi="Arial" w:cs="Arial"/>
          <w:sz w:val="24"/>
          <w:szCs w:val="24"/>
        </w:rPr>
        <w:t xml:space="preserve">are based on cumulative </w:t>
      </w:r>
      <w:r w:rsidR="004750A3" w:rsidRPr="00AF2604">
        <w:rPr>
          <w:rFonts w:ascii="Arial" w:hAnsi="Arial" w:cs="Arial"/>
          <w:sz w:val="24"/>
          <w:szCs w:val="24"/>
        </w:rPr>
        <w:t>MWF e</w:t>
      </w:r>
      <w:r w:rsidR="00F5602E" w:rsidRPr="00AF2604">
        <w:rPr>
          <w:rFonts w:ascii="Arial" w:hAnsi="Arial" w:cs="Arial"/>
          <w:sz w:val="24"/>
          <w:szCs w:val="24"/>
        </w:rPr>
        <w:t>xposure</w:t>
      </w:r>
      <w:r w:rsidR="004750A3" w:rsidRPr="00AF2604">
        <w:rPr>
          <w:rFonts w:ascii="Arial" w:hAnsi="Arial" w:cs="Arial"/>
          <w:sz w:val="24"/>
          <w:szCs w:val="24"/>
        </w:rPr>
        <w:t xml:space="preserve"> (mg/m</w:t>
      </w:r>
      <w:r w:rsidR="004750A3" w:rsidRPr="00AF2604">
        <w:rPr>
          <w:rFonts w:ascii="Arial" w:hAnsi="Arial" w:cs="Arial"/>
          <w:sz w:val="24"/>
          <w:szCs w:val="24"/>
          <w:vertAlign w:val="superscript"/>
        </w:rPr>
        <w:t>3</w:t>
      </w:r>
      <w:r w:rsidR="00190562" w:rsidRPr="00AF2604">
        <w:rPr>
          <w:rFonts w:ascii="Arial" w:hAnsi="Arial" w:cs="Arial"/>
          <w:sz w:val="24"/>
          <w:szCs w:val="24"/>
        </w:rPr>
        <w:t>-</w:t>
      </w:r>
      <w:r w:rsidR="004750A3" w:rsidRPr="00AF2604">
        <w:rPr>
          <w:rFonts w:ascii="Arial" w:hAnsi="Arial" w:cs="Arial"/>
          <w:sz w:val="24"/>
          <w:szCs w:val="24"/>
        </w:rPr>
        <w:t>years)</w:t>
      </w:r>
      <w:r w:rsidR="00F5602E" w:rsidRPr="00AF2604">
        <w:rPr>
          <w:rFonts w:ascii="Arial" w:hAnsi="Arial" w:cs="Arial"/>
          <w:sz w:val="24"/>
          <w:szCs w:val="24"/>
        </w:rPr>
        <w:t xml:space="preserve"> lagged by 21 years; lagging account</w:t>
      </w:r>
      <w:r w:rsidR="00190562" w:rsidRPr="00AF2604">
        <w:rPr>
          <w:rFonts w:ascii="Arial" w:hAnsi="Arial" w:cs="Arial"/>
          <w:sz w:val="24"/>
          <w:szCs w:val="24"/>
        </w:rPr>
        <w:t>s</w:t>
      </w:r>
      <w:r w:rsidR="00F5602E" w:rsidRPr="00AF2604">
        <w:rPr>
          <w:rFonts w:ascii="Arial" w:hAnsi="Arial" w:cs="Arial"/>
          <w:sz w:val="24"/>
          <w:szCs w:val="24"/>
        </w:rPr>
        <w:t xml:space="preserve"> for disease latency</w:t>
      </w:r>
      <w:r w:rsidR="00190562" w:rsidRPr="00AF2604">
        <w:rPr>
          <w:rFonts w:ascii="Arial" w:hAnsi="Arial" w:cs="Arial"/>
          <w:sz w:val="24"/>
          <w:szCs w:val="24"/>
        </w:rPr>
        <w:t xml:space="preserve"> and is necessitated by the available data</w:t>
      </w:r>
      <w:r w:rsidR="00F5602E" w:rsidRPr="00AF2604">
        <w:rPr>
          <w:rFonts w:ascii="Arial" w:hAnsi="Arial" w:cs="Arial"/>
          <w:sz w:val="24"/>
          <w:szCs w:val="24"/>
        </w:rPr>
        <w:t xml:space="preserve">. </w:t>
      </w:r>
    </w:p>
    <w:p w14:paraId="1AA9ABF9" w14:textId="77777777" w:rsidR="00117225" w:rsidRPr="00AF2604" w:rsidRDefault="00117225" w:rsidP="006F516C">
      <w:pPr>
        <w:widowControl w:val="0"/>
        <w:autoSpaceDE w:val="0"/>
        <w:autoSpaceDN w:val="0"/>
        <w:adjustRightInd w:val="0"/>
        <w:spacing w:after="0" w:line="480" w:lineRule="auto"/>
        <w:rPr>
          <w:rFonts w:ascii="Arial" w:hAnsi="Arial" w:cs="Arial"/>
          <w:sz w:val="24"/>
          <w:szCs w:val="24"/>
        </w:rPr>
      </w:pPr>
    </w:p>
    <w:p w14:paraId="7A372F5E" w14:textId="1EEBC439" w:rsidR="00D4697E" w:rsidRPr="00AF2604" w:rsidRDefault="00D4697E" w:rsidP="006F516C">
      <w:pPr>
        <w:widowControl w:val="0"/>
        <w:autoSpaceDE w:val="0"/>
        <w:autoSpaceDN w:val="0"/>
        <w:adjustRightInd w:val="0"/>
        <w:spacing w:after="0" w:line="480" w:lineRule="auto"/>
        <w:rPr>
          <w:rFonts w:ascii="Arial" w:hAnsi="Arial" w:cs="Arial"/>
          <w:sz w:val="24"/>
          <w:szCs w:val="24"/>
        </w:rPr>
      </w:pPr>
      <w:r w:rsidRPr="00AF2604">
        <w:rPr>
          <w:rFonts w:ascii="Arial" w:hAnsi="Arial" w:cs="Arial"/>
          <w:b/>
          <w:sz w:val="24"/>
          <w:szCs w:val="24"/>
          <w:u w:val="single"/>
        </w:rPr>
        <w:t>Outcome</w:t>
      </w:r>
      <w:r w:rsidRPr="00AF2604">
        <w:rPr>
          <w:rFonts w:ascii="Arial" w:hAnsi="Arial" w:cs="Arial"/>
          <w:b/>
          <w:sz w:val="24"/>
          <w:szCs w:val="24"/>
        </w:rPr>
        <w:t>:</w:t>
      </w:r>
      <w:r w:rsidRPr="00AF2604">
        <w:rPr>
          <w:rFonts w:ascii="Arial" w:hAnsi="Arial" w:cs="Arial"/>
          <w:sz w:val="24"/>
          <w:szCs w:val="24"/>
        </w:rPr>
        <w:t xml:space="preserve"> Data on vital status and cause of death were obtained through the Social Security Administration, the National Death Index, </w:t>
      </w:r>
      <w:r w:rsidR="008061EC" w:rsidRPr="00AF2604">
        <w:rPr>
          <w:rFonts w:ascii="Arial" w:hAnsi="Arial" w:cs="Arial"/>
          <w:sz w:val="24"/>
          <w:szCs w:val="24"/>
        </w:rPr>
        <w:t xml:space="preserve">company </w:t>
      </w:r>
      <w:r w:rsidRPr="00AF2604">
        <w:rPr>
          <w:rFonts w:ascii="Arial" w:hAnsi="Arial" w:cs="Arial"/>
          <w:sz w:val="24"/>
          <w:szCs w:val="24"/>
        </w:rPr>
        <w:t>records, death certificates, and state mortality files</w:t>
      </w:r>
      <w:r w:rsidR="00AF2604">
        <w:rPr>
          <w:rFonts w:ascii="Arial" w:hAnsi="Arial" w:cs="Arial"/>
          <w:sz w:val="24"/>
          <w:szCs w:val="24"/>
        </w:rPr>
        <w:t xml:space="preserve"> </w:t>
      </w:r>
      <w:r w:rsidR="007B405F"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response analyses will provide the opportunity to identify relatively modest excesses in cause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e74f3c9e-62da-4bf1-a54b-28ae929d8f56","http://www.mendeley.com/documents/?uuid=38ee7f12-8ff2-4382-81d9-063e3a0166ac","http://www.mendeley.com/documents/?uuid=439269c9-e819-37b8-b370-c3edf71caf7d"]}],"mendeley":{"formattedCitation":"(10)","plainTextFormattedCitation":"(10)","previouslyFormattedCitation":"(10)"},"properties":{"noteIndex":0},"schema":"https://github.com/citation-style-language/schema/raw/master/csl-citation.json"}</w:instrText>
      </w:r>
      <w:r w:rsidR="007B405F" w:rsidRPr="00AF2604">
        <w:rPr>
          <w:rFonts w:ascii="Arial" w:hAnsi="Arial" w:cs="Arial"/>
          <w:sz w:val="24"/>
          <w:szCs w:val="24"/>
        </w:rPr>
        <w:fldChar w:fldCharType="separate"/>
      </w:r>
      <w:r w:rsidR="00161BA7" w:rsidRPr="00AF2604">
        <w:rPr>
          <w:rFonts w:ascii="Arial" w:hAnsi="Arial" w:cs="Arial"/>
          <w:noProof/>
          <w:sz w:val="24"/>
          <w:szCs w:val="24"/>
        </w:rPr>
        <w:t>(10)</w:t>
      </w:r>
      <w:r w:rsidR="007B405F" w:rsidRPr="00AF2604">
        <w:rPr>
          <w:rFonts w:ascii="Arial" w:hAnsi="Arial" w:cs="Arial"/>
          <w:sz w:val="24"/>
          <w:szCs w:val="24"/>
        </w:rPr>
        <w:fldChar w:fldCharType="end"/>
      </w:r>
      <w:r w:rsidR="00AF2604">
        <w:rPr>
          <w:rFonts w:ascii="Arial" w:hAnsi="Arial" w:cs="Arial"/>
          <w:sz w:val="24"/>
          <w:szCs w:val="24"/>
        </w:rPr>
        <w:t>.</w:t>
      </w:r>
      <w:r w:rsidRPr="00AF2604">
        <w:rPr>
          <w:rFonts w:ascii="Arial" w:hAnsi="Arial" w:cs="Arial"/>
          <w:sz w:val="24"/>
          <w:szCs w:val="24"/>
        </w:rPr>
        <w:t xml:space="preserve"> Causes of death were selected for exposure-outcome modeling based on the previous report on cancer mortality in this cohort </w:t>
      </w:r>
      <w:ins w:id="77" w:author="Sadie Cash Costello, PhD" w:date="2020-03-30T10:14:00Z">
        <w:r w:rsidR="004B4861">
          <w:rPr>
            <w:rFonts w:ascii="Arial" w:hAnsi="Arial" w:cs="Arial"/>
            <w:sz w:val="24"/>
            <w:szCs w:val="24"/>
          </w:rPr>
          <w:t xml:space="preserve">in </w:t>
        </w:r>
      </w:ins>
      <w:del w:id="78" w:author="Sadie Cash Costello, PhD" w:date="2020-03-30T10:14:00Z">
        <w:r w:rsidRPr="00AF2604" w:rsidDel="004B4861">
          <w:rPr>
            <w:rFonts w:ascii="Arial" w:hAnsi="Arial" w:cs="Arial"/>
            <w:sz w:val="24"/>
            <w:szCs w:val="24"/>
          </w:rPr>
          <w:delText>(</w:delText>
        </w:r>
      </w:del>
      <w:r w:rsidRPr="00AF2604">
        <w:rPr>
          <w:rFonts w:ascii="Arial" w:hAnsi="Arial" w:cs="Arial"/>
          <w:sz w:val="24"/>
          <w:szCs w:val="24"/>
        </w:rPr>
        <w:t>2001</w:t>
      </w:r>
      <w:del w:id="79" w:author="Sadie Cash Costello, PhD" w:date="2020-03-30T10:14:00Z">
        <w:r w:rsidRPr="00AF2604" w:rsidDel="004B4861">
          <w:rPr>
            <w:rFonts w:ascii="Arial" w:hAnsi="Arial" w:cs="Arial"/>
            <w:sz w:val="24"/>
            <w:szCs w:val="24"/>
          </w:rPr>
          <w:delText>)</w:delText>
        </w:r>
      </w:del>
      <w:ins w:id="80" w:author="Kevin Chen" w:date="2020-03-26T11:22:00Z">
        <w:r w:rsidR="00B8432A" w:rsidRPr="00AF2604">
          <w:rPr>
            <w:rFonts w:ascii="Arial" w:hAnsi="Arial" w:cs="Arial"/>
            <w:sz w:val="24"/>
            <w:szCs w:val="24"/>
          </w:rPr>
          <w:t xml:space="preserve"> </w:t>
        </w:r>
      </w:ins>
      <w:del w:id="81" w:author="Kevin Chen" w:date="2020-03-26T11:22:00Z">
        <w:r w:rsidRPr="00AF2604" w:rsidDel="00B8432A">
          <w:rPr>
            <w:rFonts w:ascii="Arial" w:hAnsi="Arial" w:cs="Arial"/>
            <w:sz w:val="24"/>
            <w:szCs w:val="24"/>
          </w:rPr>
          <w:delText>.</w:delText>
        </w:r>
      </w:del>
      <w:r w:rsidR="007B405F"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Health","edition":"2001/09/19","id":"ITEM-1","issue":"4","issued":{"date-parts":[["2001"]]},"page":"240-249","title":"Exposure-response models based on extended follow-up of a cohort mortality study in the automobile industry","type":"article-journal","volume":"27"},"uris":["http://www.mendeley.com/documents/?uuid=ce14884d-dfaa-43c3-a844-f7c960a348fc","http://www.mendeley.com/documents/?uuid=fcc6754b-7df6-4983-8618-f6825f8ef8e9"]}],"mendeley":{"formattedCitation":"(11)","plainTextFormattedCitation":"(11)","previouslyFormattedCitation":"(11)"},"properties":{"noteIndex":0},"schema":"https://github.com/citation-style-language/schema/raw/master/csl-citation.json"}</w:instrText>
      </w:r>
      <w:r w:rsidR="007B405F" w:rsidRPr="00AF2604">
        <w:rPr>
          <w:rFonts w:ascii="Arial" w:hAnsi="Arial" w:cs="Arial"/>
          <w:sz w:val="24"/>
          <w:szCs w:val="24"/>
        </w:rPr>
        <w:fldChar w:fldCharType="separate"/>
      </w:r>
      <w:r w:rsidR="00161BA7" w:rsidRPr="00AF2604">
        <w:rPr>
          <w:rFonts w:ascii="Arial" w:hAnsi="Arial" w:cs="Arial"/>
          <w:noProof/>
          <w:sz w:val="24"/>
          <w:szCs w:val="24"/>
        </w:rPr>
        <w:t>(11)</w:t>
      </w:r>
      <w:r w:rsidR="007B405F" w:rsidRPr="00AF2604">
        <w:rPr>
          <w:rFonts w:ascii="Arial" w:hAnsi="Arial" w:cs="Arial"/>
          <w:sz w:val="24"/>
          <w:szCs w:val="24"/>
        </w:rPr>
        <w:fldChar w:fldCharType="end"/>
      </w:r>
      <w:del w:id="82" w:author="Kevin Chen" w:date="2020-03-26T11:22:00Z">
        <w:r w:rsidR="00B67CEC" w:rsidRPr="00AF2604" w:rsidDel="00B8432A">
          <w:rPr>
            <w:rFonts w:ascii="Arial" w:hAnsi="Arial" w:cs="Arial"/>
            <w:sz w:val="24"/>
            <w:szCs w:val="24"/>
          </w:rPr>
          <w:delText xml:space="preserve"> </w:delText>
        </w:r>
      </w:del>
      <w:ins w:id="83" w:author="Kevin Chen" w:date="2020-03-26T11:22:00Z">
        <w:r w:rsidR="00B8432A" w:rsidRPr="00AF2604">
          <w:rPr>
            <w:rFonts w:ascii="Arial" w:hAnsi="Arial" w:cs="Arial"/>
            <w:sz w:val="24"/>
            <w:szCs w:val="24"/>
          </w:rPr>
          <w:t>.</w:t>
        </w:r>
      </w:ins>
    </w:p>
    <w:p w14:paraId="32212707" w14:textId="77777777" w:rsidR="00117225" w:rsidRPr="00AF2604" w:rsidRDefault="00117225" w:rsidP="006F516C">
      <w:pPr>
        <w:widowControl w:val="0"/>
        <w:autoSpaceDE w:val="0"/>
        <w:autoSpaceDN w:val="0"/>
        <w:adjustRightInd w:val="0"/>
        <w:spacing w:after="0" w:line="480" w:lineRule="auto"/>
        <w:rPr>
          <w:rFonts w:ascii="Arial" w:hAnsi="Arial" w:cs="Arial"/>
          <w:sz w:val="24"/>
          <w:szCs w:val="24"/>
        </w:rPr>
      </w:pPr>
    </w:p>
    <w:p w14:paraId="6F04A3ED" w14:textId="44C8C4E8" w:rsidR="000E023C" w:rsidRPr="00AF2604" w:rsidRDefault="000E023C" w:rsidP="006F516C">
      <w:pPr>
        <w:widowControl w:val="0"/>
        <w:autoSpaceDE w:val="0"/>
        <w:autoSpaceDN w:val="0"/>
        <w:adjustRightInd w:val="0"/>
        <w:spacing w:after="0" w:line="480" w:lineRule="auto"/>
        <w:rPr>
          <w:rFonts w:ascii="Arial" w:hAnsi="Arial" w:cs="Arial"/>
          <w:sz w:val="24"/>
          <w:szCs w:val="24"/>
          <w:lang w:eastAsia="ja-JP"/>
        </w:rPr>
      </w:pPr>
      <w:r w:rsidRPr="00AF2604">
        <w:rPr>
          <w:rFonts w:ascii="Arial" w:hAnsi="Arial" w:cs="Arial"/>
          <w:b/>
          <w:sz w:val="24"/>
          <w:szCs w:val="24"/>
          <w:u w:val="single"/>
        </w:rPr>
        <w:t>Analytic methods</w:t>
      </w:r>
      <w:r w:rsidR="0079386A" w:rsidRPr="00AF2604">
        <w:rPr>
          <w:rFonts w:ascii="Arial" w:hAnsi="Arial" w:cs="Arial"/>
          <w:b/>
          <w:sz w:val="24"/>
          <w:szCs w:val="24"/>
        </w:rPr>
        <w:t xml:space="preserve">: </w:t>
      </w:r>
      <w:r w:rsidRPr="00AF2604">
        <w:rPr>
          <w:rFonts w:ascii="Arial" w:hAnsi="Arial" w:cs="Arial"/>
          <w:sz w:val="24"/>
          <w:szCs w:val="24"/>
        </w:rPr>
        <w:t xml:space="preserve">Person-years were accumulated from </w:t>
      </w:r>
      <w:r w:rsidR="00F241F6" w:rsidRPr="00AF2604">
        <w:rPr>
          <w:rFonts w:ascii="Arial" w:hAnsi="Arial" w:cs="Arial"/>
          <w:sz w:val="24"/>
          <w:szCs w:val="24"/>
        </w:rPr>
        <w:t>three</w:t>
      </w:r>
      <w:r w:rsidRPr="00AF2604">
        <w:rPr>
          <w:rFonts w:ascii="Arial" w:hAnsi="Arial" w:cs="Arial"/>
          <w:sz w:val="24"/>
          <w:szCs w:val="24"/>
        </w:rPr>
        <w:t xml:space="preserve"> years after hire until death, end of follow-up, or the maximum observed age at death. Causes and dates of death were obtained </w:t>
      </w:r>
      <w:r w:rsidR="00F241F6" w:rsidRPr="00AF2604">
        <w:rPr>
          <w:rFonts w:ascii="Arial" w:hAnsi="Arial" w:cs="Arial"/>
          <w:sz w:val="24"/>
          <w:szCs w:val="24"/>
        </w:rPr>
        <w:t>from</w:t>
      </w:r>
      <w:r w:rsidRPr="00AF2604">
        <w:rPr>
          <w:rFonts w:ascii="Arial" w:hAnsi="Arial" w:cs="Arial"/>
          <w:sz w:val="24"/>
          <w:szCs w:val="24"/>
        </w:rPr>
        <w:t xml:space="preserve"> </w:t>
      </w:r>
      <w:r w:rsidR="00141DBE" w:rsidRPr="00AF2604">
        <w:rPr>
          <w:rFonts w:ascii="Arial" w:hAnsi="Arial" w:cs="Arial"/>
          <w:sz w:val="24"/>
          <w:szCs w:val="24"/>
        </w:rPr>
        <w:t xml:space="preserve">company records, </w:t>
      </w:r>
      <w:r w:rsidRPr="00AF2604">
        <w:rPr>
          <w:rFonts w:ascii="Arial" w:hAnsi="Arial" w:cs="Arial"/>
          <w:sz w:val="24"/>
          <w:szCs w:val="24"/>
        </w:rPr>
        <w:t xml:space="preserve">the Social Security Administration, </w:t>
      </w:r>
      <w:r w:rsidR="007B405F" w:rsidRPr="00AF2604">
        <w:rPr>
          <w:rFonts w:ascii="Arial" w:hAnsi="Arial" w:cs="Arial"/>
          <w:sz w:val="24"/>
          <w:szCs w:val="24"/>
        </w:rPr>
        <w:t xml:space="preserve">death </w:t>
      </w:r>
      <w:r w:rsidR="007B405F" w:rsidRPr="00AF2604">
        <w:rPr>
          <w:rFonts w:ascii="Arial" w:hAnsi="Arial" w:cs="Arial"/>
          <w:sz w:val="24"/>
          <w:szCs w:val="24"/>
        </w:rPr>
        <w:lastRenderedPageBreak/>
        <w:t xml:space="preserve">certificates, </w:t>
      </w:r>
      <w:r w:rsidR="00141DBE" w:rsidRPr="00AF2604">
        <w:rPr>
          <w:rFonts w:ascii="Arial" w:hAnsi="Arial" w:cs="Arial"/>
          <w:sz w:val="24"/>
          <w:szCs w:val="24"/>
        </w:rPr>
        <w:t xml:space="preserve">state mortality files, and the </w:t>
      </w:r>
      <w:r w:rsidRPr="00AF2604">
        <w:rPr>
          <w:rFonts w:ascii="Arial" w:hAnsi="Arial" w:cs="Arial"/>
          <w:sz w:val="24"/>
          <w:szCs w:val="24"/>
        </w:rPr>
        <w:t>National Death Index.</w:t>
      </w:r>
      <w:r w:rsidR="00B67CEC" w:rsidRPr="00AF2604">
        <w:rPr>
          <w:rFonts w:ascii="Arial" w:hAnsi="Arial" w:cs="Arial"/>
          <w:sz w:val="24"/>
          <w:szCs w:val="24"/>
        </w:rPr>
        <w:t xml:space="preserve"> </w:t>
      </w:r>
      <w:r w:rsidR="00141DBE" w:rsidRPr="00AF2604">
        <w:rPr>
          <w:rFonts w:ascii="Arial" w:hAnsi="Arial" w:cs="Arial"/>
          <w:sz w:val="24"/>
          <w:szCs w:val="24"/>
        </w:rPr>
        <w:t>U</w:t>
      </w:r>
      <w:r w:rsidRPr="00AF2604">
        <w:rPr>
          <w:rFonts w:ascii="Arial" w:hAnsi="Arial" w:cs="Arial"/>
          <w:sz w:val="24"/>
          <w:szCs w:val="24"/>
        </w:rPr>
        <w:t xml:space="preserve">nderlying causes of death </w:t>
      </w:r>
      <w:r w:rsidR="00141DBE" w:rsidRPr="00AF2604">
        <w:rPr>
          <w:rFonts w:ascii="Arial" w:hAnsi="Arial" w:cs="Arial"/>
          <w:sz w:val="24"/>
          <w:szCs w:val="24"/>
        </w:rPr>
        <w:t xml:space="preserve">were coded </w:t>
      </w:r>
      <w:r w:rsidRPr="00AF2604">
        <w:rPr>
          <w:rFonts w:ascii="Arial" w:hAnsi="Arial" w:cs="Arial"/>
          <w:sz w:val="24"/>
          <w:szCs w:val="24"/>
        </w:rPr>
        <w:t>conforming to the International Classification of Diseases, revisions 9 and 10 (ICD-9 and ICD-10, respectively</w:t>
      </w:r>
      <w:r w:rsidR="00250CA9" w:rsidRPr="00AF2604">
        <w:rPr>
          <w:rFonts w:ascii="Arial" w:hAnsi="Arial" w:cs="Arial"/>
          <w:sz w:val="24"/>
          <w:szCs w:val="24"/>
        </w:rPr>
        <w:t>; see Appendix 1 for ICD coding</w:t>
      </w:r>
      <w:r w:rsidRPr="00AF2604">
        <w:rPr>
          <w:rFonts w:ascii="Arial" w:hAnsi="Arial" w:cs="Arial"/>
          <w:sz w:val="24"/>
          <w:szCs w:val="24"/>
        </w:rPr>
        <w:t>). Where possible, these ICD codes were mapped to cause of death descriptions according to the keys used in the Lifetable Analysis System (LTAS)</w:t>
      </w:r>
      <w:ins w:id="84" w:author="Kevin Chen" w:date="2020-03-26T11:23:00Z">
        <w:r w:rsidR="00FB61C0" w:rsidRPr="00AF2604">
          <w:rPr>
            <w:rFonts w:ascii="Arial" w:hAnsi="Arial" w:cs="Arial"/>
            <w:sz w:val="24"/>
            <w:szCs w:val="24"/>
          </w:rPr>
          <w:t xml:space="preserve"> </w:t>
        </w:r>
      </w:ins>
      <w:del w:id="85" w:author="Kevin Chen" w:date="2020-03-26T11:23:00Z">
        <w:r w:rsidRPr="00AF2604" w:rsidDel="00FB61C0">
          <w:rPr>
            <w:rFonts w:ascii="Arial" w:hAnsi="Arial" w:cs="Arial"/>
            <w:sz w:val="24"/>
            <w:szCs w:val="24"/>
          </w:rPr>
          <w:delText>.</w:delText>
        </w:r>
      </w:del>
      <w:r w:rsidR="00395302"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{"citationItems":[{"id":"ITEM-1","itemData":{"author":[{"dropping-particle":"","family":"NIOSH","given":"","non-dropping-particle":"","parse-names":false,"suffix":""}],"id":"ITEM-1","issued":{"date-parts":[["2014"]]},"title":"Lifetable Analysis System (LTAS) Manual 3.0.0","type":"article"},"uris":["http://www.mendeley.com/documents/?uuid=fc637630-45d3-4875-b317-bdc1801392df","http://www.mendeley.com/documents/?uuid=8206fbc9-3adf-4d62-b258-3b17667382da","http://www.mendeley.com/documents/?uuid=344aee0d-89cb-4514-baba-3fbaf4b794d8"]},{"id":"ITEM-2","itemData":{"author":[{"dropping-particle":"","family":"Schubauer-Berigan","given":"Mary K","non-dropping-particle":"","parse-names":false,"suffix":""},{"dropping-particle":"","family":"Hein","given":"Misty J","non-dropping-particle":"","parse-names":false,"suffix":""},{"dropping-particle":"","family":"Raudabaugh","given":"William M","non-dropping-particle":"","parse-names":false,"suffix":""},{"dropping-particle":"","family":"Ruder","given":"Avima M","non-dropping-particle":"","parse-names":false,"suffix":""},{"dropping-particle":"","family":"Silver","given":"Sharon R","non-dropping-particle":"","parse-names":false,"suffix":""},{"dropping-particle":"","family":"Spaeth","given":"Steven","non-dropping-particle":"","parse-names":false,"suffix":""},{"dropping-particle":"","family":"Steenland","given":"Kyle","non-dropping-particle":"","parse-names":false,"suffix":""},{"dropping-particle":"","family":"Petersen","given":"Martin R","non-dropping-particle":"","parse-names":false,"suffix":""},{"dropping-particle":"","family":"Waters","given":"Kathleen M","non-dropping-particle":"","parse-names":false,"suffix":""}],"container-title":"American journal of industrial medicine","id":"ITEM-2","issue":"12","issued":{"date-parts":[["2011"]]},"page":"915-924","publisher":"Wiley Online Library","title":"Update of the NIOSH life table analysis system: A person-years analysis program for the windows computing environment","type":"article-journal","volume":"54"},"uris":["http://www.mendeley.com/documents/?uuid=fa12d858-0782-42e7-b61f-963ebf473df9"]},{"id":"ITEM-3","itemData":{"author":[{"dropping-particle":"","family":"Waxweiler","given":"RJ","non-dropping-particle":"","parse-names":false,"suffix":""},{"dropping-particle":"","family":"Beaumont","given":"JJ","non-dropping-particle":"","parse-names":false,"suffix":""},{"dropping-particle":"","family":"Henry","given":"JA","non-dropping-particle":"","parse-names":false,"suffix":""},{"dropping-particle":"","family":"Brown","given":"DP","non-dropping-particle":"","parse-names":false,"suffix":""},{"dropping-particle":"","family":"Robinson","given":"CF","non-dropping-particle":"","parse-names":false,"suffix":""},{"dropping-particle":"","family":"Ness","given":"GO","non-dropping-particle":"","parse-names":false,"suffix":""},{"dropping-particle":"","family":"Wagoner","given":"JK","non-dropping-particle":"","parse-names":false,"suffix":""},{"dropping-particle":"","family":"Lemen","given":"RA","non-dropping-particle":"","parse-names":false,"suffix":""}],"container-title":"JOM","id":"ITEM-3","issue":"2","issued":{"date-parts":[["1983"]]},"page":"115-24","title":"A modified life-table analysis system for cohort studies","type":"article-journal","volume":"25"},"uris":["http://www.mendeley.com/documents/?uuid=020dc995-3bf0-401d-a8c7-6e43effe0e31","http://www.mendeley.com/documents/?uuid=ac0c6ad2-5d0e-4f67-bc86-3ea89f7148a3","http://www.mendeley.com/documents/?uuid=c9000f2f-d62b-4869-a5a2-a624442b2d34"]}],"mendeley":{"formattedCitation":"(26–28)","plainTextFormattedCitation":"(26–28)","previouslyFormattedCitation":"(26–28)"},"properties":{"noteIndex":0},"schema":"https://github.com/citation-style-language/schema/raw/master/csl-citation.json"}</w:instrText>
      </w:r>
      <w:r w:rsidR="00395302" w:rsidRPr="00AF2604">
        <w:rPr>
          <w:rFonts w:ascii="Arial" w:hAnsi="Arial" w:cs="Arial"/>
          <w:sz w:val="24"/>
          <w:szCs w:val="24"/>
        </w:rPr>
        <w:fldChar w:fldCharType="separate"/>
      </w:r>
      <w:r w:rsidR="00161BA7" w:rsidRPr="00AF2604">
        <w:rPr>
          <w:rFonts w:ascii="Arial" w:hAnsi="Arial" w:cs="Arial"/>
          <w:noProof/>
          <w:sz w:val="24"/>
          <w:szCs w:val="24"/>
        </w:rPr>
        <w:t>(26–28)</w:t>
      </w:r>
      <w:r w:rsidR="00395302" w:rsidRPr="00AF2604">
        <w:rPr>
          <w:rFonts w:ascii="Arial" w:hAnsi="Arial" w:cs="Arial"/>
          <w:sz w:val="24"/>
          <w:szCs w:val="24"/>
        </w:rPr>
        <w:fldChar w:fldCharType="end"/>
      </w:r>
      <w:ins w:id="86" w:author="Kevin Chen" w:date="2020-03-26T11:23:00Z">
        <w:r w:rsidR="00FB61C0" w:rsidRPr="00AF2604">
          <w:rPr>
            <w:rFonts w:ascii="Arial" w:hAnsi="Arial" w:cs="Arial"/>
            <w:sz w:val="24"/>
            <w:szCs w:val="24"/>
          </w:rPr>
          <w:t>.</w:t>
        </w:r>
      </w:ins>
      <w:r w:rsidR="00250CA9" w:rsidRPr="00AF2604">
        <w:rPr>
          <w:rFonts w:ascii="Arial" w:hAnsi="Arial" w:cs="Arial"/>
          <w:sz w:val="24"/>
          <w:szCs w:val="24"/>
        </w:rPr>
        <w:t xml:space="preserve"> </w:t>
      </w:r>
      <w:r w:rsidR="000E1A45" w:rsidRPr="00AF2604">
        <w:rPr>
          <w:rFonts w:ascii="Arial" w:hAnsi="Arial" w:cs="Arial"/>
          <w:sz w:val="24"/>
          <w:szCs w:val="24"/>
        </w:rPr>
        <w:t>SMRs</w:t>
      </w:r>
      <w:r w:rsidRPr="00AF2604">
        <w:rPr>
          <w:rFonts w:ascii="Arial" w:hAnsi="Arial" w:cs="Arial"/>
          <w:sz w:val="24"/>
          <w:szCs w:val="24"/>
        </w:rPr>
        <w:t xml:space="preserve"> were computed for </w:t>
      </w:r>
      <w:r w:rsidR="00141DBE" w:rsidRPr="00AF2604">
        <w:rPr>
          <w:rFonts w:ascii="Arial" w:hAnsi="Arial" w:cs="Arial"/>
          <w:sz w:val="24"/>
          <w:szCs w:val="24"/>
        </w:rPr>
        <w:t xml:space="preserve">cancer </w:t>
      </w:r>
      <w:r w:rsidRPr="00AF2604">
        <w:rPr>
          <w:rFonts w:ascii="Arial" w:hAnsi="Arial" w:cs="Arial"/>
          <w:sz w:val="24"/>
          <w:szCs w:val="24"/>
        </w:rPr>
        <w:t>outcomes</w:t>
      </w:r>
      <w:r w:rsidR="00141DBE" w:rsidRPr="00AF2604">
        <w:rPr>
          <w:rFonts w:ascii="Arial" w:hAnsi="Arial" w:cs="Arial"/>
          <w:sz w:val="24"/>
          <w:szCs w:val="24"/>
        </w:rPr>
        <w:t>, as well as several chronic diseases and external causes of death</w:t>
      </w:r>
      <w:r w:rsidRPr="00AF2604">
        <w:rPr>
          <w:rFonts w:ascii="Arial" w:hAnsi="Arial" w:cs="Arial"/>
          <w:sz w:val="24"/>
          <w:szCs w:val="24"/>
        </w:rPr>
        <w:t>. Reference rates for deaths prior to 2010 were extracted from LTAS; reference rates for deaths in or after 2010 were obtained through the CDC Underlying Cause of Death database</w:t>
      </w:r>
      <w:ins w:id="87" w:author="Kevin Chen" w:date="2020-03-26T11:23:00Z">
        <w:r w:rsidR="001422E7" w:rsidRPr="00AF2604">
          <w:rPr>
            <w:rFonts w:ascii="Arial" w:hAnsi="Arial" w:cs="Arial"/>
            <w:sz w:val="24"/>
            <w:szCs w:val="24"/>
          </w:rPr>
          <w:t xml:space="preserve"> </w:t>
        </w:r>
      </w:ins>
      <w:del w:id="88" w:author="Kevin Chen" w:date="2020-03-26T11:23:00Z">
        <w:r w:rsidRPr="00AF2604" w:rsidDel="001422E7">
          <w:rPr>
            <w:rFonts w:ascii="Arial" w:hAnsi="Arial" w:cs="Arial"/>
            <w:sz w:val="24"/>
            <w:szCs w:val="24"/>
          </w:rPr>
          <w:delText>.</w:delText>
        </w:r>
      </w:del>
      <w:r w:rsidR="00395302"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{"citationItems":[{"id":"ITEM-1","itemData":{"id":"ITEM-1","issued":{"date-parts":[["2014"]]},"title":"Underlying Cause of Death 1999-2017","type":"article"},"uris":["http://www.mendeley.com/documents/?uuid=4517cef1-f7e1-4770-bb52-6057f79dda47"]},{"id":"ITEM-2","itemData":{"DOI":"10.2105/AJPH.83.9.1289","ISSN":"00900036","abstract":"OBJECTIVES: CDC WONDER, a comprehensive on-line public health information system of the Centers for Disease Control and Prevention (CDC), was developed to place timely, action-oriented information in the hands of public health professionals.\\n\\nMETHODS: A unified system was developed de novo to be used for and to evolve along with public health. All data are stored and updated on the CDC mainframe.\\n\\nRESULTS: CDC WONDER provides menu-driven access to 24 databases with information on mortality, hospital discharges, cancer incidence, notifiable diseases, acquired immunodeficiency syndrome, the Morbidity and Mortality Weekly Report, etc.; each database has on-line documentation. Results can be tabulated and graphed, and there is full-text searching of textual databases. Non-CDC staff have access via telephone connection. From August 1991 through June 1992, system databases were accessed 10,698 times, and there were 84</w:instrText>
      </w:r>
      <w:r w:rsidR="00975EA8" w:rsidRPr="00AF2604">
        <w:rPr>
          <w:rFonts w:ascii="Arial" w:hAnsi="Arial" w:cs="Arial"/>
          <w:sz w:val="24"/>
          <w:szCs w:val="24"/>
          <w:lang w:eastAsia="ja-JP"/>
        </w:rPr>
        <w:instrText>2 users (mean of 97 new users per month).\\n\\nCONCLUSIONS: CDC WONDER has shown that it is possible to build a large, on-line database of scientific data for public health professionals. CDC WONDER provides a common foundation from which to build information-based public health plans and policy and could help strengthen the public health system.","author":[{"dropping-particle":"","family":"Friede","given":"A.","non-dropping-particle":"","parse-names":false,"suffix":""},{"dropping-particle":"","family":"Reid","given":"J. A.","non-dropping-particle":"","parse-names":false,"suffix":""},{"dropping-particle":"","family":"Ory","given":"H. W.","non-dropping-particle":"","parse-names":false,"suffix":""}],"container-title":"American Journal of Public Health","id":"ITEM-2","issue":"9","issued":{"date-parts":[["1993"]]},"page":"1289-1294","title":"CDC WONDER: A comprehensive on-line public health information system of the Centers for Disease Control and Prevention","type":"article-journal","volume":"83"},"uris":["http://www.mendeley.com/documents/?uuid=a2ac320d-7f4b-4941-a7ff-7cfe554f5bf4","http://www.mendeley.com/documents/?uuid=8a84e0be-cf6d-42aa-97f1-2e29e821e502","http://www.mendeley.com/documents/?uuid=14aca834-3ad4-432a-9b83-7adaae52fcb9"]}],"mendeley":{"formattedCitation":"(29,30)","plainTextFormattedCitation":"(29,30)","previouslyFormattedCitation":"(29,30)"},"properties":{"noteIndex":0},"schema":"https://github.com/citation-style-language/schema/raw/master/csl-citation.json"}</w:instrText>
      </w:r>
      <w:r w:rsidR="00395302" w:rsidRPr="00AF2604">
        <w:rPr>
          <w:rFonts w:ascii="Arial" w:hAnsi="Arial" w:cs="Arial"/>
          <w:sz w:val="24"/>
          <w:szCs w:val="24"/>
        </w:rPr>
        <w:fldChar w:fldCharType="separate"/>
      </w:r>
      <w:r w:rsidR="00161BA7" w:rsidRPr="00AF2604">
        <w:rPr>
          <w:rFonts w:ascii="Arial" w:hAnsi="Arial" w:cs="Arial"/>
          <w:noProof/>
          <w:sz w:val="24"/>
          <w:szCs w:val="24"/>
          <w:lang w:eastAsia="ja-JP"/>
        </w:rPr>
        <w:t>(29,30)</w:t>
      </w:r>
      <w:r w:rsidR="00395302" w:rsidRPr="00AF2604">
        <w:rPr>
          <w:rFonts w:ascii="Arial" w:hAnsi="Arial" w:cs="Arial"/>
          <w:sz w:val="24"/>
          <w:szCs w:val="24"/>
        </w:rPr>
        <w:fldChar w:fldCharType="end"/>
      </w:r>
      <w:ins w:id="89" w:author="Kevin Chen" w:date="2020-03-26T11:23:00Z">
        <w:r w:rsidR="001422E7" w:rsidRPr="00AF2604">
          <w:rPr>
            <w:rFonts w:ascii="Arial" w:hAnsi="Arial" w:cs="Arial"/>
            <w:sz w:val="24"/>
            <w:szCs w:val="24"/>
          </w:rPr>
          <w:t>.</w:t>
        </w:r>
      </w:ins>
    </w:p>
    <w:p w14:paraId="2011A413" w14:textId="2BCF0137" w:rsidR="00194781" w:rsidRPr="00AF2604" w:rsidRDefault="00F255A6" w:rsidP="006F516C">
      <w:pPr>
        <w:widowControl w:val="0"/>
        <w:autoSpaceDE w:val="0"/>
        <w:autoSpaceDN w:val="0"/>
        <w:adjustRightInd w:val="0"/>
        <w:spacing w:after="0" w:line="480" w:lineRule="auto"/>
        <w:ind w:firstLine="720"/>
        <w:rPr>
          <w:rFonts w:ascii="Arial" w:hAnsi="Arial" w:cs="Arial"/>
          <w:sz w:val="24"/>
          <w:szCs w:val="24"/>
        </w:rPr>
      </w:pPr>
      <w:r w:rsidRPr="00AF2604">
        <w:rPr>
          <w:rFonts w:ascii="Arial" w:hAnsi="Arial" w:cs="Arial"/>
          <w:sz w:val="24"/>
          <w:szCs w:val="24"/>
          <w:lang w:eastAsia="ja-JP"/>
        </w:rPr>
        <w:t>We e</w:t>
      </w:r>
      <w:r w:rsidR="000E023C" w:rsidRPr="00AF2604">
        <w:rPr>
          <w:rFonts w:ascii="Arial" w:hAnsi="Arial" w:cs="Arial"/>
          <w:sz w:val="24"/>
          <w:szCs w:val="24"/>
          <w:lang w:eastAsia="ja-JP"/>
        </w:rPr>
        <w:t>stimate</w:t>
      </w:r>
      <w:r w:rsidRPr="00AF2604">
        <w:rPr>
          <w:rFonts w:ascii="Arial" w:hAnsi="Arial" w:cs="Arial"/>
          <w:sz w:val="24"/>
          <w:szCs w:val="24"/>
          <w:lang w:eastAsia="ja-JP"/>
        </w:rPr>
        <w:t>d</w:t>
      </w:r>
      <w:r w:rsidR="000E023C" w:rsidRPr="00AF2604">
        <w:rPr>
          <w:rFonts w:ascii="Arial" w:hAnsi="Arial" w:cs="Arial"/>
          <w:sz w:val="24"/>
          <w:szCs w:val="24"/>
          <w:lang w:eastAsia="ja-JP"/>
        </w:rPr>
        <w:t xml:space="preserve"> </w:t>
      </w:r>
      <w:r w:rsidR="00AD71B8" w:rsidRPr="00AF2604">
        <w:rPr>
          <w:rFonts w:ascii="Arial" w:hAnsi="Arial" w:cs="Arial"/>
          <w:sz w:val="24"/>
          <w:szCs w:val="24"/>
          <w:lang w:eastAsia="ja-JP"/>
        </w:rPr>
        <w:t>association</w:t>
      </w:r>
      <w:r w:rsidR="004750A3" w:rsidRPr="00AF2604">
        <w:rPr>
          <w:rFonts w:ascii="Arial" w:hAnsi="Arial" w:cs="Arial"/>
          <w:sz w:val="24"/>
          <w:szCs w:val="24"/>
          <w:lang w:eastAsia="ja-JP"/>
        </w:rPr>
        <w:t>s</w:t>
      </w:r>
      <w:r w:rsidR="00AD71B8" w:rsidRPr="00AF2604">
        <w:rPr>
          <w:rFonts w:ascii="Arial" w:hAnsi="Arial" w:cs="Arial"/>
          <w:sz w:val="24"/>
          <w:szCs w:val="24"/>
          <w:lang w:eastAsia="ja-JP"/>
        </w:rPr>
        <w:t xml:space="preserve"> between </w:t>
      </w:r>
      <w:r w:rsidR="000E023C" w:rsidRPr="00AF2604">
        <w:rPr>
          <w:rFonts w:ascii="Arial" w:hAnsi="Arial" w:cs="Arial"/>
          <w:sz w:val="24"/>
          <w:szCs w:val="24"/>
          <w:lang w:eastAsia="ja-JP"/>
        </w:rPr>
        <w:t xml:space="preserve">cumulative exposure to straight, soluble, and synthetic </w:t>
      </w:r>
      <w:r w:rsidR="00141DBE" w:rsidRPr="00AF2604">
        <w:rPr>
          <w:rFonts w:ascii="Arial" w:hAnsi="Arial" w:cs="Arial"/>
          <w:sz w:val="24"/>
          <w:szCs w:val="24"/>
          <w:lang w:eastAsia="ja-JP"/>
        </w:rPr>
        <w:t>MWF</w:t>
      </w:r>
      <w:r w:rsidR="000E023C" w:rsidRPr="00AF2604">
        <w:rPr>
          <w:rFonts w:ascii="Arial" w:hAnsi="Arial" w:cs="Arial"/>
          <w:sz w:val="24"/>
          <w:szCs w:val="24"/>
          <w:lang w:eastAsia="ja-JP"/>
        </w:rPr>
        <w:t xml:space="preserve"> </w:t>
      </w:r>
      <w:r w:rsidR="00AD71B8" w:rsidRPr="00AF2604">
        <w:rPr>
          <w:rFonts w:ascii="Arial" w:hAnsi="Arial" w:cs="Arial"/>
          <w:sz w:val="24"/>
          <w:szCs w:val="24"/>
          <w:lang w:eastAsia="ja-JP"/>
        </w:rPr>
        <w:t xml:space="preserve">and </w:t>
      </w:r>
      <w:r w:rsidR="000E023C" w:rsidRPr="00AF2604">
        <w:rPr>
          <w:rFonts w:ascii="Arial" w:hAnsi="Arial" w:cs="Arial"/>
          <w:sz w:val="24"/>
          <w:szCs w:val="24"/>
          <w:lang w:eastAsia="ja-JP"/>
        </w:rPr>
        <w:t xml:space="preserve">each </w:t>
      </w:r>
      <w:r w:rsidR="00395302" w:rsidRPr="00AF2604">
        <w:rPr>
          <w:rFonts w:ascii="Arial" w:hAnsi="Arial" w:cs="Arial"/>
          <w:sz w:val="24"/>
          <w:szCs w:val="24"/>
          <w:lang w:eastAsia="ja-JP"/>
        </w:rPr>
        <w:t xml:space="preserve">cancer </w:t>
      </w:r>
      <w:r w:rsidR="000E023C" w:rsidRPr="00AF2604">
        <w:rPr>
          <w:rFonts w:ascii="Arial" w:hAnsi="Arial" w:cs="Arial"/>
          <w:sz w:val="24"/>
          <w:szCs w:val="24"/>
          <w:lang w:eastAsia="ja-JP"/>
        </w:rPr>
        <w:t xml:space="preserve">outcome </w:t>
      </w:r>
      <w:r w:rsidRPr="00AF2604">
        <w:rPr>
          <w:rFonts w:ascii="Arial" w:hAnsi="Arial" w:cs="Arial"/>
          <w:sz w:val="24"/>
          <w:szCs w:val="24"/>
          <w:lang w:eastAsia="ja-JP"/>
        </w:rPr>
        <w:t xml:space="preserve">as adjusted hazard ratios in Cox proportional hazards models with age as </w:t>
      </w:r>
      <w:r w:rsidR="00AD71B8" w:rsidRPr="00AF2604">
        <w:rPr>
          <w:rFonts w:ascii="Arial" w:hAnsi="Arial" w:cs="Arial"/>
          <w:sz w:val="24"/>
          <w:szCs w:val="24"/>
          <w:lang w:eastAsia="ja-JP"/>
        </w:rPr>
        <w:t>t</w:t>
      </w:r>
      <w:r w:rsidR="000E023C" w:rsidRPr="00AF2604">
        <w:rPr>
          <w:rFonts w:ascii="Arial" w:hAnsi="Arial" w:cs="Arial"/>
          <w:sz w:val="24"/>
          <w:szCs w:val="24"/>
          <w:lang w:eastAsia="ja-JP"/>
        </w:rPr>
        <w:t>he timescale</w:t>
      </w:r>
      <w:r w:rsidRPr="00AF2604">
        <w:rPr>
          <w:rFonts w:ascii="Arial" w:hAnsi="Arial" w:cs="Arial"/>
          <w:sz w:val="24"/>
          <w:szCs w:val="24"/>
          <w:lang w:eastAsia="ja-JP"/>
        </w:rPr>
        <w:t>.</w:t>
      </w:r>
      <w:r w:rsidR="00B67CEC" w:rsidRPr="00AF2604">
        <w:rPr>
          <w:rFonts w:ascii="Arial" w:hAnsi="Arial" w:cs="Arial"/>
          <w:sz w:val="24"/>
          <w:szCs w:val="24"/>
          <w:lang w:eastAsia="ja-JP"/>
        </w:rPr>
        <w:t xml:space="preserve"> </w:t>
      </w:r>
      <w:r w:rsidR="00FC5BFE" w:rsidRPr="00AF2604">
        <w:rPr>
          <w:rFonts w:ascii="Arial" w:hAnsi="Arial" w:cs="Arial"/>
          <w:sz w:val="24"/>
          <w:szCs w:val="24"/>
          <w:lang w:eastAsia="ja-JP"/>
        </w:rPr>
        <w:t>In addition to age, a</w:t>
      </w:r>
      <w:r w:rsidR="009C1CD2" w:rsidRPr="00AF2604">
        <w:rPr>
          <w:rFonts w:ascii="Arial" w:hAnsi="Arial" w:cs="Arial"/>
          <w:sz w:val="24"/>
          <w:szCs w:val="24"/>
          <w:lang w:eastAsia="ja-JP"/>
        </w:rPr>
        <w:t xml:space="preserve">ll models included </w:t>
      </w:r>
      <w:r w:rsidR="00141DBE" w:rsidRPr="00AF2604">
        <w:rPr>
          <w:rFonts w:ascii="Arial" w:hAnsi="Arial" w:cs="Arial"/>
          <w:sz w:val="24"/>
          <w:szCs w:val="24"/>
          <w:lang w:eastAsia="ja-JP"/>
        </w:rPr>
        <w:t xml:space="preserve">year </w:t>
      </w:r>
      <w:r w:rsidR="000E023C" w:rsidRPr="00AF2604">
        <w:rPr>
          <w:rFonts w:ascii="Arial" w:hAnsi="Arial" w:cs="Arial"/>
          <w:sz w:val="24"/>
          <w:szCs w:val="24"/>
          <w:lang w:eastAsia="ja-JP"/>
        </w:rPr>
        <w:t>of hire, race, sex, and plant</w:t>
      </w:r>
      <w:r w:rsidR="009C1CD2" w:rsidRPr="00AF2604">
        <w:rPr>
          <w:rFonts w:ascii="Arial" w:hAnsi="Arial" w:cs="Arial"/>
          <w:sz w:val="24"/>
          <w:szCs w:val="24"/>
          <w:lang w:eastAsia="ja-JP"/>
        </w:rPr>
        <w:t>,</w:t>
      </w:r>
      <w:r w:rsidR="00FC5BFE" w:rsidRPr="00AF2604">
        <w:rPr>
          <w:rFonts w:ascii="Arial" w:hAnsi="Arial" w:cs="Arial"/>
          <w:sz w:val="24"/>
          <w:szCs w:val="24"/>
          <w:lang w:eastAsia="ja-JP"/>
        </w:rPr>
        <w:t xml:space="preserve"> as well as time-varying calendar year and the other MWF exposures </w:t>
      </w:r>
      <w:r w:rsidR="009C1CD2" w:rsidRPr="00AF2604">
        <w:rPr>
          <w:rFonts w:ascii="Arial" w:hAnsi="Arial" w:cs="Arial"/>
          <w:sz w:val="24"/>
          <w:szCs w:val="24"/>
          <w:lang w:eastAsia="ja-JP"/>
        </w:rPr>
        <w:t>to adjust for potential confounding.</w:t>
      </w:r>
      <w:r w:rsidR="00475297" w:rsidRPr="00AF2604">
        <w:rPr>
          <w:rFonts w:ascii="Arial" w:hAnsi="Arial" w:cs="Arial"/>
          <w:sz w:val="24"/>
          <w:szCs w:val="24"/>
          <w:lang w:eastAsia="ja-JP"/>
        </w:rPr>
        <w:t xml:space="preserve"> Cumulative exposure</w:t>
      </w:r>
      <w:r w:rsidR="0051299B" w:rsidRPr="00AF2604">
        <w:rPr>
          <w:rFonts w:ascii="Arial" w:hAnsi="Arial" w:cs="Arial"/>
          <w:sz w:val="24"/>
          <w:szCs w:val="24"/>
          <w:lang w:eastAsia="ja-JP"/>
        </w:rPr>
        <w:t>s</w:t>
      </w:r>
      <w:r w:rsidR="00475297" w:rsidRPr="00AF2604">
        <w:rPr>
          <w:rFonts w:ascii="Arial" w:hAnsi="Arial" w:cs="Arial"/>
          <w:sz w:val="24"/>
          <w:szCs w:val="24"/>
          <w:lang w:eastAsia="ja-JP"/>
        </w:rPr>
        <w:t xml:space="preserve"> to </w:t>
      </w:r>
      <w:r w:rsidR="0051299B" w:rsidRPr="00AF2604">
        <w:rPr>
          <w:rFonts w:ascii="Arial" w:hAnsi="Arial" w:cs="Arial"/>
          <w:sz w:val="24"/>
          <w:szCs w:val="24"/>
          <w:lang w:eastAsia="ja-JP"/>
        </w:rPr>
        <w:t xml:space="preserve">the </w:t>
      </w:r>
      <w:r w:rsidR="000E023C" w:rsidRPr="00AF2604">
        <w:rPr>
          <w:rFonts w:ascii="Arial" w:hAnsi="Arial" w:cs="Arial"/>
          <w:sz w:val="24"/>
          <w:szCs w:val="24"/>
          <w:lang w:eastAsia="ja-JP"/>
        </w:rPr>
        <w:t xml:space="preserve">three </w:t>
      </w:r>
      <w:r w:rsidR="003F5286" w:rsidRPr="00AF2604">
        <w:rPr>
          <w:rFonts w:ascii="Arial" w:hAnsi="Arial" w:cs="Arial"/>
          <w:sz w:val="24"/>
          <w:szCs w:val="24"/>
          <w:lang w:eastAsia="ja-JP"/>
        </w:rPr>
        <w:t>MWFs</w:t>
      </w:r>
      <w:r w:rsidR="000E023C" w:rsidRPr="00AF2604">
        <w:rPr>
          <w:rFonts w:ascii="Arial" w:hAnsi="Arial" w:cs="Arial"/>
          <w:sz w:val="24"/>
          <w:szCs w:val="24"/>
          <w:lang w:eastAsia="ja-JP"/>
        </w:rPr>
        <w:t xml:space="preserve"> </w:t>
      </w:r>
      <w:r w:rsidR="002A5290" w:rsidRPr="00AF2604">
        <w:rPr>
          <w:rFonts w:ascii="Arial" w:hAnsi="Arial" w:cs="Arial"/>
          <w:sz w:val="24"/>
          <w:szCs w:val="24"/>
          <w:lang w:eastAsia="ja-JP"/>
        </w:rPr>
        <w:t>were categorized with a pre-determined reference group</w:t>
      </w:r>
      <w:r w:rsidR="00F70EA6" w:rsidRPr="00AF2604">
        <w:rPr>
          <w:rFonts w:ascii="Arial" w:hAnsi="Arial" w:cs="Arial"/>
          <w:sz w:val="24"/>
          <w:szCs w:val="24"/>
          <w:lang w:eastAsia="ja-JP"/>
        </w:rPr>
        <w:t>.</w:t>
      </w:r>
      <w:r w:rsidR="00B67CEC" w:rsidRPr="00AF2604">
        <w:rPr>
          <w:rFonts w:ascii="Arial" w:hAnsi="Arial" w:cs="Arial"/>
          <w:sz w:val="24"/>
          <w:szCs w:val="24"/>
          <w:lang w:eastAsia="ja-JP"/>
        </w:rPr>
        <w:t xml:space="preserve"> </w:t>
      </w:r>
      <w:r w:rsidR="002A5290" w:rsidRPr="00AF2604">
        <w:rPr>
          <w:rFonts w:ascii="Arial" w:hAnsi="Arial" w:cs="Arial"/>
          <w:sz w:val="24"/>
          <w:szCs w:val="24"/>
          <w:lang w:eastAsia="ja-JP"/>
        </w:rPr>
        <w:t>Zero exposure was the reference group for straight and synthetic fluid</w:t>
      </w:r>
      <w:r w:rsidR="00F70EA6" w:rsidRPr="00AF2604">
        <w:rPr>
          <w:rFonts w:ascii="Arial" w:hAnsi="Arial" w:cs="Arial"/>
          <w:sz w:val="24"/>
          <w:szCs w:val="24"/>
          <w:lang w:eastAsia="ja-JP"/>
        </w:rPr>
        <w:t>. For soluble exposures,</w:t>
      </w:r>
      <w:ins w:id="90" w:author="Sadie Costello" w:date="2020-03-25T12:34:00Z">
        <w:r w:rsidR="00F74FA9" w:rsidRPr="00AF2604">
          <w:rPr>
            <w:rFonts w:ascii="Arial" w:hAnsi="Arial" w:cs="Arial"/>
            <w:sz w:val="24"/>
            <w:szCs w:val="24"/>
            <w:lang w:eastAsia="ja-JP"/>
          </w:rPr>
          <w:t xml:space="preserve"> a more ubiquitous exposure in this cohort,</w:t>
        </w:r>
      </w:ins>
      <w:r w:rsidR="002A5290" w:rsidRPr="00AF2604">
        <w:rPr>
          <w:rFonts w:ascii="Arial" w:hAnsi="Arial" w:cs="Arial"/>
          <w:sz w:val="24"/>
          <w:szCs w:val="24"/>
          <w:lang w:eastAsia="ja-JP"/>
        </w:rPr>
        <w:t xml:space="preserve"> the upper bound of the reference group </w:t>
      </w:r>
      <w:r w:rsidR="004803F2" w:rsidRPr="00AF2604">
        <w:rPr>
          <w:rFonts w:ascii="Arial" w:hAnsi="Arial" w:cs="Arial"/>
          <w:sz w:val="24"/>
          <w:szCs w:val="24"/>
          <w:lang w:eastAsia="ja-JP"/>
        </w:rPr>
        <w:t>was set to 0.05 mg/m</w:t>
      </w:r>
      <w:r w:rsidR="004803F2" w:rsidRPr="00AF2604">
        <w:rPr>
          <w:rFonts w:ascii="Arial" w:hAnsi="Arial" w:cs="Arial"/>
          <w:sz w:val="24"/>
          <w:szCs w:val="24"/>
          <w:vertAlign w:val="superscript"/>
          <w:lang w:eastAsia="ja-JP"/>
        </w:rPr>
        <w:t>3</w:t>
      </w:r>
      <w:r w:rsidR="004803F2" w:rsidRPr="00AF2604">
        <w:rPr>
          <w:rFonts w:ascii="Arial" w:hAnsi="Arial" w:cs="Arial"/>
          <w:sz w:val="24"/>
          <w:szCs w:val="24"/>
          <w:lang w:eastAsia="ja-JP"/>
        </w:rPr>
        <w:t xml:space="preserve"> </w:t>
      </w:r>
      <w:r w:rsidR="002A5290" w:rsidRPr="00AF2604">
        <w:rPr>
          <w:rFonts w:ascii="Arial" w:hAnsi="Arial" w:cs="Arial"/>
          <w:sz w:val="24"/>
          <w:szCs w:val="24"/>
          <w:lang w:eastAsia="ja-JP"/>
        </w:rPr>
        <w:t>to avoid extremely small numbers of cancer cases</w:t>
      </w:r>
      <w:ins w:id="91" w:author="Sadie Costello" w:date="2020-03-25T12:35:00Z">
        <w:r w:rsidR="00F74FA9" w:rsidRPr="00AF2604">
          <w:rPr>
            <w:rFonts w:ascii="Arial" w:hAnsi="Arial" w:cs="Arial"/>
            <w:sz w:val="24"/>
            <w:szCs w:val="24"/>
            <w:lang w:eastAsia="ja-JP"/>
          </w:rPr>
          <w:t xml:space="preserve"> in the reference group</w:t>
        </w:r>
      </w:ins>
      <w:ins w:id="92" w:author="Sadie Cash Costello, PhD" w:date="2020-03-30T10:52:00Z">
        <w:r w:rsidR="002B679A">
          <w:rPr>
            <w:rFonts w:ascii="Arial" w:hAnsi="Arial" w:cs="Arial"/>
            <w:sz w:val="24"/>
            <w:szCs w:val="24"/>
            <w:lang w:eastAsia="ja-JP"/>
          </w:rPr>
          <w:t xml:space="preserve"> and thereby increase stability of the HR estimates</w:t>
        </w:r>
      </w:ins>
      <w:r w:rsidR="00ED4F40" w:rsidRPr="00AF2604">
        <w:rPr>
          <w:rFonts w:ascii="Arial" w:hAnsi="Arial" w:cs="Arial"/>
          <w:sz w:val="24"/>
          <w:szCs w:val="24"/>
          <w:lang w:eastAsia="ja-JP"/>
        </w:rPr>
        <w:t xml:space="preserve">. </w:t>
      </w:r>
      <w:r w:rsidR="0082353B" w:rsidRPr="00AF2604">
        <w:rPr>
          <w:rFonts w:ascii="Arial" w:hAnsi="Arial" w:cs="Arial"/>
          <w:sz w:val="24"/>
          <w:szCs w:val="24"/>
          <w:lang w:eastAsia="ja-JP"/>
        </w:rPr>
        <w:t>Th</w:t>
      </w:r>
      <w:r w:rsidR="00F70EA6" w:rsidRPr="00AF2604">
        <w:rPr>
          <w:rFonts w:ascii="Arial" w:hAnsi="Arial" w:cs="Arial"/>
          <w:sz w:val="24"/>
          <w:szCs w:val="24"/>
          <w:lang w:eastAsia="ja-JP"/>
        </w:rPr>
        <w:t>is</w:t>
      </w:r>
      <w:r w:rsidR="0082353B" w:rsidRPr="00AF2604">
        <w:rPr>
          <w:rFonts w:ascii="Arial" w:hAnsi="Arial" w:cs="Arial"/>
          <w:sz w:val="24"/>
          <w:szCs w:val="24"/>
          <w:lang w:eastAsia="ja-JP"/>
        </w:rPr>
        <w:t xml:space="preserve"> cut-off is </w:t>
      </w:r>
      <w:r w:rsidR="00F70EA6" w:rsidRPr="00AF2604">
        <w:rPr>
          <w:rFonts w:ascii="Arial" w:hAnsi="Arial" w:cs="Arial"/>
          <w:sz w:val="24"/>
          <w:szCs w:val="24"/>
        </w:rPr>
        <w:t>approximately 1</w:t>
      </w:r>
      <w:r w:rsidR="0082353B" w:rsidRPr="00AF2604">
        <w:rPr>
          <w:rFonts w:ascii="Arial" w:hAnsi="Arial" w:cs="Arial"/>
          <w:sz w:val="24"/>
          <w:szCs w:val="24"/>
        </w:rPr>
        <w:t xml:space="preserve">% of </w:t>
      </w:r>
      <w:r w:rsidR="00F70EA6" w:rsidRPr="00AF2604">
        <w:rPr>
          <w:rFonts w:ascii="Arial" w:hAnsi="Arial" w:cs="Arial"/>
          <w:sz w:val="24"/>
          <w:szCs w:val="24"/>
        </w:rPr>
        <w:t xml:space="preserve">what </w:t>
      </w:r>
      <w:r w:rsidR="00ED4F40" w:rsidRPr="00AF2604">
        <w:rPr>
          <w:rFonts w:ascii="Arial" w:hAnsi="Arial" w:cs="Arial"/>
          <w:sz w:val="24"/>
          <w:szCs w:val="24"/>
        </w:rPr>
        <w:t xml:space="preserve">cumulative exposure </w:t>
      </w:r>
      <w:r w:rsidR="00F70EA6" w:rsidRPr="00AF2604">
        <w:rPr>
          <w:rFonts w:ascii="Arial" w:hAnsi="Arial" w:cs="Arial"/>
          <w:sz w:val="24"/>
          <w:szCs w:val="24"/>
        </w:rPr>
        <w:t xml:space="preserve">would be </w:t>
      </w:r>
      <w:r w:rsidR="00ED4F40" w:rsidRPr="00AF2604">
        <w:rPr>
          <w:rFonts w:ascii="Arial" w:hAnsi="Arial" w:cs="Arial"/>
          <w:sz w:val="24"/>
          <w:szCs w:val="24"/>
        </w:rPr>
        <w:t xml:space="preserve">after 10 years at the </w:t>
      </w:r>
      <w:r w:rsidR="0082353B" w:rsidRPr="00AF2604">
        <w:rPr>
          <w:rFonts w:ascii="Arial" w:hAnsi="Arial" w:cs="Arial"/>
          <w:sz w:val="24"/>
          <w:szCs w:val="24"/>
        </w:rPr>
        <w:t>NIOSH REL</w:t>
      </w:r>
      <w:r w:rsidR="00F70EA6" w:rsidRPr="00AF2604">
        <w:rPr>
          <w:rFonts w:ascii="Arial" w:hAnsi="Arial" w:cs="Arial"/>
          <w:sz w:val="24"/>
          <w:szCs w:val="24"/>
        </w:rPr>
        <w:t xml:space="preserve">. </w:t>
      </w:r>
      <w:r w:rsidR="006E2F71" w:rsidRPr="00AF2604">
        <w:rPr>
          <w:rFonts w:ascii="Arial" w:hAnsi="Arial" w:cs="Arial"/>
          <w:sz w:val="24"/>
          <w:szCs w:val="24"/>
        </w:rPr>
        <w:t>To maximize statistical efficiency, w</w:t>
      </w:r>
      <w:r w:rsidR="001B56C3" w:rsidRPr="00AF2604">
        <w:rPr>
          <w:rFonts w:ascii="Arial" w:hAnsi="Arial" w:cs="Arial"/>
          <w:sz w:val="24"/>
          <w:szCs w:val="24"/>
        </w:rPr>
        <w:t xml:space="preserve">e used the distribution of exposure </w:t>
      </w:r>
      <w:r w:rsidR="002A5290" w:rsidRPr="00AF2604">
        <w:rPr>
          <w:rFonts w:ascii="Arial" w:hAnsi="Arial" w:cs="Arial"/>
          <w:sz w:val="24"/>
          <w:szCs w:val="24"/>
        </w:rPr>
        <w:t>to each fluid type among the cases of each cancer</w:t>
      </w:r>
      <w:r w:rsidR="001B56C3" w:rsidRPr="00AF2604">
        <w:rPr>
          <w:rFonts w:ascii="Arial" w:hAnsi="Arial" w:cs="Arial"/>
          <w:sz w:val="24"/>
          <w:szCs w:val="24"/>
        </w:rPr>
        <w:t xml:space="preserve"> to determine the cut points for the expose</w:t>
      </w:r>
      <w:r w:rsidR="00F70EA6" w:rsidRPr="00AF2604">
        <w:rPr>
          <w:rFonts w:ascii="Arial" w:hAnsi="Arial" w:cs="Arial"/>
          <w:sz w:val="24"/>
          <w:szCs w:val="24"/>
        </w:rPr>
        <w:t>d</w:t>
      </w:r>
      <w:r w:rsidR="001B56C3" w:rsidRPr="00AF2604">
        <w:rPr>
          <w:rFonts w:ascii="Arial" w:hAnsi="Arial" w:cs="Arial"/>
          <w:sz w:val="24"/>
          <w:szCs w:val="24"/>
        </w:rPr>
        <w:t xml:space="preserve"> categories. </w:t>
      </w:r>
    </w:p>
    <w:p w14:paraId="19B3A177" w14:textId="77777777" w:rsidR="00526A20" w:rsidRPr="00AF2604" w:rsidRDefault="00526A20" w:rsidP="006F516C">
      <w:pPr>
        <w:spacing w:after="0" w:line="480" w:lineRule="auto"/>
        <w:rPr>
          <w:rFonts w:ascii="Arial" w:hAnsi="Arial" w:cs="Arial"/>
          <w:b/>
          <w:sz w:val="24"/>
          <w:szCs w:val="24"/>
        </w:rPr>
      </w:pPr>
    </w:p>
    <w:p w14:paraId="513A1B18" w14:textId="3EC7FFF8" w:rsidR="00AF4BA2" w:rsidRPr="00AF2604" w:rsidRDefault="00AF4BA2" w:rsidP="006F516C">
      <w:pPr>
        <w:spacing w:after="0" w:line="480" w:lineRule="auto"/>
        <w:rPr>
          <w:rFonts w:ascii="Arial" w:hAnsi="Arial" w:cs="Arial"/>
          <w:b/>
          <w:sz w:val="24"/>
          <w:szCs w:val="24"/>
        </w:rPr>
      </w:pPr>
      <w:r w:rsidRPr="00AF2604">
        <w:rPr>
          <w:rFonts w:ascii="Arial" w:hAnsi="Arial" w:cs="Arial"/>
          <w:b/>
          <w:sz w:val="24"/>
          <w:szCs w:val="24"/>
        </w:rPr>
        <w:lastRenderedPageBreak/>
        <w:t xml:space="preserve">Results </w:t>
      </w:r>
    </w:p>
    <w:p w14:paraId="4C3658EF" w14:textId="6FD49164" w:rsidR="00F213F7" w:rsidRPr="00AF2604" w:rsidRDefault="0034480E" w:rsidP="006F516C">
      <w:pPr>
        <w:spacing w:after="0" w:line="480" w:lineRule="auto"/>
        <w:rPr>
          <w:rFonts w:ascii="Arial" w:hAnsi="Arial" w:cs="Arial"/>
          <w:sz w:val="24"/>
          <w:szCs w:val="24"/>
        </w:rPr>
      </w:pPr>
      <w:r w:rsidRPr="00AF2604">
        <w:rPr>
          <w:rFonts w:ascii="Arial" w:hAnsi="Arial" w:cs="Arial"/>
          <w:sz w:val="24"/>
          <w:szCs w:val="24"/>
        </w:rPr>
        <w:t xml:space="preserve">A summary of the study population characteristics is presented in Table 1. </w:t>
      </w:r>
      <w:r w:rsidR="00A90270" w:rsidRPr="00AF2604">
        <w:rPr>
          <w:rFonts w:ascii="Arial" w:hAnsi="Arial" w:cs="Arial"/>
          <w:sz w:val="24"/>
          <w:szCs w:val="24"/>
        </w:rPr>
        <w:t>Over half of this predominantly white and male cohort had died by the end of follow up</w:t>
      </w:r>
      <w:r w:rsidR="003B7DA3" w:rsidRPr="00AF2604">
        <w:rPr>
          <w:rFonts w:ascii="Arial" w:hAnsi="Arial" w:cs="Arial"/>
          <w:sz w:val="24"/>
          <w:szCs w:val="24"/>
        </w:rPr>
        <w:t xml:space="preserve"> in 2015</w:t>
      </w:r>
      <w:r w:rsidR="00A90270" w:rsidRPr="00AF2604">
        <w:rPr>
          <w:rFonts w:ascii="Arial" w:hAnsi="Arial" w:cs="Arial"/>
          <w:sz w:val="24"/>
          <w:szCs w:val="24"/>
        </w:rPr>
        <w:t xml:space="preserve">. </w:t>
      </w:r>
      <w:r w:rsidR="00C732C4" w:rsidRPr="00AF2604">
        <w:rPr>
          <w:rFonts w:ascii="Arial" w:hAnsi="Arial" w:cs="Arial"/>
          <w:sz w:val="24"/>
          <w:szCs w:val="24"/>
        </w:rPr>
        <w:t>While at work</w:t>
      </w:r>
      <w:r w:rsidRPr="00AF2604">
        <w:rPr>
          <w:rFonts w:ascii="Arial" w:hAnsi="Arial" w:cs="Arial"/>
          <w:sz w:val="24"/>
          <w:szCs w:val="24"/>
        </w:rPr>
        <w:t>,</w:t>
      </w:r>
      <w:r w:rsidR="00A90270" w:rsidRPr="00AF2604">
        <w:rPr>
          <w:rFonts w:ascii="Arial" w:hAnsi="Arial" w:cs="Arial"/>
          <w:sz w:val="24"/>
          <w:szCs w:val="24"/>
        </w:rPr>
        <w:t xml:space="preserve"> approximately half of the workers had been exposed to straight fluids, a third to synthetics</w:t>
      </w:r>
      <w:r w:rsidR="00C732C4" w:rsidRPr="00AF2604">
        <w:rPr>
          <w:rFonts w:ascii="Arial" w:hAnsi="Arial" w:cs="Arial"/>
          <w:sz w:val="24"/>
          <w:szCs w:val="24"/>
        </w:rPr>
        <w:t>,</w:t>
      </w:r>
      <w:r w:rsidR="00A90270" w:rsidRPr="00AF2604">
        <w:rPr>
          <w:rFonts w:ascii="Arial" w:hAnsi="Arial" w:cs="Arial"/>
          <w:sz w:val="24"/>
          <w:szCs w:val="24"/>
        </w:rPr>
        <w:t xml:space="preserve"> and </w:t>
      </w:r>
      <w:r w:rsidR="00526A20" w:rsidRPr="00AF2604">
        <w:rPr>
          <w:rFonts w:ascii="Arial" w:hAnsi="Arial" w:cs="Arial"/>
          <w:sz w:val="24"/>
          <w:szCs w:val="24"/>
        </w:rPr>
        <w:t>a</w:t>
      </w:r>
      <w:r w:rsidR="00A90270" w:rsidRPr="00AF2604">
        <w:rPr>
          <w:rFonts w:ascii="Arial" w:hAnsi="Arial" w:cs="Arial"/>
          <w:sz w:val="24"/>
          <w:szCs w:val="24"/>
        </w:rPr>
        <w:t xml:space="preserve"> majority (82%) </w:t>
      </w:r>
      <w:r w:rsidR="000371A0" w:rsidRPr="00AF2604">
        <w:rPr>
          <w:rFonts w:ascii="Arial" w:hAnsi="Arial" w:cs="Arial"/>
          <w:sz w:val="24"/>
          <w:szCs w:val="24"/>
        </w:rPr>
        <w:t xml:space="preserve">were </w:t>
      </w:r>
      <w:r w:rsidRPr="00AF2604">
        <w:rPr>
          <w:rFonts w:ascii="Arial" w:hAnsi="Arial" w:cs="Arial"/>
          <w:sz w:val="24"/>
          <w:szCs w:val="24"/>
        </w:rPr>
        <w:t>expose</w:t>
      </w:r>
      <w:r w:rsidR="000371A0" w:rsidRPr="00AF2604">
        <w:rPr>
          <w:rFonts w:ascii="Arial" w:hAnsi="Arial" w:cs="Arial"/>
          <w:sz w:val="24"/>
          <w:szCs w:val="24"/>
        </w:rPr>
        <w:t>d</w:t>
      </w:r>
      <w:r w:rsidRPr="00AF2604">
        <w:rPr>
          <w:rFonts w:ascii="Arial" w:hAnsi="Arial" w:cs="Arial"/>
          <w:sz w:val="24"/>
          <w:szCs w:val="24"/>
        </w:rPr>
        <w:t xml:space="preserve"> to </w:t>
      </w:r>
      <w:r w:rsidR="00A90270" w:rsidRPr="00AF2604">
        <w:rPr>
          <w:rFonts w:ascii="Arial" w:hAnsi="Arial" w:cs="Arial"/>
          <w:sz w:val="24"/>
          <w:szCs w:val="24"/>
        </w:rPr>
        <w:t xml:space="preserve">soluble fluids. </w:t>
      </w:r>
      <w:r w:rsidR="00C732C4" w:rsidRPr="00AF2604">
        <w:rPr>
          <w:rFonts w:ascii="Arial" w:hAnsi="Arial" w:cs="Arial"/>
          <w:sz w:val="24"/>
          <w:szCs w:val="24"/>
        </w:rPr>
        <w:t xml:space="preserve">Although </w:t>
      </w:r>
      <w:del w:id="93" w:author="Sadie Costello" w:date="2020-03-25T12:22:00Z">
        <w:r w:rsidR="00C732C4" w:rsidRPr="00AF2604" w:rsidDel="00673E9E">
          <w:rPr>
            <w:rFonts w:ascii="Arial" w:hAnsi="Arial" w:cs="Arial"/>
            <w:sz w:val="24"/>
            <w:szCs w:val="24"/>
          </w:rPr>
          <w:delText xml:space="preserve">the </w:delText>
        </w:r>
      </w:del>
      <w:r w:rsidR="00C732C4" w:rsidRPr="00AF2604">
        <w:rPr>
          <w:rFonts w:ascii="Arial" w:hAnsi="Arial" w:cs="Arial"/>
          <w:sz w:val="24"/>
          <w:szCs w:val="24"/>
        </w:rPr>
        <w:t xml:space="preserve">only a quarter of the workforce was employed at plant 1, most of the </w:t>
      </w:r>
      <w:r w:rsidR="00E263F1" w:rsidRPr="00AF2604">
        <w:rPr>
          <w:rFonts w:ascii="Arial" w:hAnsi="Arial" w:cs="Arial"/>
          <w:sz w:val="24"/>
          <w:szCs w:val="24"/>
        </w:rPr>
        <w:t xml:space="preserve">cohort members </w:t>
      </w:r>
      <w:r w:rsidR="00DE3B5E" w:rsidRPr="00AF2604">
        <w:rPr>
          <w:rFonts w:ascii="Arial" w:hAnsi="Arial" w:cs="Arial"/>
          <w:sz w:val="24"/>
          <w:szCs w:val="24"/>
        </w:rPr>
        <w:t xml:space="preserve">categorized as Black </w:t>
      </w:r>
      <w:r w:rsidR="00C732C4" w:rsidRPr="00AF2604">
        <w:rPr>
          <w:rFonts w:ascii="Arial" w:hAnsi="Arial" w:cs="Arial"/>
          <w:sz w:val="24"/>
          <w:szCs w:val="24"/>
        </w:rPr>
        <w:t xml:space="preserve">worked at </w:t>
      </w:r>
      <w:r w:rsidR="00E263F1" w:rsidRPr="00AF2604">
        <w:rPr>
          <w:rFonts w:ascii="Arial" w:hAnsi="Arial" w:cs="Arial"/>
          <w:sz w:val="24"/>
          <w:szCs w:val="24"/>
        </w:rPr>
        <w:t>this urban plant (data not shown)</w:t>
      </w:r>
      <w:r w:rsidR="00C732C4" w:rsidRPr="00AF2604">
        <w:rPr>
          <w:rFonts w:ascii="Arial" w:hAnsi="Arial" w:cs="Arial"/>
          <w:sz w:val="24"/>
          <w:szCs w:val="24"/>
        </w:rPr>
        <w:t>.</w:t>
      </w:r>
      <w:r w:rsidR="00F213F7" w:rsidRPr="00AF2604">
        <w:rPr>
          <w:rFonts w:ascii="Arial" w:hAnsi="Arial" w:cs="Arial"/>
          <w:sz w:val="24"/>
          <w:szCs w:val="24"/>
        </w:rPr>
        <w:t xml:space="preserve">  Results are presented as SMRs as well as adjusted hazard ratios, estimated in Cox models based on quantitative exposure estimates for each fluid type.  </w:t>
      </w:r>
    </w:p>
    <w:p w14:paraId="69ECDC30" w14:textId="16E1269F" w:rsidR="00526A20" w:rsidRPr="00AF2604" w:rsidRDefault="0034480E" w:rsidP="006F516C">
      <w:pPr>
        <w:spacing w:after="0" w:line="480" w:lineRule="auto"/>
        <w:rPr>
          <w:rFonts w:ascii="Arial" w:hAnsi="Arial" w:cs="Arial"/>
          <w:sz w:val="24"/>
          <w:szCs w:val="24"/>
          <w:u w:val="single"/>
        </w:rPr>
      </w:pPr>
      <w:r w:rsidRPr="00AF2604">
        <w:rPr>
          <w:rFonts w:ascii="Arial" w:hAnsi="Arial" w:cs="Arial"/>
          <w:sz w:val="24"/>
          <w:szCs w:val="24"/>
          <w:u w:val="single"/>
        </w:rPr>
        <w:t>Standardized mortality ratios</w:t>
      </w:r>
      <w:r w:rsidRPr="00AF2604">
        <w:rPr>
          <w:rFonts w:ascii="Arial" w:hAnsi="Arial" w:cs="Arial"/>
          <w:sz w:val="24"/>
          <w:szCs w:val="24"/>
        </w:rPr>
        <w:t xml:space="preserve">: </w:t>
      </w:r>
      <w:r w:rsidR="0082353B" w:rsidRPr="00AF2604">
        <w:rPr>
          <w:rFonts w:ascii="Arial" w:hAnsi="Arial" w:cs="Arial"/>
          <w:sz w:val="24"/>
          <w:szCs w:val="24"/>
        </w:rPr>
        <w:t xml:space="preserve">SMRs </w:t>
      </w:r>
      <w:r w:rsidRPr="00AF2604">
        <w:rPr>
          <w:rFonts w:ascii="Arial" w:hAnsi="Arial" w:cs="Arial"/>
          <w:sz w:val="24"/>
          <w:szCs w:val="24"/>
        </w:rPr>
        <w:t xml:space="preserve">are presented </w:t>
      </w:r>
      <w:r w:rsidR="00783ACB" w:rsidRPr="00AF2604">
        <w:rPr>
          <w:rFonts w:ascii="Arial" w:hAnsi="Arial" w:cs="Arial"/>
          <w:sz w:val="24"/>
          <w:szCs w:val="24"/>
        </w:rPr>
        <w:t xml:space="preserve">for specific cancers and other major causes of death </w:t>
      </w:r>
      <w:r w:rsidRPr="00AF2604">
        <w:rPr>
          <w:rFonts w:ascii="Arial" w:hAnsi="Arial" w:cs="Arial"/>
          <w:sz w:val="24"/>
          <w:szCs w:val="24"/>
        </w:rPr>
        <w:t xml:space="preserve">in Table 2. The SMR for all causes of death </w:t>
      </w:r>
      <w:r w:rsidR="00783ACB" w:rsidRPr="00AF2604">
        <w:rPr>
          <w:rFonts w:ascii="Arial" w:hAnsi="Arial" w:cs="Arial"/>
          <w:sz w:val="24"/>
          <w:szCs w:val="24"/>
        </w:rPr>
        <w:t>combined w</w:t>
      </w:r>
      <w:r w:rsidRPr="00AF2604">
        <w:rPr>
          <w:rFonts w:ascii="Arial" w:hAnsi="Arial" w:cs="Arial"/>
          <w:sz w:val="24"/>
          <w:szCs w:val="24"/>
        </w:rPr>
        <w:t xml:space="preserve">as lower than 1.0. This was driven by the low SMR </w:t>
      </w:r>
      <w:r w:rsidR="00783ACB" w:rsidRPr="00AF2604">
        <w:rPr>
          <w:rFonts w:ascii="Arial" w:hAnsi="Arial" w:cs="Arial"/>
          <w:sz w:val="24"/>
          <w:szCs w:val="24"/>
        </w:rPr>
        <w:t>f</w:t>
      </w:r>
      <w:r w:rsidRPr="00AF2604">
        <w:rPr>
          <w:rFonts w:ascii="Arial" w:hAnsi="Arial" w:cs="Arial"/>
          <w:sz w:val="24"/>
          <w:szCs w:val="24"/>
        </w:rPr>
        <w:t xml:space="preserve">or </w:t>
      </w:r>
      <w:r w:rsidR="00783ACB" w:rsidRPr="00AF2604">
        <w:rPr>
          <w:rFonts w:ascii="Arial" w:hAnsi="Arial" w:cs="Arial"/>
          <w:sz w:val="24"/>
          <w:szCs w:val="24"/>
        </w:rPr>
        <w:t xml:space="preserve">all heart disease </w:t>
      </w:r>
      <w:r w:rsidRPr="00AF2604">
        <w:rPr>
          <w:rFonts w:ascii="Arial" w:hAnsi="Arial" w:cs="Arial"/>
          <w:sz w:val="24"/>
          <w:szCs w:val="24"/>
        </w:rPr>
        <w:t>(SMR</w:t>
      </w:r>
      <w:r w:rsidR="00FC5BFE" w:rsidRPr="00AF2604">
        <w:rPr>
          <w:rFonts w:ascii="Arial" w:hAnsi="Arial" w:cs="Arial"/>
          <w:sz w:val="24"/>
          <w:szCs w:val="24"/>
        </w:rPr>
        <w:t xml:space="preserve"> = </w:t>
      </w:r>
      <w:r w:rsidRPr="00AF2604">
        <w:rPr>
          <w:rFonts w:ascii="Arial" w:hAnsi="Arial" w:cs="Arial"/>
          <w:sz w:val="24"/>
          <w:szCs w:val="24"/>
        </w:rPr>
        <w:t>0.</w:t>
      </w:r>
      <w:r w:rsidR="00783ACB" w:rsidRPr="00AF2604">
        <w:rPr>
          <w:rFonts w:ascii="Arial" w:hAnsi="Arial" w:cs="Arial"/>
          <w:sz w:val="24"/>
          <w:szCs w:val="24"/>
        </w:rPr>
        <w:t>75</w:t>
      </w:r>
      <w:r w:rsidRPr="00AF2604">
        <w:rPr>
          <w:rFonts w:ascii="Arial" w:hAnsi="Arial" w:cs="Arial"/>
          <w:sz w:val="24"/>
          <w:szCs w:val="24"/>
        </w:rPr>
        <w:t>)</w:t>
      </w:r>
      <w:r w:rsidR="00783ACB" w:rsidRPr="00AF2604">
        <w:rPr>
          <w:rFonts w:ascii="Arial" w:hAnsi="Arial" w:cs="Arial"/>
          <w:sz w:val="24"/>
          <w:szCs w:val="24"/>
        </w:rPr>
        <w:t xml:space="preserve"> as well as </w:t>
      </w:r>
      <w:r w:rsidRPr="00AF2604">
        <w:rPr>
          <w:rFonts w:ascii="Arial" w:hAnsi="Arial" w:cs="Arial"/>
          <w:sz w:val="24"/>
          <w:szCs w:val="24"/>
        </w:rPr>
        <w:t>nonmalignant respiratory disease</w:t>
      </w:r>
      <w:r w:rsidR="00783ACB" w:rsidRPr="00AF2604">
        <w:rPr>
          <w:rFonts w:ascii="Arial" w:hAnsi="Arial" w:cs="Arial"/>
          <w:sz w:val="24"/>
          <w:szCs w:val="24"/>
        </w:rPr>
        <w:t>s</w:t>
      </w:r>
      <w:r w:rsidRPr="00AF2604">
        <w:rPr>
          <w:rFonts w:ascii="Arial" w:hAnsi="Arial" w:cs="Arial"/>
          <w:sz w:val="24"/>
          <w:szCs w:val="24"/>
        </w:rPr>
        <w:t xml:space="preserve"> (SMR</w:t>
      </w:r>
      <w:r w:rsidR="00FC5BFE" w:rsidRPr="00AF2604">
        <w:rPr>
          <w:rFonts w:ascii="Arial" w:hAnsi="Arial" w:cs="Arial"/>
          <w:sz w:val="24"/>
          <w:szCs w:val="24"/>
        </w:rPr>
        <w:t xml:space="preserve"> = </w:t>
      </w:r>
      <w:r w:rsidRPr="00AF2604">
        <w:rPr>
          <w:rFonts w:ascii="Arial" w:hAnsi="Arial" w:cs="Arial"/>
          <w:sz w:val="24"/>
          <w:szCs w:val="24"/>
        </w:rPr>
        <w:t>0.84) and cerebrovascular disease (SMR</w:t>
      </w:r>
      <w:r w:rsidR="00FC5BFE" w:rsidRPr="00AF2604">
        <w:rPr>
          <w:rFonts w:ascii="Arial" w:hAnsi="Arial" w:cs="Arial"/>
          <w:sz w:val="24"/>
          <w:szCs w:val="24"/>
        </w:rPr>
        <w:t xml:space="preserve"> = </w:t>
      </w:r>
      <w:r w:rsidRPr="00AF2604">
        <w:rPr>
          <w:rFonts w:ascii="Arial" w:hAnsi="Arial" w:cs="Arial"/>
          <w:sz w:val="24"/>
          <w:szCs w:val="24"/>
        </w:rPr>
        <w:t>0.83).</w:t>
      </w:r>
      <w:r w:rsidR="00B67CEC" w:rsidRPr="00AF2604">
        <w:rPr>
          <w:rFonts w:ascii="Arial" w:hAnsi="Arial" w:cs="Arial"/>
          <w:sz w:val="24"/>
          <w:szCs w:val="24"/>
        </w:rPr>
        <w:t xml:space="preserve"> </w:t>
      </w:r>
      <w:r w:rsidR="00E263F1" w:rsidRPr="00AF2604">
        <w:rPr>
          <w:rFonts w:ascii="Arial" w:hAnsi="Arial" w:cs="Arial"/>
          <w:sz w:val="24"/>
          <w:szCs w:val="24"/>
        </w:rPr>
        <w:t>The SMR for all cancers was also lower than 1.0.</w:t>
      </w:r>
      <w:r w:rsidR="00290727" w:rsidRPr="00AF2604">
        <w:rPr>
          <w:rFonts w:ascii="Arial" w:hAnsi="Arial" w:cs="Arial"/>
          <w:sz w:val="24"/>
          <w:szCs w:val="24"/>
        </w:rPr>
        <w:t xml:space="preserve"> Although </w:t>
      </w:r>
      <w:r w:rsidR="00FC5BFE" w:rsidRPr="00AF2604">
        <w:rPr>
          <w:rFonts w:ascii="Arial" w:hAnsi="Arial" w:cs="Arial"/>
          <w:sz w:val="24"/>
          <w:szCs w:val="24"/>
        </w:rPr>
        <w:t xml:space="preserve">the majority </w:t>
      </w:r>
      <w:r w:rsidR="00290727" w:rsidRPr="00AF2604">
        <w:rPr>
          <w:rFonts w:ascii="Arial" w:hAnsi="Arial" w:cs="Arial"/>
          <w:sz w:val="24"/>
          <w:szCs w:val="24"/>
        </w:rPr>
        <w:t xml:space="preserve">of the SMRs for specific cancers were below 1.0, the SMR for some digestive and respiratory cancers </w:t>
      </w:r>
      <w:r w:rsidR="000E1A45" w:rsidRPr="00AF2604">
        <w:rPr>
          <w:rFonts w:ascii="Arial" w:hAnsi="Arial" w:cs="Arial"/>
          <w:sz w:val="24"/>
          <w:szCs w:val="24"/>
        </w:rPr>
        <w:t xml:space="preserve">was elevated </w:t>
      </w:r>
      <w:r w:rsidR="00290727" w:rsidRPr="00AF2604">
        <w:rPr>
          <w:rFonts w:ascii="Arial" w:hAnsi="Arial" w:cs="Arial"/>
          <w:sz w:val="24"/>
          <w:szCs w:val="24"/>
        </w:rPr>
        <w:t xml:space="preserve">including </w:t>
      </w:r>
      <w:r w:rsidR="000E1A45" w:rsidRPr="00AF2604">
        <w:rPr>
          <w:rFonts w:ascii="Arial" w:hAnsi="Arial" w:cs="Arial"/>
          <w:sz w:val="24"/>
          <w:szCs w:val="24"/>
        </w:rPr>
        <w:t xml:space="preserve">for </w:t>
      </w:r>
      <w:r w:rsidR="00290727" w:rsidRPr="00AF2604">
        <w:rPr>
          <w:rFonts w:ascii="Arial" w:hAnsi="Arial" w:cs="Arial"/>
          <w:sz w:val="24"/>
          <w:szCs w:val="24"/>
        </w:rPr>
        <w:t>esophageal</w:t>
      </w:r>
      <w:r w:rsidR="00FC5BFE" w:rsidRPr="00AF2604">
        <w:rPr>
          <w:rFonts w:ascii="Arial" w:hAnsi="Arial" w:cs="Arial"/>
          <w:sz w:val="24"/>
          <w:szCs w:val="24"/>
        </w:rPr>
        <w:t xml:space="preserve"> (SMR = 1.06)</w:t>
      </w:r>
      <w:r w:rsidR="00290727" w:rsidRPr="00AF2604">
        <w:rPr>
          <w:rFonts w:ascii="Arial" w:hAnsi="Arial" w:cs="Arial"/>
          <w:sz w:val="24"/>
          <w:szCs w:val="24"/>
        </w:rPr>
        <w:t>, stomach</w:t>
      </w:r>
      <w:r w:rsidR="00FC5BFE" w:rsidRPr="00AF2604">
        <w:rPr>
          <w:rFonts w:ascii="Arial" w:hAnsi="Arial" w:cs="Arial"/>
          <w:sz w:val="24"/>
          <w:szCs w:val="24"/>
        </w:rPr>
        <w:t xml:space="preserve"> (SMR = 1.10)</w:t>
      </w:r>
      <w:r w:rsidR="00290727" w:rsidRPr="00AF2604">
        <w:rPr>
          <w:rFonts w:ascii="Arial" w:hAnsi="Arial" w:cs="Arial"/>
          <w:sz w:val="24"/>
          <w:szCs w:val="24"/>
        </w:rPr>
        <w:t>, pancreatic</w:t>
      </w:r>
      <w:r w:rsidR="00FC5BFE" w:rsidRPr="00AF2604">
        <w:rPr>
          <w:rFonts w:ascii="Arial" w:hAnsi="Arial" w:cs="Arial"/>
          <w:sz w:val="24"/>
          <w:szCs w:val="24"/>
        </w:rPr>
        <w:t xml:space="preserve"> (SMR = 1.05)</w:t>
      </w:r>
      <w:r w:rsidR="00290727" w:rsidRPr="00AF2604">
        <w:rPr>
          <w:rFonts w:ascii="Arial" w:hAnsi="Arial" w:cs="Arial"/>
          <w:sz w:val="24"/>
          <w:szCs w:val="24"/>
        </w:rPr>
        <w:t>, laryngeal</w:t>
      </w:r>
      <w:r w:rsidR="00FC5BFE" w:rsidRPr="00AF2604">
        <w:rPr>
          <w:rFonts w:ascii="Arial" w:hAnsi="Arial" w:cs="Arial"/>
          <w:sz w:val="24"/>
          <w:szCs w:val="24"/>
        </w:rPr>
        <w:t xml:space="preserve"> (SMR = 1.17)</w:t>
      </w:r>
      <w:r w:rsidR="00290727" w:rsidRPr="00AF2604">
        <w:rPr>
          <w:rFonts w:ascii="Arial" w:hAnsi="Arial" w:cs="Arial"/>
          <w:sz w:val="24"/>
          <w:szCs w:val="24"/>
        </w:rPr>
        <w:t xml:space="preserve"> and lung</w:t>
      </w:r>
      <w:r w:rsidR="00FC5BFE" w:rsidRPr="00AF2604">
        <w:rPr>
          <w:rFonts w:ascii="Arial" w:hAnsi="Arial" w:cs="Arial"/>
          <w:sz w:val="24"/>
          <w:szCs w:val="24"/>
        </w:rPr>
        <w:t xml:space="preserve"> (SMR = 1.07)</w:t>
      </w:r>
      <w:r w:rsidR="00290727" w:rsidRPr="00AF2604">
        <w:rPr>
          <w:rFonts w:ascii="Arial" w:hAnsi="Arial" w:cs="Arial"/>
          <w:sz w:val="24"/>
          <w:szCs w:val="24"/>
        </w:rPr>
        <w:t xml:space="preserve"> cancers.</w:t>
      </w:r>
      <w:r w:rsidR="00FD52D1" w:rsidRPr="00AF2604">
        <w:rPr>
          <w:rFonts w:ascii="Arial" w:hAnsi="Arial" w:cs="Arial"/>
          <w:sz w:val="24"/>
          <w:szCs w:val="24"/>
        </w:rPr>
        <w:t xml:space="preserve"> </w:t>
      </w:r>
      <w:r w:rsidR="000E1A45" w:rsidRPr="00AF2604">
        <w:rPr>
          <w:rFonts w:ascii="Arial" w:hAnsi="Arial" w:cs="Arial"/>
          <w:sz w:val="24"/>
          <w:szCs w:val="24"/>
        </w:rPr>
        <w:t>The SMR for l</w:t>
      </w:r>
      <w:r w:rsidR="00FD52D1" w:rsidRPr="00AF2604">
        <w:rPr>
          <w:rFonts w:ascii="Arial" w:hAnsi="Arial" w:cs="Arial"/>
          <w:sz w:val="24"/>
          <w:szCs w:val="24"/>
        </w:rPr>
        <w:t xml:space="preserve">ung cancer was the only </w:t>
      </w:r>
      <w:r w:rsidR="000E1A45" w:rsidRPr="00AF2604">
        <w:rPr>
          <w:rFonts w:ascii="Arial" w:hAnsi="Arial" w:cs="Arial"/>
          <w:sz w:val="24"/>
          <w:szCs w:val="24"/>
        </w:rPr>
        <w:t xml:space="preserve">one </w:t>
      </w:r>
      <w:r w:rsidR="00FD52D1" w:rsidRPr="00AF2604">
        <w:rPr>
          <w:rFonts w:ascii="Arial" w:hAnsi="Arial" w:cs="Arial"/>
          <w:sz w:val="24"/>
          <w:szCs w:val="24"/>
        </w:rPr>
        <w:t xml:space="preserve">that was positive and statistically significant. </w:t>
      </w:r>
    </w:p>
    <w:p w14:paraId="05CAA7B8" w14:textId="20A93188" w:rsidR="00B50EAB" w:rsidRPr="00AF2604" w:rsidRDefault="0034480E" w:rsidP="006F516C">
      <w:pPr>
        <w:spacing w:after="0" w:line="480" w:lineRule="auto"/>
        <w:rPr>
          <w:rFonts w:ascii="Arial" w:hAnsi="Arial" w:cs="Arial"/>
          <w:sz w:val="24"/>
          <w:szCs w:val="24"/>
        </w:rPr>
      </w:pPr>
      <w:r w:rsidRPr="00AF2604">
        <w:rPr>
          <w:rFonts w:ascii="Arial" w:hAnsi="Arial" w:cs="Arial"/>
          <w:sz w:val="24"/>
          <w:szCs w:val="24"/>
          <w:u w:val="single"/>
        </w:rPr>
        <w:t>Proportional hazards models</w:t>
      </w:r>
      <w:r w:rsidRPr="00AF2604">
        <w:rPr>
          <w:rFonts w:ascii="Arial" w:hAnsi="Arial" w:cs="Arial"/>
          <w:b/>
          <w:sz w:val="24"/>
          <w:szCs w:val="24"/>
        </w:rPr>
        <w:t>:</w:t>
      </w:r>
      <w:r w:rsidR="00783ACB" w:rsidRPr="00AF2604">
        <w:rPr>
          <w:rFonts w:ascii="Arial" w:hAnsi="Arial" w:cs="Arial"/>
          <w:sz w:val="24"/>
          <w:szCs w:val="24"/>
        </w:rPr>
        <w:t xml:space="preserve"> </w:t>
      </w:r>
      <w:r w:rsidR="002B64F3" w:rsidRPr="00AF2604">
        <w:rPr>
          <w:rFonts w:ascii="Arial" w:hAnsi="Arial" w:cs="Arial"/>
          <w:sz w:val="24"/>
          <w:szCs w:val="24"/>
        </w:rPr>
        <w:t>O</w:t>
      </w:r>
      <w:r w:rsidR="00783ACB" w:rsidRPr="00AF2604">
        <w:rPr>
          <w:rFonts w:ascii="Arial" w:hAnsi="Arial" w:cs="Arial"/>
          <w:sz w:val="24"/>
          <w:szCs w:val="24"/>
        </w:rPr>
        <w:t xml:space="preserve">ur primary focus was on cancers of the digestive </w:t>
      </w:r>
      <w:r w:rsidR="009C1CD2" w:rsidRPr="00AF2604">
        <w:rPr>
          <w:rFonts w:ascii="Arial" w:hAnsi="Arial" w:cs="Arial"/>
          <w:sz w:val="24"/>
          <w:szCs w:val="24"/>
        </w:rPr>
        <w:t>and respiratory system</w:t>
      </w:r>
      <w:r w:rsidR="002B64F3" w:rsidRPr="00AF2604">
        <w:rPr>
          <w:rFonts w:ascii="Arial" w:hAnsi="Arial" w:cs="Arial"/>
          <w:sz w:val="24"/>
          <w:szCs w:val="24"/>
        </w:rPr>
        <w:t>s</w:t>
      </w:r>
      <w:r w:rsidR="00783ACB" w:rsidRPr="00AF2604">
        <w:rPr>
          <w:rFonts w:ascii="Arial" w:hAnsi="Arial" w:cs="Arial"/>
          <w:sz w:val="24"/>
          <w:szCs w:val="24"/>
        </w:rPr>
        <w:t xml:space="preserve">: esophageal, stomach, rectal, </w:t>
      </w:r>
      <w:r w:rsidR="009C1CD2" w:rsidRPr="00AF2604">
        <w:rPr>
          <w:rFonts w:ascii="Arial" w:hAnsi="Arial" w:cs="Arial"/>
          <w:sz w:val="24"/>
          <w:szCs w:val="24"/>
        </w:rPr>
        <w:t>lung</w:t>
      </w:r>
      <w:r w:rsidR="002B64F3" w:rsidRPr="00AF2604">
        <w:rPr>
          <w:rFonts w:ascii="Arial" w:hAnsi="Arial" w:cs="Arial"/>
          <w:sz w:val="24"/>
          <w:szCs w:val="24"/>
        </w:rPr>
        <w:t>,</w:t>
      </w:r>
      <w:r w:rsidR="009C1CD2" w:rsidRPr="00AF2604">
        <w:rPr>
          <w:rFonts w:ascii="Arial" w:hAnsi="Arial" w:cs="Arial"/>
          <w:sz w:val="24"/>
          <w:szCs w:val="24"/>
        </w:rPr>
        <w:t xml:space="preserve"> and larynx</w:t>
      </w:r>
      <w:r w:rsidR="002B64F3" w:rsidRPr="00AF2604">
        <w:rPr>
          <w:rFonts w:ascii="Arial" w:hAnsi="Arial" w:cs="Arial"/>
          <w:sz w:val="24"/>
          <w:szCs w:val="24"/>
        </w:rPr>
        <w:t xml:space="preserve"> cancers;</w:t>
      </w:r>
      <w:r w:rsidR="009C1CD2" w:rsidRPr="00AF2604">
        <w:rPr>
          <w:rFonts w:ascii="Arial" w:hAnsi="Arial" w:cs="Arial"/>
          <w:sz w:val="24"/>
          <w:szCs w:val="24"/>
        </w:rPr>
        <w:t xml:space="preserve"> we al</w:t>
      </w:r>
      <w:r w:rsidR="00696435" w:rsidRPr="00AF2604">
        <w:rPr>
          <w:rFonts w:ascii="Arial" w:hAnsi="Arial" w:cs="Arial"/>
          <w:sz w:val="24"/>
          <w:szCs w:val="24"/>
        </w:rPr>
        <w:t xml:space="preserve">so present models for </w:t>
      </w:r>
      <w:r w:rsidR="009C1CD2" w:rsidRPr="00AF2604">
        <w:rPr>
          <w:rFonts w:ascii="Arial" w:hAnsi="Arial" w:cs="Arial"/>
          <w:sz w:val="24"/>
          <w:szCs w:val="24"/>
        </w:rPr>
        <w:t>pancreas,</w:t>
      </w:r>
      <w:r w:rsidR="00B67CEC" w:rsidRPr="00AF2604">
        <w:rPr>
          <w:rFonts w:ascii="Arial" w:hAnsi="Arial" w:cs="Arial"/>
          <w:sz w:val="24"/>
          <w:szCs w:val="24"/>
        </w:rPr>
        <w:t xml:space="preserve"> </w:t>
      </w:r>
      <w:r w:rsidR="009C1CD2" w:rsidRPr="00AF2604">
        <w:rPr>
          <w:rFonts w:ascii="Arial" w:hAnsi="Arial" w:cs="Arial"/>
          <w:sz w:val="24"/>
          <w:szCs w:val="24"/>
        </w:rPr>
        <w:t>prostate</w:t>
      </w:r>
      <w:r w:rsidR="00B27EB7" w:rsidRPr="00AF2604">
        <w:rPr>
          <w:rFonts w:ascii="Arial" w:hAnsi="Arial" w:cs="Arial"/>
          <w:sz w:val="24"/>
          <w:szCs w:val="24"/>
        </w:rPr>
        <w:t>,</w:t>
      </w:r>
      <w:r w:rsidR="00D4697E" w:rsidRPr="00AF2604">
        <w:rPr>
          <w:rFonts w:ascii="Arial" w:hAnsi="Arial" w:cs="Arial"/>
          <w:sz w:val="24"/>
          <w:szCs w:val="24"/>
        </w:rPr>
        <w:t xml:space="preserve"> </w:t>
      </w:r>
      <w:r w:rsidR="007B405F" w:rsidRPr="00AF2604">
        <w:rPr>
          <w:rFonts w:ascii="Arial" w:hAnsi="Arial" w:cs="Arial"/>
          <w:sz w:val="24"/>
          <w:szCs w:val="24"/>
        </w:rPr>
        <w:t xml:space="preserve">female </w:t>
      </w:r>
      <w:r w:rsidR="00D4697E" w:rsidRPr="00AF2604">
        <w:rPr>
          <w:rFonts w:ascii="Arial" w:hAnsi="Arial" w:cs="Arial"/>
          <w:sz w:val="24"/>
          <w:szCs w:val="24"/>
        </w:rPr>
        <w:t>breast</w:t>
      </w:r>
      <w:r w:rsidR="002B64F3" w:rsidRPr="00AF2604">
        <w:rPr>
          <w:rFonts w:ascii="Arial" w:hAnsi="Arial" w:cs="Arial"/>
          <w:sz w:val="24"/>
          <w:szCs w:val="24"/>
        </w:rPr>
        <w:t>,</w:t>
      </w:r>
      <w:r w:rsidR="009C1CD2" w:rsidRPr="00AF2604">
        <w:rPr>
          <w:rFonts w:ascii="Arial" w:hAnsi="Arial" w:cs="Arial"/>
          <w:sz w:val="24"/>
          <w:szCs w:val="24"/>
        </w:rPr>
        <w:t xml:space="preserve"> </w:t>
      </w:r>
      <w:r w:rsidR="00783ACB" w:rsidRPr="00AF2604">
        <w:rPr>
          <w:rFonts w:ascii="Arial" w:hAnsi="Arial" w:cs="Arial"/>
          <w:sz w:val="24"/>
          <w:szCs w:val="24"/>
        </w:rPr>
        <w:t xml:space="preserve">and skin </w:t>
      </w:r>
      <w:r w:rsidR="0039602A" w:rsidRPr="00AF2604">
        <w:rPr>
          <w:rFonts w:ascii="Arial" w:hAnsi="Arial" w:cs="Arial"/>
          <w:sz w:val="24"/>
          <w:szCs w:val="24"/>
        </w:rPr>
        <w:t>can</w:t>
      </w:r>
      <w:r w:rsidR="00982FA2" w:rsidRPr="00AF2604">
        <w:rPr>
          <w:rFonts w:ascii="Arial" w:hAnsi="Arial" w:cs="Arial"/>
          <w:sz w:val="24"/>
          <w:szCs w:val="24"/>
        </w:rPr>
        <w:t>c</w:t>
      </w:r>
      <w:r w:rsidR="0039602A" w:rsidRPr="00AF2604">
        <w:rPr>
          <w:rFonts w:ascii="Arial" w:hAnsi="Arial" w:cs="Arial"/>
          <w:sz w:val="24"/>
          <w:szCs w:val="24"/>
        </w:rPr>
        <w:t xml:space="preserve">ers </w:t>
      </w:r>
      <w:r w:rsidR="002B64F3" w:rsidRPr="00AF2604">
        <w:rPr>
          <w:rFonts w:ascii="Arial" w:hAnsi="Arial" w:cs="Arial"/>
          <w:sz w:val="24"/>
          <w:szCs w:val="24"/>
        </w:rPr>
        <w:t>and for</w:t>
      </w:r>
      <w:r w:rsidR="00B27EB7" w:rsidRPr="00AF2604">
        <w:rPr>
          <w:rFonts w:ascii="Arial" w:hAnsi="Arial" w:cs="Arial"/>
          <w:sz w:val="24"/>
          <w:szCs w:val="24"/>
        </w:rPr>
        <w:t xml:space="preserve"> leukemia, </w:t>
      </w:r>
      <w:r w:rsidR="009C1CD2" w:rsidRPr="00AF2604">
        <w:rPr>
          <w:rFonts w:ascii="Arial" w:hAnsi="Arial" w:cs="Arial"/>
          <w:sz w:val="24"/>
          <w:szCs w:val="24"/>
        </w:rPr>
        <w:t>based on previously elevated SMR</w:t>
      </w:r>
      <w:r w:rsidR="00B27EB7" w:rsidRPr="00AF2604">
        <w:rPr>
          <w:rFonts w:ascii="Arial" w:hAnsi="Arial" w:cs="Arial"/>
          <w:sz w:val="24"/>
          <w:szCs w:val="24"/>
        </w:rPr>
        <w:t>s</w:t>
      </w:r>
      <w:r w:rsidR="00783ACB" w:rsidRPr="00AF2604">
        <w:rPr>
          <w:rFonts w:ascii="Arial" w:hAnsi="Arial" w:cs="Arial"/>
          <w:b/>
          <w:sz w:val="24"/>
          <w:szCs w:val="24"/>
        </w:rPr>
        <w:t>.</w:t>
      </w:r>
      <w:r w:rsidRPr="00AF2604">
        <w:rPr>
          <w:rFonts w:ascii="Arial" w:hAnsi="Arial" w:cs="Arial"/>
          <w:b/>
          <w:sz w:val="24"/>
          <w:szCs w:val="24"/>
        </w:rPr>
        <w:t xml:space="preserve"> </w:t>
      </w:r>
      <w:r w:rsidRPr="00AF2604">
        <w:rPr>
          <w:rFonts w:ascii="Arial" w:hAnsi="Arial" w:cs="Arial"/>
          <w:sz w:val="24"/>
          <w:szCs w:val="24"/>
        </w:rPr>
        <w:t>The adjusted hazard ratio</w:t>
      </w:r>
      <w:r w:rsidR="00696435" w:rsidRPr="00AF2604">
        <w:rPr>
          <w:rFonts w:ascii="Arial" w:hAnsi="Arial" w:cs="Arial"/>
          <w:sz w:val="24"/>
          <w:szCs w:val="24"/>
        </w:rPr>
        <w:t>s (HRs)</w:t>
      </w:r>
      <w:r w:rsidRPr="00AF2604">
        <w:rPr>
          <w:rFonts w:ascii="Arial" w:hAnsi="Arial" w:cs="Arial"/>
          <w:sz w:val="24"/>
          <w:szCs w:val="24"/>
        </w:rPr>
        <w:t xml:space="preserve"> for </w:t>
      </w:r>
      <w:r w:rsidR="00B27EB7" w:rsidRPr="00AF2604">
        <w:rPr>
          <w:rFonts w:ascii="Arial" w:hAnsi="Arial" w:cs="Arial"/>
          <w:sz w:val="24"/>
          <w:szCs w:val="24"/>
        </w:rPr>
        <w:lastRenderedPageBreak/>
        <w:t xml:space="preserve">these cancers and </w:t>
      </w:r>
      <w:r w:rsidRPr="00AF2604">
        <w:rPr>
          <w:rFonts w:ascii="Arial" w:hAnsi="Arial" w:cs="Arial"/>
          <w:sz w:val="24"/>
          <w:szCs w:val="24"/>
        </w:rPr>
        <w:t>cumulative exposure to straight, soluble, and synthetic MWFs are presented in</w:t>
      </w:r>
      <w:r w:rsidR="0082353B" w:rsidRPr="00AF2604">
        <w:rPr>
          <w:rFonts w:ascii="Arial" w:hAnsi="Arial" w:cs="Arial"/>
          <w:sz w:val="24"/>
          <w:szCs w:val="24"/>
        </w:rPr>
        <w:t xml:space="preserve"> Figures 1, 2, and 3,</w:t>
      </w:r>
      <w:r w:rsidR="00B67CEC" w:rsidRPr="00AF2604">
        <w:rPr>
          <w:rFonts w:ascii="Arial" w:hAnsi="Arial" w:cs="Arial"/>
          <w:sz w:val="24"/>
          <w:szCs w:val="24"/>
        </w:rPr>
        <w:t xml:space="preserve"> </w:t>
      </w:r>
      <w:r w:rsidRPr="00AF2604">
        <w:rPr>
          <w:rFonts w:ascii="Arial" w:hAnsi="Arial" w:cs="Arial"/>
          <w:sz w:val="24"/>
          <w:szCs w:val="24"/>
        </w:rPr>
        <w:t>respectively</w:t>
      </w:r>
      <w:r w:rsidR="0015232D" w:rsidRPr="00AF2604">
        <w:rPr>
          <w:rFonts w:ascii="Arial" w:hAnsi="Arial" w:cs="Arial"/>
          <w:sz w:val="24"/>
          <w:szCs w:val="24"/>
        </w:rPr>
        <w:t>.</w:t>
      </w:r>
      <w:r w:rsidR="00526A20" w:rsidRPr="00AF2604">
        <w:rPr>
          <w:rFonts w:ascii="Arial" w:hAnsi="Arial" w:cs="Arial"/>
          <w:sz w:val="24"/>
          <w:szCs w:val="24"/>
        </w:rPr>
        <w:t xml:space="preserve"> </w:t>
      </w:r>
      <w:r w:rsidR="0015232D" w:rsidRPr="00AF2604">
        <w:rPr>
          <w:rFonts w:ascii="Arial" w:hAnsi="Arial" w:cs="Arial"/>
          <w:sz w:val="24"/>
          <w:szCs w:val="24"/>
        </w:rPr>
        <w:t xml:space="preserve">(See </w:t>
      </w:r>
      <w:r w:rsidR="00526A20" w:rsidRPr="00AF2604">
        <w:rPr>
          <w:rFonts w:ascii="Arial" w:hAnsi="Arial" w:cs="Arial"/>
          <w:sz w:val="24"/>
          <w:szCs w:val="24"/>
        </w:rPr>
        <w:t xml:space="preserve">Tables </w:t>
      </w:r>
      <w:r w:rsidR="00F70EA6" w:rsidRPr="00AF2604">
        <w:rPr>
          <w:rFonts w:ascii="Arial" w:hAnsi="Arial" w:cs="Arial"/>
          <w:sz w:val="24"/>
          <w:szCs w:val="24"/>
        </w:rPr>
        <w:t>A</w:t>
      </w:r>
      <w:r w:rsidR="00342B82" w:rsidRPr="00AF2604">
        <w:rPr>
          <w:rFonts w:ascii="Arial" w:hAnsi="Arial" w:cs="Arial"/>
          <w:sz w:val="24"/>
          <w:szCs w:val="24"/>
        </w:rPr>
        <w:t>2.</w:t>
      </w:r>
      <w:r w:rsidR="00F70EA6" w:rsidRPr="00AF2604">
        <w:rPr>
          <w:rFonts w:ascii="Arial" w:hAnsi="Arial" w:cs="Arial"/>
          <w:sz w:val="24"/>
          <w:szCs w:val="24"/>
        </w:rPr>
        <w:t>1-A</w:t>
      </w:r>
      <w:r w:rsidR="00342B82" w:rsidRPr="00AF2604">
        <w:rPr>
          <w:rFonts w:ascii="Arial" w:hAnsi="Arial" w:cs="Arial"/>
          <w:sz w:val="24"/>
          <w:szCs w:val="24"/>
        </w:rPr>
        <w:t>2.</w:t>
      </w:r>
      <w:r w:rsidR="00F70EA6" w:rsidRPr="00AF2604">
        <w:rPr>
          <w:rFonts w:ascii="Arial" w:hAnsi="Arial" w:cs="Arial"/>
          <w:sz w:val="24"/>
          <w:szCs w:val="24"/>
        </w:rPr>
        <w:t xml:space="preserve">3 </w:t>
      </w:r>
      <w:r w:rsidR="00526A20" w:rsidRPr="00AF2604">
        <w:rPr>
          <w:rFonts w:ascii="Arial" w:hAnsi="Arial" w:cs="Arial"/>
          <w:sz w:val="24"/>
          <w:szCs w:val="24"/>
        </w:rPr>
        <w:t>in Appendix</w:t>
      </w:r>
      <w:r w:rsidR="004C44A9" w:rsidRPr="00AF2604">
        <w:rPr>
          <w:rFonts w:ascii="Arial" w:hAnsi="Arial" w:cs="Arial"/>
          <w:sz w:val="24"/>
          <w:szCs w:val="24"/>
        </w:rPr>
        <w:t xml:space="preserve"> 2</w:t>
      </w:r>
      <w:r w:rsidR="00526A20" w:rsidRPr="00AF2604">
        <w:rPr>
          <w:rFonts w:ascii="Arial" w:hAnsi="Arial" w:cs="Arial"/>
          <w:sz w:val="24"/>
          <w:szCs w:val="24"/>
        </w:rPr>
        <w:t>.)</w:t>
      </w:r>
      <w:del w:id="94" w:author="Kevin Chen" w:date="2020-03-26T12:23:00Z">
        <w:r w:rsidR="00B67CEC" w:rsidRPr="00AF2604" w:rsidDel="00894FBB">
          <w:rPr>
            <w:rFonts w:ascii="Arial" w:hAnsi="Arial" w:cs="Arial"/>
            <w:sz w:val="24"/>
            <w:szCs w:val="24"/>
          </w:rPr>
          <w:delText xml:space="preserve"> </w:delText>
        </w:r>
      </w:del>
    </w:p>
    <w:p w14:paraId="4A90EF72" w14:textId="05A57CB0" w:rsidR="005B579A" w:rsidRPr="00AF2604" w:rsidRDefault="005B579A" w:rsidP="006F516C">
      <w:pPr>
        <w:spacing w:after="0" w:line="480" w:lineRule="auto"/>
        <w:ind w:firstLine="720"/>
        <w:rPr>
          <w:rFonts w:ascii="Arial" w:hAnsi="Arial" w:cs="Arial"/>
          <w:sz w:val="24"/>
          <w:szCs w:val="24"/>
        </w:rPr>
      </w:pPr>
      <w:r w:rsidRPr="00AF2604">
        <w:rPr>
          <w:rFonts w:ascii="Arial" w:hAnsi="Arial" w:cs="Arial"/>
          <w:sz w:val="24"/>
          <w:szCs w:val="24"/>
        </w:rPr>
        <w:t xml:space="preserve">The estimated exposure-response pattern for </w:t>
      </w:r>
      <w:r w:rsidR="00063E02" w:rsidRPr="00AF2604">
        <w:rPr>
          <w:rFonts w:ascii="Arial" w:hAnsi="Arial" w:cs="Arial"/>
          <w:sz w:val="24"/>
          <w:szCs w:val="24"/>
        </w:rPr>
        <w:t xml:space="preserve">cumulative </w:t>
      </w:r>
      <w:r w:rsidRPr="00AF2604">
        <w:rPr>
          <w:rFonts w:ascii="Arial" w:hAnsi="Arial" w:cs="Arial"/>
          <w:sz w:val="24"/>
          <w:szCs w:val="24"/>
        </w:rPr>
        <w:t xml:space="preserve">straight fluid was non-monotonic for all cancers except skin </w:t>
      </w:r>
      <w:r w:rsidR="0013687F" w:rsidRPr="00AF2604">
        <w:rPr>
          <w:rFonts w:ascii="Arial" w:hAnsi="Arial" w:cs="Arial"/>
          <w:sz w:val="24"/>
          <w:szCs w:val="24"/>
        </w:rPr>
        <w:t xml:space="preserve">and breast </w:t>
      </w:r>
      <w:r w:rsidRPr="00AF2604">
        <w:rPr>
          <w:rFonts w:ascii="Arial" w:hAnsi="Arial" w:cs="Arial"/>
          <w:sz w:val="24"/>
          <w:szCs w:val="24"/>
        </w:rPr>
        <w:t>cancer</w:t>
      </w:r>
      <w:r w:rsidR="0013687F" w:rsidRPr="00AF2604">
        <w:rPr>
          <w:rFonts w:ascii="Arial" w:hAnsi="Arial" w:cs="Arial"/>
          <w:sz w:val="24"/>
          <w:szCs w:val="24"/>
        </w:rPr>
        <w:t xml:space="preserve">. </w:t>
      </w:r>
      <w:r w:rsidR="00B254F5" w:rsidRPr="00AF2604">
        <w:rPr>
          <w:rFonts w:ascii="Arial" w:hAnsi="Arial" w:cs="Arial"/>
          <w:sz w:val="24"/>
          <w:szCs w:val="24"/>
        </w:rPr>
        <w:t>In the highest exposure categories, s</w:t>
      </w:r>
      <w:r w:rsidR="0013687F" w:rsidRPr="00AF2604">
        <w:rPr>
          <w:rFonts w:ascii="Arial" w:hAnsi="Arial" w:cs="Arial"/>
          <w:sz w:val="24"/>
          <w:szCs w:val="24"/>
        </w:rPr>
        <w:t xml:space="preserve">kin cancer </w:t>
      </w:r>
      <w:r w:rsidR="00B254F5" w:rsidRPr="00AF2604">
        <w:rPr>
          <w:rFonts w:ascii="Arial" w:hAnsi="Arial" w:cs="Arial"/>
          <w:sz w:val="24"/>
          <w:szCs w:val="24"/>
        </w:rPr>
        <w:t>rose to</w:t>
      </w:r>
      <w:r w:rsidR="0013687F" w:rsidRPr="00AF2604">
        <w:rPr>
          <w:rFonts w:ascii="Arial" w:hAnsi="Arial" w:cs="Arial"/>
          <w:sz w:val="24"/>
          <w:szCs w:val="24"/>
        </w:rPr>
        <w:t xml:space="preserve"> a</w:t>
      </w:r>
      <w:r w:rsidR="00801FEB" w:rsidRPr="00AF2604">
        <w:rPr>
          <w:rFonts w:ascii="Arial" w:hAnsi="Arial" w:cs="Arial"/>
          <w:sz w:val="24"/>
          <w:szCs w:val="24"/>
        </w:rPr>
        <w:t xml:space="preserve"> HR of 1.3</w:t>
      </w:r>
      <w:r w:rsidR="00206D3D" w:rsidRPr="00AF2604">
        <w:rPr>
          <w:rFonts w:ascii="Arial" w:hAnsi="Arial" w:cs="Arial"/>
          <w:sz w:val="24"/>
          <w:szCs w:val="24"/>
        </w:rPr>
        <w:t>2</w:t>
      </w:r>
      <w:r w:rsidR="00801FEB" w:rsidRPr="00AF2604">
        <w:rPr>
          <w:rFonts w:ascii="Arial" w:hAnsi="Arial" w:cs="Arial"/>
          <w:sz w:val="24"/>
          <w:szCs w:val="24"/>
        </w:rPr>
        <w:t xml:space="preserve"> (95% CI </w:t>
      </w:r>
      <w:r w:rsidR="00F66AB0" w:rsidRPr="00AF2604">
        <w:rPr>
          <w:rFonts w:ascii="Arial" w:hAnsi="Arial" w:cs="Arial"/>
          <w:sz w:val="24"/>
          <w:szCs w:val="24"/>
        </w:rPr>
        <w:t>0.</w:t>
      </w:r>
      <w:r w:rsidR="00EA74B9" w:rsidRPr="00AF2604">
        <w:rPr>
          <w:rFonts w:ascii="Arial" w:hAnsi="Arial" w:cs="Arial"/>
          <w:sz w:val="24"/>
          <w:szCs w:val="24"/>
        </w:rPr>
        <w:t>67</w:t>
      </w:r>
      <w:r w:rsidR="00801FEB" w:rsidRPr="00AF2604">
        <w:rPr>
          <w:rFonts w:ascii="Arial" w:hAnsi="Arial" w:cs="Arial"/>
          <w:sz w:val="24"/>
          <w:szCs w:val="24"/>
        </w:rPr>
        <w:t>, 2.</w:t>
      </w:r>
      <w:r w:rsidR="00EA74B9" w:rsidRPr="00AF2604">
        <w:rPr>
          <w:rFonts w:ascii="Arial" w:hAnsi="Arial" w:cs="Arial"/>
          <w:sz w:val="24"/>
          <w:szCs w:val="24"/>
        </w:rPr>
        <w:t>5</w:t>
      </w:r>
      <w:r w:rsidR="00206D3D" w:rsidRPr="00AF2604">
        <w:rPr>
          <w:rFonts w:ascii="Arial" w:hAnsi="Arial" w:cs="Arial"/>
          <w:sz w:val="24"/>
          <w:szCs w:val="24"/>
        </w:rPr>
        <w:t>8</w:t>
      </w:r>
      <w:r w:rsidR="00801FEB" w:rsidRPr="00AF2604">
        <w:rPr>
          <w:rFonts w:ascii="Arial" w:hAnsi="Arial" w:cs="Arial"/>
          <w:sz w:val="24"/>
          <w:szCs w:val="24"/>
        </w:rPr>
        <w:t xml:space="preserve">) </w:t>
      </w:r>
      <w:r w:rsidR="0013687F" w:rsidRPr="00AF2604">
        <w:rPr>
          <w:rFonts w:ascii="Arial" w:hAnsi="Arial" w:cs="Arial"/>
          <w:sz w:val="24"/>
          <w:szCs w:val="24"/>
        </w:rPr>
        <w:t>and breast cancer to 2.1</w:t>
      </w:r>
      <w:r w:rsidR="00206D3D" w:rsidRPr="00AF2604">
        <w:rPr>
          <w:rFonts w:ascii="Arial" w:hAnsi="Arial" w:cs="Arial"/>
          <w:sz w:val="24"/>
          <w:szCs w:val="24"/>
        </w:rPr>
        <w:t>3</w:t>
      </w:r>
      <w:r w:rsidR="0013687F" w:rsidRPr="00AF2604">
        <w:rPr>
          <w:rFonts w:ascii="Arial" w:hAnsi="Arial" w:cs="Arial"/>
          <w:sz w:val="24"/>
          <w:szCs w:val="24"/>
        </w:rPr>
        <w:t xml:space="preserve"> (95% CI 1.0</w:t>
      </w:r>
      <w:r w:rsidR="00206D3D" w:rsidRPr="00AF2604">
        <w:rPr>
          <w:rFonts w:ascii="Arial" w:hAnsi="Arial" w:cs="Arial"/>
          <w:sz w:val="24"/>
          <w:szCs w:val="24"/>
        </w:rPr>
        <w:t>4</w:t>
      </w:r>
      <w:r w:rsidR="0013687F" w:rsidRPr="00AF2604">
        <w:rPr>
          <w:rFonts w:ascii="Arial" w:hAnsi="Arial" w:cs="Arial"/>
          <w:sz w:val="24"/>
          <w:szCs w:val="24"/>
        </w:rPr>
        <w:t>, 4.3</w:t>
      </w:r>
      <w:r w:rsidR="00206D3D" w:rsidRPr="00AF2604">
        <w:rPr>
          <w:rFonts w:ascii="Arial" w:hAnsi="Arial" w:cs="Arial"/>
          <w:sz w:val="24"/>
          <w:szCs w:val="24"/>
        </w:rPr>
        <w:t>9</w:t>
      </w:r>
      <w:r w:rsidR="0013687F" w:rsidRPr="00AF2604">
        <w:rPr>
          <w:rFonts w:ascii="Arial" w:hAnsi="Arial" w:cs="Arial"/>
          <w:sz w:val="24"/>
          <w:szCs w:val="24"/>
        </w:rPr>
        <w:t>)</w:t>
      </w:r>
      <w:r w:rsidR="00801FEB" w:rsidRPr="00AF2604">
        <w:rPr>
          <w:rFonts w:ascii="Arial" w:hAnsi="Arial" w:cs="Arial"/>
          <w:sz w:val="24"/>
          <w:szCs w:val="24"/>
        </w:rPr>
        <w:t>.</w:t>
      </w:r>
      <w:r w:rsidRPr="00AF2604">
        <w:rPr>
          <w:rFonts w:ascii="Arial" w:hAnsi="Arial" w:cs="Arial"/>
          <w:sz w:val="24"/>
          <w:szCs w:val="24"/>
        </w:rPr>
        <w:t xml:space="preserve"> </w:t>
      </w:r>
      <w:r w:rsidR="00801FEB" w:rsidRPr="00AF2604">
        <w:rPr>
          <w:rFonts w:ascii="Arial" w:hAnsi="Arial" w:cs="Arial"/>
          <w:sz w:val="24"/>
          <w:szCs w:val="24"/>
        </w:rPr>
        <w:t>Notably, the HR for stomach cancer was also highest in the highest category and rose to 1.8</w:t>
      </w:r>
      <w:r w:rsidR="0013687F" w:rsidRPr="00AF2604">
        <w:rPr>
          <w:rFonts w:ascii="Arial" w:hAnsi="Arial" w:cs="Arial"/>
          <w:sz w:val="24"/>
          <w:szCs w:val="24"/>
        </w:rPr>
        <w:t>6</w:t>
      </w:r>
      <w:r w:rsidR="00801FEB" w:rsidRPr="00AF2604">
        <w:rPr>
          <w:rFonts w:ascii="Arial" w:hAnsi="Arial" w:cs="Arial"/>
          <w:sz w:val="24"/>
          <w:szCs w:val="24"/>
        </w:rPr>
        <w:t xml:space="preserve"> (95% CI 1.1</w:t>
      </w:r>
      <w:r w:rsidR="0013687F" w:rsidRPr="00AF2604">
        <w:rPr>
          <w:rFonts w:ascii="Arial" w:hAnsi="Arial" w:cs="Arial"/>
          <w:sz w:val="24"/>
          <w:szCs w:val="24"/>
        </w:rPr>
        <w:t>7</w:t>
      </w:r>
      <w:r w:rsidR="00801FEB" w:rsidRPr="00AF2604">
        <w:rPr>
          <w:rFonts w:ascii="Arial" w:hAnsi="Arial" w:cs="Arial"/>
          <w:sz w:val="24"/>
          <w:szCs w:val="24"/>
        </w:rPr>
        <w:t>, 2.</w:t>
      </w:r>
      <w:r w:rsidR="0013687F" w:rsidRPr="00AF2604">
        <w:rPr>
          <w:rFonts w:ascii="Arial" w:hAnsi="Arial" w:cs="Arial"/>
          <w:sz w:val="24"/>
          <w:szCs w:val="24"/>
        </w:rPr>
        <w:t>97</w:t>
      </w:r>
      <w:r w:rsidR="00801FEB" w:rsidRPr="00AF2604">
        <w:rPr>
          <w:rFonts w:ascii="Arial" w:hAnsi="Arial" w:cs="Arial"/>
          <w:sz w:val="24"/>
          <w:szCs w:val="24"/>
        </w:rPr>
        <w:t>). The HR</w:t>
      </w:r>
      <w:r w:rsidR="002B64F3" w:rsidRPr="00AF2604">
        <w:rPr>
          <w:rFonts w:ascii="Arial" w:hAnsi="Arial" w:cs="Arial"/>
          <w:sz w:val="24"/>
          <w:szCs w:val="24"/>
        </w:rPr>
        <w:t>s</w:t>
      </w:r>
      <w:r w:rsidR="00801FEB" w:rsidRPr="00AF2604">
        <w:rPr>
          <w:rFonts w:ascii="Arial" w:hAnsi="Arial" w:cs="Arial"/>
          <w:sz w:val="24"/>
          <w:szCs w:val="24"/>
        </w:rPr>
        <w:t xml:space="preserve"> were </w:t>
      </w:r>
      <w:r w:rsidR="00F66AB0" w:rsidRPr="00AF2604">
        <w:rPr>
          <w:rFonts w:ascii="Arial" w:hAnsi="Arial" w:cs="Arial"/>
          <w:sz w:val="24"/>
          <w:szCs w:val="24"/>
        </w:rPr>
        <w:t xml:space="preserve">mostly </w:t>
      </w:r>
      <w:r w:rsidR="00801FEB" w:rsidRPr="00AF2604">
        <w:rPr>
          <w:rFonts w:ascii="Arial" w:hAnsi="Arial" w:cs="Arial"/>
          <w:sz w:val="24"/>
          <w:szCs w:val="24"/>
        </w:rPr>
        <w:t xml:space="preserve">elevated for esophageal, liver, </w:t>
      </w:r>
      <w:r w:rsidR="0013687F" w:rsidRPr="00AF2604">
        <w:rPr>
          <w:rFonts w:ascii="Arial" w:hAnsi="Arial" w:cs="Arial"/>
          <w:sz w:val="24"/>
          <w:szCs w:val="24"/>
        </w:rPr>
        <w:t>pancreatic,</w:t>
      </w:r>
      <w:r w:rsidR="0028772C" w:rsidRPr="00AF2604">
        <w:rPr>
          <w:rFonts w:ascii="Arial" w:hAnsi="Arial" w:cs="Arial"/>
          <w:sz w:val="24"/>
          <w:szCs w:val="24"/>
        </w:rPr>
        <w:t xml:space="preserve"> </w:t>
      </w:r>
      <w:r w:rsidR="00801FEB" w:rsidRPr="00AF2604">
        <w:rPr>
          <w:rFonts w:ascii="Arial" w:hAnsi="Arial" w:cs="Arial"/>
          <w:sz w:val="24"/>
          <w:szCs w:val="24"/>
        </w:rPr>
        <w:t>and prostate cancer</w:t>
      </w:r>
      <w:r w:rsidR="00F66AB0" w:rsidRPr="00AF2604">
        <w:rPr>
          <w:rFonts w:ascii="Arial" w:hAnsi="Arial" w:cs="Arial"/>
          <w:sz w:val="24"/>
          <w:szCs w:val="24"/>
        </w:rPr>
        <w:t xml:space="preserve"> in response to straight fluid exposure, but generally below the null for lung, colon, rectal, bladder, </w:t>
      </w:r>
      <w:r w:rsidR="00063E02" w:rsidRPr="00AF2604">
        <w:rPr>
          <w:rFonts w:ascii="Arial" w:hAnsi="Arial" w:cs="Arial"/>
          <w:sz w:val="24"/>
          <w:szCs w:val="24"/>
        </w:rPr>
        <w:t xml:space="preserve">and </w:t>
      </w:r>
      <w:r w:rsidR="00F66AB0" w:rsidRPr="00AF2604">
        <w:rPr>
          <w:rFonts w:ascii="Arial" w:hAnsi="Arial" w:cs="Arial"/>
          <w:sz w:val="24"/>
          <w:szCs w:val="24"/>
        </w:rPr>
        <w:t xml:space="preserve">brain </w:t>
      </w:r>
      <w:r w:rsidR="00063E02" w:rsidRPr="00AF2604">
        <w:rPr>
          <w:rFonts w:ascii="Arial" w:hAnsi="Arial" w:cs="Arial"/>
          <w:sz w:val="24"/>
          <w:szCs w:val="24"/>
        </w:rPr>
        <w:t xml:space="preserve">cancers </w:t>
      </w:r>
      <w:r w:rsidR="00F66AB0" w:rsidRPr="00AF2604">
        <w:rPr>
          <w:rFonts w:ascii="Arial" w:hAnsi="Arial" w:cs="Arial"/>
          <w:sz w:val="24"/>
          <w:szCs w:val="24"/>
        </w:rPr>
        <w:t>and leukemia.</w:t>
      </w:r>
      <w:r w:rsidR="00801FEB" w:rsidRPr="00AF2604">
        <w:rPr>
          <w:rFonts w:ascii="Arial" w:hAnsi="Arial" w:cs="Arial"/>
          <w:sz w:val="24"/>
          <w:szCs w:val="24"/>
        </w:rPr>
        <w:t xml:space="preserve"> </w:t>
      </w:r>
    </w:p>
    <w:p w14:paraId="353ECBB2" w14:textId="644A7ACD" w:rsidR="00F66AB0" w:rsidRPr="00AF2604" w:rsidRDefault="00524289" w:rsidP="006F516C">
      <w:pPr>
        <w:spacing w:after="0" w:line="480" w:lineRule="auto"/>
        <w:ind w:firstLine="720"/>
        <w:rPr>
          <w:rFonts w:ascii="Arial" w:hAnsi="Arial" w:cs="Arial"/>
          <w:sz w:val="24"/>
          <w:szCs w:val="24"/>
        </w:rPr>
      </w:pPr>
      <w:r w:rsidRPr="00AF2604">
        <w:rPr>
          <w:rFonts w:ascii="Arial" w:hAnsi="Arial" w:cs="Arial"/>
          <w:sz w:val="24"/>
          <w:szCs w:val="24"/>
        </w:rPr>
        <w:t>The</w:t>
      </w:r>
      <w:r w:rsidR="00F66AB0" w:rsidRPr="00AF2604">
        <w:rPr>
          <w:rFonts w:ascii="Arial" w:hAnsi="Arial" w:cs="Arial"/>
          <w:sz w:val="24"/>
          <w:szCs w:val="24"/>
        </w:rPr>
        <w:t xml:space="preserve"> exposure-response patterns for exposure to </w:t>
      </w:r>
      <w:r w:rsidR="00063E02" w:rsidRPr="00AF2604">
        <w:rPr>
          <w:rFonts w:ascii="Arial" w:hAnsi="Arial" w:cs="Arial"/>
          <w:sz w:val="24"/>
          <w:szCs w:val="24"/>
        </w:rPr>
        <w:t xml:space="preserve">cumulative </w:t>
      </w:r>
      <w:r w:rsidR="00F66AB0" w:rsidRPr="00AF2604">
        <w:rPr>
          <w:rFonts w:ascii="Arial" w:hAnsi="Arial" w:cs="Arial"/>
          <w:sz w:val="24"/>
          <w:szCs w:val="24"/>
        </w:rPr>
        <w:t xml:space="preserve">soluble fluid were non-monotonic for all cancers. </w:t>
      </w:r>
      <w:r w:rsidR="00063E02" w:rsidRPr="00AF2604">
        <w:rPr>
          <w:rFonts w:ascii="Arial" w:hAnsi="Arial" w:cs="Arial"/>
          <w:sz w:val="24"/>
          <w:szCs w:val="24"/>
        </w:rPr>
        <w:t>The HR for rectal cancer rose to 2.</w:t>
      </w:r>
      <w:r w:rsidR="0028772C" w:rsidRPr="00AF2604">
        <w:rPr>
          <w:rFonts w:ascii="Arial" w:hAnsi="Arial" w:cs="Arial"/>
          <w:sz w:val="24"/>
          <w:szCs w:val="24"/>
        </w:rPr>
        <w:t>1</w:t>
      </w:r>
      <w:r w:rsidR="004F19ED" w:rsidRPr="00AF2604">
        <w:rPr>
          <w:rFonts w:ascii="Arial" w:hAnsi="Arial" w:cs="Arial"/>
          <w:sz w:val="24"/>
          <w:szCs w:val="24"/>
        </w:rPr>
        <w:t>8</w:t>
      </w:r>
      <w:r w:rsidR="00063E02" w:rsidRPr="00AF2604">
        <w:rPr>
          <w:rFonts w:ascii="Arial" w:hAnsi="Arial" w:cs="Arial"/>
          <w:sz w:val="24"/>
          <w:szCs w:val="24"/>
        </w:rPr>
        <w:t xml:space="preserve"> (95% CI 1.0</w:t>
      </w:r>
      <w:r w:rsidR="0028772C" w:rsidRPr="00AF2604">
        <w:rPr>
          <w:rFonts w:ascii="Arial" w:hAnsi="Arial" w:cs="Arial"/>
          <w:sz w:val="24"/>
          <w:szCs w:val="24"/>
        </w:rPr>
        <w:t>7</w:t>
      </w:r>
      <w:r w:rsidR="00063E02" w:rsidRPr="00AF2604">
        <w:rPr>
          <w:rFonts w:ascii="Arial" w:hAnsi="Arial" w:cs="Arial"/>
          <w:sz w:val="24"/>
          <w:szCs w:val="24"/>
        </w:rPr>
        <w:t xml:space="preserve">, </w:t>
      </w:r>
      <w:r w:rsidR="0028772C" w:rsidRPr="00AF2604">
        <w:rPr>
          <w:rFonts w:ascii="Arial" w:hAnsi="Arial" w:cs="Arial"/>
          <w:sz w:val="24"/>
          <w:szCs w:val="24"/>
        </w:rPr>
        <w:t>4.4</w:t>
      </w:r>
      <w:r w:rsidR="004F19ED" w:rsidRPr="00AF2604">
        <w:rPr>
          <w:rFonts w:ascii="Arial" w:hAnsi="Arial" w:cs="Arial"/>
          <w:sz w:val="24"/>
          <w:szCs w:val="24"/>
        </w:rPr>
        <w:t>8</w:t>
      </w:r>
      <w:r w:rsidR="00063E02" w:rsidRPr="00AF2604">
        <w:rPr>
          <w:rFonts w:ascii="Arial" w:hAnsi="Arial" w:cs="Arial"/>
          <w:sz w:val="24"/>
          <w:szCs w:val="24"/>
        </w:rPr>
        <w:t>) in the middle</w:t>
      </w:r>
      <w:r w:rsidR="00627186" w:rsidRPr="00AF2604">
        <w:rPr>
          <w:rFonts w:ascii="Arial" w:hAnsi="Arial" w:cs="Arial"/>
          <w:sz w:val="24"/>
          <w:szCs w:val="24"/>
        </w:rPr>
        <w:t xml:space="preserve"> category</w:t>
      </w:r>
      <w:r w:rsidR="00063E02" w:rsidRPr="00AF2604">
        <w:rPr>
          <w:rFonts w:ascii="Arial" w:hAnsi="Arial" w:cs="Arial"/>
          <w:sz w:val="24"/>
          <w:szCs w:val="24"/>
        </w:rPr>
        <w:t>. The HR</w:t>
      </w:r>
      <w:r w:rsidR="00627186" w:rsidRPr="00AF2604">
        <w:rPr>
          <w:rFonts w:ascii="Arial" w:hAnsi="Arial" w:cs="Arial"/>
          <w:sz w:val="24"/>
          <w:szCs w:val="24"/>
        </w:rPr>
        <w:t>s</w:t>
      </w:r>
      <w:r w:rsidR="00063E02" w:rsidRPr="00AF2604">
        <w:rPr>
          <w:rFonts w:ascii="Arial" w:hAnsi="Arial" w:cs="Arial"/>
          <w:sz w:val="24"/>
          <w:szCs w:val="24"/>
        </w:rPr>
        <w:t xml:space="preserve"> were mostly elevated for </w:t>
      </w:r>
      <w:r w:rsidR="0028772C" w:rsidRPr="00AF2604">
        <w:rPr>
          <w:rFonts w:ascii="Arial" w:hAnsi="Arial" w:cs="Arial"/>
          <w:sz w:val="24"/>
          <w:szCs w:val="24"/>
        </w:rPr>
        <w:t xml:space="preserve">esophageal, </w:t>
      </w:r>
      <w:r w:rsidR="00063E02" w:rsidRPr="00AF2604">
        <w:rPr>
          <w:rFonts w:ascii="Arial" w:hAnsi="Arial" w:cs="Arial"/>
          <w:sz w:val="24"/>
          <w:szCs w:val="24"/>
        </w:rPr>
        <w:t xml:space="preserve">bladder, </w:t>
      </w:r>
      <w:r w:rsidR="0028772C" w:rsidRPr="00AF2604">
        <w:rPr>
          <w:rFonts w:ascii="Arial" w:hAnsi="Arial" w:cs="Arial"/>
          <w:sz w:val="24"/>
          <w:szCs w:val="24"/>
        </w:rPr>
        <w:t xml:space="preserve">skin, </w:t>
      </w:r>
      <w:r w:rsidR="00063E02" w:rsidRPr="00AF2604">
        <w:rPr>
          <w:rFonts w:ascii="Arial" w:hAnsi="Arial" w:cs="Arial"/>
          <w:sz w:val="24"/>
          <w:szCs w:val="24"/>
        </w:rPr>
        <w:t xml:space="preserve">and brain cancers in </w:t>
      </w:r>
      <w:r w:rsidR="00B36632" w:rsidRPr="00AF2604">
        <w:rPr>
          <w:rFonts w:ascii="Arial" w:hAnsi="Arial" w:cs="Arial"/>
          <w:sz w:val="24"/>
          <w:szCs w:val="24"/>
        </w:rPr>
        <w:t xml:space="preserve">relation </w:t>
      </w:r>
      <w:r w:rsidR="00063E02" w:rsidRPr="00AF2604">
        <w:rPr>
          <w:rFonts w:ascii="Arial" w:hAnsi="Arial" w:cs="Arial"/>
          <w:sz w:val="24"/>
          <w:szCs w:val="24"/>
        </w:rPr>
        <w:t xml:space="preserve">to soluble fluid, but generally below the null for laryngeal, lung, stomach, </w:t>
      </w:r>
      <w:r w:rsidR="0028772C" w:rsidRPr="00AF2604">
        <w:rPr>
          <w:rFonts w:ascii="Arial" w:hAnsi="Arial" w:cs="Arial"/>
          <w:sz w:val="24"/>
          <w:szCs w:val="24"/>
        </w:rPr>
        <w:t xml:space="preserve">colon, liver, </w:t>
      </w:r>
      <w:r w:rsidR="00063E02" w:rsidRPr="00AF2604">
        <w:rPr>
          <w:rFonts w:ascii="Arial" w:hAnsi="Arial" w:cs="Arial"/>
          <w:sz w:val="24"/>
          <w:szCs w:val="24"/>
        </w:rPr>
        <w:t>pancreatic</w:t>
      </w:r>
      <w:r w:rsidR="0028772C" w:rsidRPr="00AF2604">
        <w:rPr>
          <w:rFonts w:ascii="Arial" w:hAnsi="Arial" w:cs="Arial"/>
          <w:sz w:val="24"/>
          <w:szCs w:val="24"/>
        </w:rPr>
        <w:t>,</w:t>
      </w:r>
      <w:r w:rsidR="00063E02" w:rsidRPr="00AF2604">
        <w:rPr>
          <w:rFonts w:ascii="Arial" w:hAnsi="Arial" w:cs="Arial"/>
          <w:sz w:val="24"/>
          <w:szCs w:val="24"/>
        </w:rPr>
        <w:t xml:space="preserve"> prostate</w:t>
      </w:r>
      <w:r w:rsidR="0028772C" w:rsidRPr="00AF2604">
        <w:rPr>
          <w:rFonts w:ascii="Arial" w:hAnsi="Arial" w:cs="Arial"/>
          <w:sz w:val="24"/>
          <w:szCs w:val="24"/>
        </w:rPr>
        <w:t>, and breast</w:t>
      </w:r>
      <w:r w:rsidR="00063E02" w:rsidRPr="00AF2604">
        <w:rPr>
          <w:rFonts w:ascii="Arial" w:hAnsi="Arial" w:cs="Arial"/>
          <w:sz w:val="24"/>
          <w:szCs w:val="24"/>
        </w:rPr>
        <w:t xml:space="preserve"> cancers. </w:t>
      </w:r>
    </w:p>
    <w:p w14:paraId="0D4A36DE" w14:textId="661E8D41" w:rsidR="005C691B" w:rsidRPr="00AF2604" w:rsidRDefault="00524289" w:rsidP="006F516C">
      <w:pPr>
        <w:spacing w:after="0" w:line="480" w:lineRule="auto"/>
        <w:ind w:firstLine="720"/>
        <w:rPr>
          <w:rFonts w:ascii="Arial" w:hAnsi="Arial" w:cs="Arial"/>
          <w:sz w:val="24"/>
          <w:szCs w:val="24"/>
        </w:rPr>
      </w:pPr>
      <w:r w:rsidRPr="00AF2604">
        <w:rPr>
          <w:rFonts w:ascii="Arial" w:hAnsi="Arial" w:cs="Arial"/>
          <w:sz w:val="24"/>
          <w:szCs w:val="24"/>
        </w:rPr>
        <w:t xml:space="preserve">The exposure-response patters for exposure to cumulative synthetic fluid were monotonic for </w:t>
      </w:r>
      <w:r w:rsidR="00920349" w:rsidRPr="00AF2604">
        <w:rPr>
          <w:rFonts w:ascii="Arial" w:hAnsi="Arial" w:cs="Arial"/>
          <w:sz w:val="24"/>
          <w:szCs w:val="24"/>
        </w:rPr>
        <w:t xml:space="preserve">esophageal, rectal, and </w:t>
      </w:r>
      <w:r w:rsidRPr="00AF2604">
        <w:rPr>
          <w:rFonts w:ascii="Arial" w:hAnsi="Arial" w:cs="Arial"/>
          <w:sz w:val="24"/>
          <w:szCs w:val="24"/>
        </w:rPr>
        <w:t>prostate</w:t>
      </w:r>
      <w:r w:rsidR="00920349" w:rsidRPr="00AF2604">
        <w:rPr>
          <w:rFonts w:ascii="Arial" w:hAnsi="Arial" w:cs="Arial"/>
          <w:sz w:val="24"/>
          <w:szCs w:val="24"/>
        </w:rPr>
        <w:t xml:space="preserve"> cancers and leukemia. The HR in the highest category </w:t>
      </w:r>
      <w:r w:rsidR="002B64F3" w:rsidRPr="00AF2604">
        <w:rPr>
          <w:rFonts w:ascii="Arial" w:hAnsi="Arial" w:cs="Arial"/>
          <w:sz w:val="24"/>
          <w:szCs w:val="24"/>
        </w:rPr>
        <w:t xml:space="preserve">was 1.39 (95% CI 0.84, 2.30) </w:t>
      </w:r>
      <w:r w:rsidR="00920349" w:rsidRPr="00AF2604">
        <w:rPr>
          <w:rFonts w:ascii="Arial" w:hAnsi="Arial" w:cs="Arial"/>
          <w:sz w:val="24"/>
          <w:szCs w:val="24"/>
        </w:rPr>
        <w:t>for esophageal cancer</w:t>
      </w:r>
      <w:r w:rsidR="00802448" w:rsidRPr="00AF2604">
        <w:rPr>
          <w:rFonts w:ascii="Arial" w:hAnsi="Arial" w:cs="Arial"/>
          <w:sz w:val="24"/>
          <w:szCs w:val="24"/>
        </w:rPr>
        <w:t>,</w:t>
      </w:r>
      <w:r w:rsidR="00920349" w:rsidRPr="00AF2604">
        <w:rPr>
          <w:rFonts w:ascii="Arial" w:hAnsi="Arial" w:cs="Arial"/>
          <w:sz w:val="24"/>
          <w:szCs w:val="24"/>
        </w:rPr>
        <w:t xml:space="preserve"> 1.64 (0.79, 3.41)</w:t>
      </w:r>
      <w:r w:rsidR="002B64F3" w:rsidRPr="00AF2604">
        <w:rPr>
          <w:rFonts w:ascii="Arial" w:hAnsi="Arial" w:cs="Arial"/>
          <w:sz w:val="24"/>
          <w:szCs w:val="24"/>
        </w:rPr>
        <w:t xml:space="preserve"> for rectal cancer</w:t>
      </w:r>
      <w:r w:rsidR="00920349" w:rsidRPr="00AF2604">
        <w:rPr>
          <w:rFonts w:ascii="Arial" w:hAnsi="Arial" w:cs="Arial"/>
          <w:sz w:val="24"/>
          <w:szCs w:val="24"/>
        </w:rPr>
        <w:t xml:space="preserve">, </w:t>
      </w:r>
      <w:r w:rsidRPr="00AF2604">
        <w:rPr>
          <w:rFonts w:ascii="Arial" w:hAnsi="Arial" w:cs="Arial"/>
          <w:sz w:val="24"/>
          <w:szCs w:val="24"/>
        </w:rPr>
        <w:t>1.3</w:t>
      </w:r>
      <w:r w:rsidR="00920349" w:rsidRPr="00AF2604">
        <w:rPr>
          <w:rFonts w:ascii="Arial" w:hAnsi="Arial" w:cs="Arial"/>
          <w:sz w:val="24"/>
          <w:szCs w:val="24"/>
        </w:rPr>
        <w:t>0</w:t>
      </w:r>
      <w:r w:rsidRPr="00AF2604">
        <w:rPr>
          <w:rFonts w:ascii="Arial" w:hAnsi="Arial" w:cs="Arial"/>
          <w:sz w:val="24"/>
          <w:szCs w:val="24"/>
        </w:rPr>
        <w:t xml:space="preserve"> (95% CI 0.</w:t>
      </w:r>
      <w:r w:rsidR="00920349" w:rsidRPr="00AF2604">
        <w:rPr>
          <w:rFonts w:ascii="Arial" w:hAnsi="Arial" w:cs="Arial"/>
          <w:sz w:val="24"/>
          <w:szCs w:val="24"/>
        </w:rPr>
        <w:t>89</w:t>
      </w:r>
      <w:r w:rsidRPr="00AF2604">
        <w:rPr>
          <w:rFonts w:ascii="Arial" w:hAnsi="Arial" w:cs="Arial"/>
          <w:sz w:val="24"/>
          <w:szCs w:val="24"/>
        </w:rPr>
        <w:t>, 1.</w:t>
      </w:r>
      <w:r w:rsidR="00920349" w:rsidRPr="00AF2604">
        <w:rPr>
          <w:rFonts w:ascii="Arial" w:hAnsi="Arial" w:cs="Arial"/>
          <w:sz w:val="24"/>
          <w:szCs w:val="24"/>
        </w:rPr>
        <w:t>89</w:t>
      </w:r>
      <w:r w:rsidRPr="00AF2604">
        <w:rPr>
          <w:rFonts w:ascii="Arial" w:hAnsi="Arial" w:cs="Arial"/>
          <w:sz w:val="24"/>
          <w:szCs w:val="24"/>
        </w:rPr>
        <w:t>)</w:t>
      </w:r>
      <w:r w:rsidR="00920349" w:rsidRPr="00AF2604">
        <w:rPr>
          <w:rFonts w:ascii="Arial" w:hAnsi="Arial" w:cs="Arial"/>
          <w:sz w:val="24"/>
          <w:szCs w:val="24"/>
        </w:rPr>
        <w:t xml:space="preserve"> </w:t>
      </w:r>
      <w:r w:rsidR="002B64F3" w:rsidRPr="00AF2604">
        <w:rPr>
          <w:rFonts w:ascii="Arial" w:hAnsi="Arial" w:cs="Arial"/>
          <w:sz w:val="24"/>
          <w:szCs w:val="24"/>
        </w:rPr>
        <w:t xml:space="preserve">for prostate cancer, </w:t>
      </w:r>
      <w:r w:rsidR="00920349" w:rsidRPr="00AF2604">
        <w:rPr>
          <w:rFonts w:ascii="Arial" w:hAnsi="Arial" w:cs="Arial"/>
          <w:sz w:val="24"/>
          <w:szCs w:val="24"/>
        </w:rPr>
        <w:t>and 1.37 (95% CI 0.86, 2.19)</w:t>
      </w:r>
      <w:r w:rsidR="002B64F3" w:rsidRPr="00AF2604">
        <w:rPr>
          <w:rFonts w:ascii="Arial" w:hAnsi="Arial" w:cs="Arial"/>
          <w:sz w:val="24"/>
          <w:szCs w:val="24"/>
        </w:rPr>
        <w:t xml:space="preserve"> for leukemia</w:t>
      </w:r>
      <w:r w:rsidRPr="00AF2604">
        <w:rPr>
          <w:rFonts w:ascii="Arial" w:hAnsi="Arial" w:cs="Arial"/>
          <w:sz w:val="24"/>
          <w:szCs w:val="24"/>
        </w:rPr>
        <w:t>.</w:t>
      </w:r>
      <w:r w:rsidR="00802448" w:rsidRPr="00AF2604">
        <w:rPr>
          <w:rFonts w:ascii="Arial" w:hAnsi="Arial" w:cs="Arial"/>
          <w:sz w:val="24"/>
          <w:szCs w:val="24"/>
        </w:rPr>
        <w:t xml:space="preserve"> </w:t>
      </w:r>
      <w:r w:rsidR="00920349" w:rsidRPr="00AF2604">
        <w:rPr>
          <w:rFonts w:ascii="Arial" w:hAnsi="Arial" w:cs="Arial"/>
          <w:sz w:val="24"/>
          <w:szCs w:val="24"/>
        </w:rPr>
        <w:t xml:space="preserve">In addition, the </w:t>
      </w:r>
      <w:r w:rsidRPr="00AF2604">
        <w:rPr>
          <w:rFonts w:ascii="Arial" w:hAnsi="Arial" w:cs="Arial"/>
          <w:sz w:val="24"/>
          <w:szCs w:val="24"/>
        </w:rPr>
        <w:t>HR</w:t>
      </w:r>
      <w:r w:rsidR="00920349" w:rsidRPr="00AF2604">
        <w:rPr>
          <w:rFonts w:ascii="Arial" w:hAnsi="Arial" w:cs="Arial"/>
          <w:sz w:val="24"/>
          <w:szCs w:val="24"/>
        </w:rPr>
        <w:t>s</w:t>
      </w:r>
      <w:r w:rsidRPr="00AF2604">
        <w:rPr>
          <w:rFonts w:ascii="Arial" w:hAnsi="Arial" w:cs="Arial"/>
          <w:sz w:val="24"/>
          <w:szCs w:val="24"/>
        </w:rPr>
        <w:t xml:space="preserve"> were generally elevated in response to</w:t>
      </w:r>
      <w:r w:rsidR="00802448" w:rsidRPr="00AF2604">
        <w:rPr>
          <w:rFonts w:ascii="Arial" w:hAnsi="Arial" w:cs="Arial"/>
          <w:sz w:val="24"/>
          <w:szCs w:val="24"/>
        </w:rPr>
        <w:t xml:space="preserve"> cumulative</w:t>
      </w:r>
      <w:r w:rsidRPr="00AF2604">
        <w:rPr>
          <w:rFonts w:ascii="Arial" w:hAnsi="Arial" w:cs="Arial"/>
          <w:sz w:val="24"/>
          <w:szCs w:val="24"/>
        </w:rPr>
        <w:t xml:space="preserve"> synthetic fluid for laryngeal</w:t>
      </w:r>
      <w:r w:rsidR="00FD52D1" w:rsidRPr="00AF2604">
        <w:rPr>
          <w:rFonts w:ascii="Arial" w:hAnsi="Arial" w:cs="Arial"/>
          <w:sz w:val="24"/>
          <w:szCs w:val="24"/>
        </w:rPr>
        <w:t xml:space="preserve"> </w:t>
      </w:r>
      <w:r w:rsidR="00920349" w:rsidRPr="00AF2604">
        <w:rPr>
          <w:rFonts w:ascii="Arial" w:hAnsi="Arial" w:cs="Arial"/>
          <w:sz w:val="24"/>
          <w:szCs w:val="24"/>
        </w:rPr>
        <w:t xml:space="preserve">and </w:t>
      </w:r>
      <w:r w:rsidRPr="00AF2604">
        <w:rPr>
          <w:rFonts w:ascii="Arial" w:hAnsi="Arial" w:cs="Arial"/>
          <w:sz w:val="24"/>
          <w:szCs w:val="24"/>
        </w:rPr>
        <w:t>brain</w:t>
      </w:r>
      <w:r w:rsidR="00920349" w:rsidRPr="00AF2604">
        <w:rPr>
          <w:rFonts w:ascii="Arial" w:hAnsi="Arial" w:cs="Arial"/>
          <w:sz w:val="24"/>
          <w:szCs w:val="24"/>
        </w:rPr>
        <w:t xml:space="preserve"> cancers</w:t>
      </w:r>
      <w:r w:rsidRPr="00AF2604">
        <w:rPr>
          <w:rFonts w:ascii="Arial" w:hAnsi="Arial" w:cs="Arial"/>
          <w:sz w:val="24"/>
          <w:szCs w:val="24"/>
        </w:rPr>
        <w:t xml:space="preserve"> and below the null for </w:t>
      </w:r>
      <w:r w:rsidR="00586115" w:rsidRPr="00AF2604">
        <w:rPr>
          <w:rFonts w:ascii="Arial" w:hAnsi="Arial" w:cs="Arial"/>
          <w:sz w:val="24"/>
          <w:szCs w:val="24"/>
        </w:rPr>
        <w:t xml:space="preserve">colon, pancreatic, </w:t>
      </w:r>
      <w:r w:rsidRPr="00AF2604">
        <w:rPr>
          <w:rFonts w:ascii="Arial" w:hAnsi="Arial" w:cs="Arial"/>
          <w:sz w:val="24"/>
          <w:szCs w:val="24"/>
        </w:rPr>
        <w:t>bladder</w:t>
      </w:r>
      <w:r w:rsidR="00920349" w:rsidRPr="00AF2604">
        <w:rPr>
          <w:rFonts w:ascii="Arial" w:hAnsi="Arial" w:cs="Arial"/>
          <w:sz w:val="24"/>
          <w:szCs w:val="24"/>
        </w:rPr>
        <w:t>,</w:t>
      </w:r>
      <w:r w:rsidRPr="00AF2604">
        <w:rPr>
          <w:rFonts w:ascii="Arial" w:hAnsi="Arial" w:cs="Arial"/>
          <w:sz w:val="24"/>
          <w:szCs w:val="24"/>
        </w:rPr>
        <w:t xml:space="preserve"> skin</w:t>
      </w:r>
      <w:r w:rsidR="00920349" w:rsidRPr="00AF2604">
        <w:rPr>
          <w:rFonts w:ascii="Arial" w:hAnsi="Arial" w:cs="Arial"/>
          <w:sz w:val="24"/>
          <w:szCs w:val="24"/>
        </w:rPr>
        <w:t>, and breast</w:t>
      </w:r>
      <w:r w:rsidRPr="00AF2604">
        <w:rPr>
          <w:rFonts w:ascii="Arial" w:hAnsi="Arial" w:cs="Arial"/>
          <w:sz w:val="24"/>
          <w:szCs w:val="24"/>
        </w:rPr>
        <w:t xml:space="preserve"> cancers.</w:t>
      </w:r>
      <w:r w:rsidR="00EF7363" w:rsidRPr="00AF2604">
        <w:rPr>
          <w:rFonts w:ascii="Arial" w:hAnsi="Arial" w:cs="Arial"/>
          <w:sz w:val="24"/>
          <w:szCs w:val="24"/>
        </w:rPr>
        <w:t xml:space="preserve"> </w:t>
      </w:r>
    </w:p>
    <w:p w14:paraId="4FFC43B4" w14:textId="56936845" w:rsidR="005C691B" w:rsidRPr="00AF2604" w:rsidRDefault="005C691B" w:rsidP="006F516C">
      <w:pPr>
        <w:spacing w:after="0" w:line="480" w:lineRule="auto"/>
        <w:ind w:firstLine="720"/>
        <w:rPr>
          <w:rFonts w:ascii="Arial" w:hAnsi="Arial" w:cs="Arial"/>
          <w:sz w:val="24"/>
          <w:szCs w:val="24"/>
        </w:rPr>
      </w:pPr>
      <w:r w:rsidRPr="00AF2604">
        <w:rPr>
          <w:rFonts w:ascii="Arial" w:hAnsi="Arial" w:cs="Arial"/>
          <w:color w:val="000000"/>
          <w:sz w:val="24"/>
          <w:szCs w:val="24"/>
        </w:rPr>
        <w:lastRenderedPageBreak/>
        <w:t xml:space="preserve">Results did not change when we classified people with unknown race as either </w:t>
      </w:r>
      <w:r w:rsidR="00FE5FF3" w:rsidRPr="00AF2604">
        <w:rPr>
          <w:rFonts w:ascii="Arial" w:hAnsi="Arial" w:cs="Arial"/>
          <w:color w:val="000000"/>
          <w:sz w:val="24"/>
          <w:szCs w:val="24"/>
        </w:rPr>
        <w:t>W</w:t>
      </w:r>
      <w:r w:rsidRPr="00AF2604">
        <w:rPr>
          <w:rFonts w:ascii="Arial" w:hAnsi="Arial" w:cs="Arial"/>
          <w:color w:val="000000"/>
          <w:sz w:val="24"/>
          <w:szCs w:val="24"/>
        </w:rPr>
        <w:t xml:space="preserve">hite or </w:t>
      </w:r>
      <w:r w:rsidR="00D9152C" w:rsidRPr="00AF2604">
        <w:rPr>
          <w:rFonts w:ascii="Arial" w:hAnsi="Arial" w:cs="Arial"/>
          <w:color w:val="000000"/>
          <w:sz w:val="24"/>
          <w:szCs w:val="24"/>
        </w:rPr>
        <w:t>Black</w:t>
      </w:r>
      <w:r w:rsidRPr="00AF2604">
        <w:rPr>
          <w:rFonts w:ascii="Arial" w:hAnsi="Arial" w:cs="Arial"/>
          <w:color w:val="000000"/>
          <w:sz w:val="24"/>
          <w:szCs w:val="24"/>
        </w:rPr>
        <w:t xml:space="preserve"> in Plant 1</w:t>
      </w:r>
      <w:r w:rsidR="0015232D" w:rsidRPr="00AF2604">
        <w:rPr>
          <w:rFonts w:ascii="Arial" w:hAnsi="Arial" w:cs="Arial"/>
          <w:color w:val="000000"/>
          <w:sz w:val="24"/>
          <w:szCs w:val="24"/>
        </w:rPr>
        <w:t xml:space="preserve"> (data not shown)</w:t>
      </w:r>
      <w:r w:rsidRPr="00AF2604">
        <w:rPr>
          <w:rFonts w:ascii="Arial" w:hAnsi="Arial" w:cs="Arial"/>
          <w:color w:val="000000"/>
          <w:sz w:val="24"/>
          <w:szCs w:val="24"/>
        </w:rPr>
        <w:t>.</w:t>
      </w:r>
    </w:p>
    <w:p w14:paraId="73AC2D21" w14:textId="77777777" w:rsidR="00117225" w:rsidRPr="00AF2604" w:rsidRDefault="00117225" w:rsidP="006F516C">
      <w:pPr>
        <w:spacing w:after="0" w:line="480" w:lineRule="auto"/>
        <w:rPr>
          <w:rFonts w:ascii="Arial" w:hAnsi="Arial" w:cs="Arial"/>
          <w:sz w:val="24"/>
          <w:szCs w:val="24"/>
        </w:rPr>
      </w:pPr>
    </w:p>
    <w:p w14:paraId="2F4C486B" w14:textId="77777777" w:rsidR="001870FB" w:rsidRPr="00AF2604" w:rsidRDefault="001B1CEC" w:rsidP="006F516C">
      <w:pPr>
        <w:spacing w:after="0" w:line="480" w:lineRule="auto"/>
        <w:rPr>
          <w:rFonts w:ascii="Arial" w:hAnsi="Arial" w:cs="Arial"/>
          <w:sz w:val="24"/>
          <w:szCs w:val="24"/>
        </w:rPr>
      </w:pPr>
      <w:r w:rsidRPr="00AF2604">
        <w:rPr>
          <w:rFonts w:ascii="Arial" w:hAnsi="Arial" w:cs="Arial"/>
          <w:b/>
          <w:sz w:val="24"/>
          <w:szCs w:val="24"/>
        </w:rPr>
        <w:t xml:space="preserve">Discussion </w:t>
      </w:r>
    </w:p>
    <w:p w14:paraId="6AA63522" w14:textId="48D092FF" w:rsidR="00B973C0" w:rsidRPr="00AF2604" w:rsidRDefault="00626E2D" w:rsidP="006F516C">
      <w:pPr>
        <w:spacing w:after="0" w:line="480" w:lineRule="auto"/>
        <w:rPr>
          <w:rFonts w:ascii="Arial" w:hAnsi="Arial" w:cs="Arial"/>
          <w:sz w:val="24"/>
          <w:szCs w:val="24"/>
        </w:rPr>
      </w:pPr>
      <w:r w:rsidRPr="00AF2604">
        <w:rPr>
          <w:rFonts w:ascii="Arial" w:hAnsi="Arial" w:cs="Arial"/>
          <w:sz w:val="24"/>
          <w:szCs w:val="24"/>
        </w:rPr>
        <w:t xml:space="preserve">This </w:t>
      </w:r>
      <w:r w:rsidR="007E348E" w:rsidRPr="00AF2604">
        <w:rPr>
          <w:rFonts w:ascii="Arial" w:hAnsi="Arial" w:cs="Arial"/>
          <w:sz w:val="24"/>
          <w:szCs w:val="24"/>
        </w:rPr>
        <w:t xml:space="preserve">updated </w:t>
      </w:r>
      <w:r w:rsidRPr="00AF2604">
        <w:rPr>
          <w:rFonts w:ascii="Arial" w:hAnsi="Arial" w:cs="Arial"/>
          <w:sz w:val="24"/>
          <w:szCs w:val="24"/>
        </w:rPr>
        <w:t xml:space="preserve">report includes </w:t>
      </w:r>
      <w:r w:rsidR="00D26113" w:rsidRPr="00AF2604">
        <w:rPr>
          <w:rFonts w:ascii="Arial" w:hAnsi="Arial" w:cs="Arial"/>
          <w:sz w:val="24"/>
          <w:szCs w:val="24"/>
        </w:rPr>
        <w:t xml:space="preserve">almost 5,500 deaths from cancer, </w:t>
      </w:r>
      <w:r w:rsidRPr="00AF2604">
        <w:rPr>
          <w:rFonts w:ascii="Arial" w:hAnsi="Arial" w:cs="Arial"/>
          <w:sz w:val="24"/>
          <w:szCs w:val="24"/>
        </w:rPr>
        <w:t xml:space="preserve">more than 10 times the </w:t>
      </w:r>
      <w:r w:rsidR="00D26113" w:rsidRPr="00AF2604">
        <w:rPr>
          <w:rFonts w:ascii="Arial" w:hAnsi="Arial" w:cs="Arial"/>
          <w:sz w:val="24"/>
          <w:szCs w:val="24"/>
        </w:rPr>
        <w:t>number</w:t>
      </w:r>
      <w:r w:rsidRPr="00AF2604">
        <w:rPr>
          <w:rFonts w:ascii="Arial" w:hAnsi="Arial" w:cs="Arial"/>
          <w:sz w:val="24"/>
          <w:szCs w:val="24"/>
        </w:rPr>
        <w:t xml:space="preserve"> of </w:t>
      </w:r>
      <w:r w:rsidR="00D26113" w:rsidRPr="00AF2604">
        <w:rPr>
          <w:rFonts w:ascii="Arial" w:hAnsi="Arial" w:cs="Arial"/>
          <w:sz w:val="24"/>
          <w:szCs w:val="24"/>
        </w:rPr>
        <w:t xml:space="preserve">cancer </w:t>
      </w:r>
      <w:r w:rsidRPr="00AF2604">
        <w:rPr>
          <w:rFonts w:ascii="Arial" w:hAnsi="Arial" w:cs="Arial"/>
          <w:sz w:val="24"/>
          <w:szCs w:val="24"/>
        </w:rPr>
        <w:t xml:space="preserve">deaths </w:t>
      </w:r>
      <w:r w:rsidR="00DE3DFC" w:rsidRPr="00AF2604">
        <w:rPr>
          <w:rFonts w:ascii="Arial" w:hAnsi="Arial" w:cs="Arial"/>
          <w:sz w:val="24"/>
          <w:szCs w:val="24"/>
        </w:rPr>
        <w:t xml:space="preserve">in </w:t>
      </w:r>
      <w:r w:rsidRPr="00AF2604">
        <w:rPr>
          <w:rFonts w:ascii="Arial" w:hAnsi="Arial" w:cs="Arial"/>
          <w:sz w:val="24"/>
          <w:szCs w:val="24"/>
        </w:rPr>
        <w:t xml:space="preserve">our last </w:t>
      </w:r>
      <w:r w:rsidR="00DE3DFC" w:rsidRPr="00AF2604">
        <w:rPr>
          <w:rFonts w:ascii="Arial" w:hAnsi="Arial" w:cs="Arial"/>
          <w:sz w:val="24"/>
          <w:szCs w:val="24"/>
        </w:rPr>
        <w:t xml:space="preserve">summary </w:t>
      </w:r>
      <w:r w:rsidRPr="00AF2604">
        <w:rPr>
          <w:rFonts w:ascii="Arial" w:hAnsi="Arial" w:cs="Arial"/>
          <w:sz w:val="24"/>
          <w:szCs w:val="24"/>
        </w:rPr>
        <w:t>report published almost 20 years ago.</w:t>
      </w:r>
      <w:r w:rsidR="00B67CEC" w:rsidRPr="00AF2604">
        <w:rPr>
          <w:rFonts w:ascii="Arial" w:hAnsi="Arial" w:cs="Arial"/>
          <w:sz w:val="24"/>
          <w:szCs w:val="24"/>
        </w:rPr>
        <w:t xml:space="preserve"> </w:t>
      </w:r>
      <w:r w:rsidR="00DE3DFC" w:rsidRPr="00AF2604">
        <w:rPr>
          <w:rFonts w:ascii="Arial" w:hAnsi="Arial" w:cs="Arial"/>
          <w:sz w:val="24"/>
          <w:szCs w:val="24"/>
        </w:rPr>
        <w:t>Most</w:t>
      </w:r>
      <w:r w:rsidRPr="00AF2604">
        <w:rPr>
          <w:rFonts w:ascii="Arial" w:hAnsi="Arial" w:cs="Arial"/>
          <w:sz w:val="24"/>
          <w:szCs w:val="24"/>
        </w:rPr>
        <w:t xml:space="preserve"> of the patterns reported here are consistent with</w:t>
      </w:r>
      <w:r w:rsidR="00DE3DFC" w:rsidRPr="00AF2604">
        <w:rPr>
          <w:rFonts w:ascii="Arial" w:hAnsi="Arial" w:cs="Arial"/>
          <w:sz w:val="24"/>
          <w:szCs w:val="24"/>
        </w:rPr>
        <w:t xml:space="preserve"> that previous summary, as well as with results of cancer</w:t>
      </w:r>
      <w:r w:rsidR="00BE7BCC" w:rsidRPr="00AF2604">
        <w:rPr>
          <w:rFonts w:ascii="Arial" w:hAnsi="Arial" w:cs="Arial"/>
          <w:sz w:val="24"/>
          <w:szCs w:val="24"/>
        </w:rPr>
        <w:t>-</w:t>
      </w:r>
      <w:r w:rsidR="00DE3DFC" w:rsidRPr="00AF2604">
        <w:rPr>
          <w:rFonts w:ascii="Arial" w:hAnsi="Arial" w:cs="Arial"/>
          <w:sz w:val="24"/>
          <w:szCs w:val="24"/>
        </w:rPr>
        <w:t xml:space="preserve">specific papers </w:t>
      </w:r>
      <w:r w:rsidRPr="00AF2604">
        <w:rPr>
          <w:rFonts w:ascii="Arial" w:hAnsi="Arial" w:cs="Arial"/>
          <w:sz w:val="24"/>
          <w:szCs w:val="24"/>
        </w:rPr>
        <w:t>published</w:t>
      </w:r>
      <w:r w:rsidR="00953CD9" w:rsidRPr="00AF2604">
        <w:rPr>
          <w:rFonts w:ascii="Arial" w:hAnsi="Arial" w:cs="Arial"/>
          <w:sz w:val="24"/>
          <w:szCs w:val="24"/>
        </w:rPr>
        <w:t xml:space="preserve"> from </w:t>
      </w:r>
      <w:r w:rsidRPr="00AF2604">
        <w:rPr>
          <w:rFonts w:ascii="Arial" w:hAnsi="Arial" w:cs="Arial"/>
          <w:sz w:val="24"/>
          <w:szCs w:val="24"/>
        </w:rPr>
        <w:t xml:space="preserve">this cohort </w:t>
      </w:r>
      <w:r w:rsidR="0019178A" w:rsidRPr="00AF2604">
        <w:rPr>
          <w:rFonts w:ascii="Arial" w:hAnsi="Arial" w:cs="Arial"/>
          <w:sz w:val="24"/>
          <w:szCs w:val="24"/>
        </w:rPr>
        <w:t>during</w:t>
      </w:r>
      <w:r w:rsidRPr="00AF2604">
        <w:rPr>
          <w:rFonts w:ascii="Arial" w:hAnsi="Arial" w:cs="Arial"/>
          <w:sz w:val="24"/>
          <w:szCs w:val="24"/>
        </w:rPr>
        <w:t xml:space="preserve"> the </w:t>
      </w:r>
      <w:r w:rsidR="00DE3DFC" w:rsidRPr="00AF2604">
        <w:rPr>
          <w:rFonts w:ascii="Arial" w:hAnsi="Arial" w:cs="Arial"/>
          <w:sz w:val="24"/>
          <w:szCs w:val="24"/>
        </w:rPr>
        <w:t>interim</w:t>
      </w:r>
      <w:r w:rsidR="00F1570A" w:rsidRPr="00AF2604">
        <w:rPr>
          <w:rFonts w:ascii="Arial" w:hAnsi="Arial" w:cs="Arial"/>
          <w:sz w:val="24"/>
          <w:szCs w:val="24"/>
        </w:rPr>
        <w:t xml:space="preserve"> and suggest that a malignancy-based OHSA standard for MWF would be appropriately health protective</w:t>
      </w:r>
      <w:r w:rsidR="00DE3DFC" w:rsidRPr="00AF2604">
        <w:rPr>
          <w:rFonts w:ascii="Arial" w:hAnsi="Arial" w:cs="Arial"/>
          <w:sz w:val="24"/>
          <w:szCs w:val="24"/>
        </w:rPr>
        <w:t>.</w:t>
      </w:r>
      <w:r w:rsidR="00B67CEC" w:rsidRPr="00AF2604">
        <w:rPr>
          <w:rFonts w:ascii="Arial" w:hAnsi="Arial" w:cs="Arial"/>
          <w:sz w:val="24"/>
          <w:szCs w:val="24"/>
        </w:rPr>
        <w:t xml:space="preserve"> </w:t>
      </w:r>
      <w:r w:rsidR="00DE3DFC" w:rsidRPr="00AF2604">
        <w:rPr>
          <w:rFonts w:ascii="Arial" w:hAnsi="Arial" w:cs="Arial"/>
          <w:sz w:val="24"/>
          <w:szCs w:val="24"/>
        </w:rPr>
        <w:t>F</w:t>
      </w:r>
      <w:r w:rsidRPr="00AF2604">
        <w:rPr>
          <w:rFonts w:ascii="Arial" w:hAnsi="Arial" w:cs="Arial"/>
          <w:sz w:val="24"/>
          <w:szCs w:val="24"/>
        </w:rPr>
        <w:t>or example</w:t>
      </w:r>
      <w:r w:rsidR="00D26113" w:rsidRPr="00AF2604">
        <w:rPr>
          <w:rFonts w:ascii="Arial" w:hAnsi="Arial" w:cs="Arial"/>
          <w:sz w:val="24"/>
          <w:szCs w:val="24"/>
        </w:rPr>
        <w:t>,</w:t>
      </w:r>
      <w:r w:rsidRPr="00AF2604">
        <w:rPr>
          <w:rFonts w:ascii="Arial" w:hAnsi="Arial" w:cs="Arial"/>
          <w:sz w:val="24"/>
          <w:szCs w:val="24"/>
        </w:rPr>
        <w:t xml:space="preserve"> </w:t>
      </w:r>
      <w:r w:rsidR="002B64F3" w:rsidRPr="00AF2604">
        <w:rPr>
          <w:rFonts w:ascii="Arial" w:hAnsi="Arial" w:cs="Arial"/>
          <w:sz w:val="24"/>
          <w:szCs w:val="24"/>
        </w:rPr>
        <w:t>increasing straight fluid exposure</w:t>
      </w:r>
      <w:r w:rsidR="002B64F3" w:rsidRPr="00AF2604" w:rsidDel="002B64F3">
        <w:rPr>
          <w:rFonts w:ascii="Arial" w:hAnsi="Arial" w:cs="Arial"/>
          <w:sz w:val="24"/>
          <w:szCs w:val="24"/>
        </w:rPr>
        <w:t xml:space="preserve"> </w:t>
      </w:r>
      <w:r w:rsidR="002B64F3" w:rsidRPr="00AF2604">
        <w:rPr>
          <w:rFonts w:ascii="Arial" w:hAnsi="Arial" w:cs="Arial"/>
          <w:sz w:val="24"/>
          <w:szCs w:val="24"/>
        </w:rPr>
        <w:t xml:space="preserve">was associated with </w:t>
      </w:r>
      <w:r w:rsidRPr="00AF2604">
        <w:rPr>
          <w:rFonts w:ascii="Arial" w:hAnsi="Arial" w:cs="Arial"/>
          <w:sz w:val="24"/>
          <w:szCs w:val="24"/>
        </w:rPr>
        <w:t>increase</w:t>
      </w:r>
      <w:r w:rsidR="0019178A" w:rsidRPr="00AF2604">
        <w:rPr>
          <w:rFonts w:ascii="Arial" w:hAnsi="Arial" w:cs="Arial"/>
          <w:sz w:val="24"/>
          <w:szCs w:val="24"/>
        </w:rPr>
        <w:t>d</w:t>
      </w:r>
      <w:r w:rsidRPr="00AF2604">
        <w:rPr>
          <w:rFonts w:ascii="Arial" w:hAnsi="Arial" w:cs="Arial"/>
          <w:sz w:val="24"/>
          <w:szCs w:val="24"/>
        </w:rPr>
        <w:t xml:space="preserve"> risk of skin and </w:t>
      </w:r>
      <w:r w:rsidR="00DE3DFC" w:rsidRPr="00AF2604">
        <w:rPr>
          <w:rFonts w:ascii="Arial" w:hAnsi="Arial" w:cs="Arial"/>
          <w:sz w:val="24"/>
          <w:szCs w:val="24"/>
        </w:rPr>
        <w:t xml:space="preserve">female </w:t>
      </w:r>
      <w:r w:rsidRPr="00AF2604">
        <w:rPr>
          <w:rFonts w:ascii="Arial" w:hAnsi="Arial" w:cs="Arial"/>
          <w:sz w:val="24"/>
          <w:szCs w:val="24"/>
        </w:rPr>
        <w:t>breast cancers.</w:t>
      </w:r>
      <w:r w:rsidR="00D26113" w:rsidRPr="00AF2604">
        <w:rPr>
          <w:rFonts w:ascii="Arial" w:hAnsi="Arial" w:cs="Arial"/>
          <w:sz w:val="24"/>
          <w:szCs w:val="24"/>
        </w:rPr>
        <w:t xml:space="preserve"> Interestingly, for the first time in this cohort, we report an increase in stomach cancer mortality with increasing straight fluid exposure</w:t>
      </w:r>
      <w:r w:rsidR="00AB2530" w:rsidRPr="00AF2604">
        <w:rPr>
          <w:rFonts w:ascii="Arial" w:hAnsi="Arial" w:cs="Arial"/>
          <w:sz w:val="24"/>
          <w:szCs w:val="24"/>
        </w:rPr>
        <w:t>, which was the original hypothes</w:t>
      </w:r>
      <w:r w:rsidR="00DE3DFC" w:rsidRPr="00AF2604">
        <w:rPr>
          <w:rFonts w:ascii="Arial" w:hAnsi="Arial" w:cs="Arial"/>
          <w:sz w:val="24"/>
          <w:szCs w:val="24"/>
        </w:rPr>
        <w:t>i</w:t>
      </w:r>
      <w:r w:rsidR="00AB2530" w:rsidRPr="00AF2604">
        <w:rPr>
          <w:rFonts w:ascii="Arial" w:hAnsi="Arial" w:cs="Arial"/>
          <w:sz w:val="24"/>
          <w:szCs w:val="24"/>
        </w:rPr>
        <w:t xml:space="preserve">s motivating </w:t>
      </w:r>
      <w:r w:rsidR="0019178A" w:rsidRPr="00AF2604">
        <w:rPr>
          <w:rFonts w:ascii="Arial" w:hAnsi="Arial" w:cs="Arial"/>
          <w:sz w:val="24"/>
          <w:szCs w:val="24"/>
        </w:rPr>
        <w:t>this cohort study</w:t>
      </w:r>
      <w:r w:rsidR="00D26113" w:rsidRPr="00AF2604">
        <w:rPr>
          <w:rFonts w:ascii="Arial" w:hAnsi="Arial" w:cs="Arial"/>
          <w:sz w:val="24"/>
          <w:szCs w:val="24"/>
        </w:rPr>
        <w:t xml:space="preserve">. Although there are </w:t>
      </w:r>
      <w:r w:rsidR="00B54E2D" w:rsidRPr="00AF2604">
        <w:rPr>
          <w:rFonts w:ascii="Arial" w:hAnsi="Arial" w:cs="Arial"/>
          <w:sz w:val="24"/>
          <w:szCs w:val="24"/>
        </w:rPr>
        <w:t>some</w:t>
      </w:r>
      <w:r w:rsidR="00D26113" w:rsidRPr="00AF2604">
        <w:rPr>
          <w:rFonts w:ascii="Arial" w:hAnsi="Arial" w:cs="Arial"/>
          <w:sz w:val="24"/>
          <w:szCs w:val="24"/>
        </w:rPr>
        <w:t xml:space="preserve"> suggestions of increased</w:t>
      </w:r>
      <w:r w:rsidR="00AB2530" w:rsidRPr="00AF2604">
        <w:rPr>
          <w:rFonts w:ascii="Arial" w:hAnsi="Arial" w:cs="Arial"/>
          <w:sz w:val="24"/>
          <w:szCs w:val="24"/>
        </w:rPr>
        <w:t xml:space="preserve"> risk that </w:t>
      </w:r>
      <w:r w:rsidR="00DE3DFC" w:rsidRPr="00AF2604">
        <w:rPr>
          <w:rFonts w:ascii="Arial" w:hAnsi="Arial" w:cs="Arial"/>
          <w:sz w:val="24"/>
          <w:szCs w:val="24"/>
        </w:rPr>
        <w:t xml:space="preserve">we </w:t>
      </w:r>
      <w:r w:rsidR="00AB2530" w:rsidRPr="00AF2604">
        <w:rPr>
          <w:rFonts w:ascii="Arial" w:hAnsi="Arial" w:cs="Arial"/>
          <w:sz w:val="24"/>
          <w:szCs w:val="24"/>
        </w:rPr>
        <w:t xml:space="preserve">will </w:t>
      </w:r>
      <w:r w:rsidR="00022C56" w:rsidRPr="00AF2604">
        <w:rPr>
          <w:rFonts w:ascii="Arial" w:hAnsi="Arial" w:cs="Arial"/>
          <w:sz w:val="24"/>
          <w:szCs w:val="24"/>
        </w:rPr>
        <w:t>explore in</w:t>
      </w:r>
      <w:r w:rsidR="00AB2530" w:rsidRPr="00AF2604">
        <w:rPr>
          <w:rFonts w:ascii="Arial" w:hAnsi="Arial" w:cs="Arial"/>
          <w:sz w:val="24"/>
          <w:szCs w:val="24"/>
        </w:rPr>
        <w:t xml:space="preserve"> targeted analyses, many exposure-response </w:t>
      </w:r>
      <w:r w:rsidR="0015232D" w:rsidRPr="00AF2604">
        <w:rPr>
          <w:rFonts w:ascii="Arial" w:hAnsi="Arial" w:cs="Arial"/>
          <w:sz w:val="24"/>
          <w:szCs w:val="24"/>
        </w:rPr>
        <w:t xml:space="preserve">results </w:t>
      </w:r>
      <w:r w:rsidR="00AB2530" w:rsidRPr="00AF2604">
        <w:rPr>
          <w:rFonts w:ascii="Arial" w:hAnsi="Arial" w:cs="Arial"/>
          <w:sz w:val="24"/>
          <w:szCs w:val="24"/>
        </w:rPr>
        <w:t xml:space="preserve">do not </w:t>
      </w:r>
      <w:r w:rsidR="0015232D" w:rsidRPr="00AF2604">
        <w:rPr>
          <w:rFonts w:ascii="Arial" w:hAnsi="Arial" w:cs="Arial"/>
          <w:sz w:val="24"/>
          <w:szCs w:val="24"/>
        </w:rPr>
        <w:t xml:space="preserve">suggest any </w:t>
      </w:r>
      <w:r w:rsidR="00AB2530" w:rsidRPr="00AF2604">
        <w:rPr>
          <w:rFonts w:ascii="Arial" w:hAnsi="Arial" w:cs="Arial"/>
          <w:sz w:val="24"/>
          <w:szCs w:val="24"/>
        </w:rPr>
        <w:t>association</w:t>
      </w:r>
      <w:r w:rsidR="0015232D" w:rsidRPr="00AF2604">
        <w:rPr>
          <w:rFonts w:ascii="Arial" w:hAnsi="Arial" w:cs="Arial"/>
          <w:sz w:val="24"/>
          <w:szCs w:val="24"/>
        </w:rPr>
        <w:t>.</w:t>
      </w:r>
      <w:r w:rsidR="00B67CEC" w:rsidRPr="00AF2604">
        <w:rPr>
          <w:rFonts w:ascii="Arial" w:hAnsi="Arial" w:cs="Arial"/>
          <w:sz w:val="24"/>
          <w:szCs w:val="24"/>
        </w:rPr>
        <w:t xml:space="preserve"> </w:t>
      </w:r>
      <w:r w:rsidR="00601960" w:rsidRPr="00AF2604">
        <w:rPr>
          <w:rFonts w:ascii="Arial" w:hAnsi="Arial" w:cs="Arial"/>
          <w:sz w:val="24"/>
          <w:szCs w:val="24"/>
        </w:rPr>
        <w:t>It is certain</w:t>
      </w:r>
      <w:r w:rsidR="00DE3DFC" w:rsidRPr="00AF2604">
        <w:rPr>
          <w:rFonts w:ascii="Arial" w:hAnsi="Arial" w:cs="Arial"/>
          <w:sz w:val="24"/>
          <w:szCs w:val="24"/>
        </w:rPr>
        <w:t>l</w:t>
      </w:r>
      <w:r w:rsidR="00601960" w:rsidRPr="00AF2604">
        <w:rPr>
          <w:rFonts w:ascii="Arial" w:hAnsi="Arial" w:cs="Arial"/>
          <w:sz w:val="24"/>
          <w:szCs w:val="24"/>
        </w:rPr>
        <w:t>y possible that MWF</w:t>
      </w:r>
      <w:r w:rsidR="00483A26" w:rsidRPr="00AF2604">
        <w:rPr>
          <w:rFonts w:ascii="Arial" w:hAnsi="Arial" w:cs="Arial"/>
          <w:sz w:val="24"/>
          <w:szCs w:val="24"/>
        </w:rPr>
        <w:t>s</w:t>
      </w:r>
      <w:r w:rsidR="00601960" w:rsidRPr="00AF2604">
        <w:rPr>
          <w:rFonts w:ascii="Arial" w:hAnsi="Arial" w:cs="Arial"/>
          <w:sz w:val="24"/>
          <w:szCs w:val="24"/>
        </w:rPr>
        <w:t xml:space="preserve"> simply</w:t>
      </w:r>
      <w:r w:rsidR="00DE3DFC" w:rsidRPr="00AF2604">
        <w:rPr>
          <w:rFonts w:ascii="Arial" w:hAnsi="Arial" w:cs="Arial"/>
          <w:sz w:val="24"/>
          <w:szCs w:val="24"/>
        </w:rPr>
        <w:t xml:space="preserve"> do</w:t>
      </w:r>
      <w:r w:rsidR="00601960" w:rsidRPr="00AF2604">
        <w:rPr>
          <w:rFonts w:ascii="Arial" w:hAnsi="Arial" w:cs="Arial"/>
          <w:sz w:val="24"/>
          <w:szCs w:val="24"/>
        </w:rPr>
        <w:t xml:space="preserve"> not predict </w:t>
      </w:r>
      <w:r w:rsidR="00483A26" w:rsidRPr="00AF2604">
        <w:rPr>
          <w:rFonts w:ascii="Arial" w:hAnsi="Arial" w:cs="Arial"/>
          <w:sz w:val="24"/>
          <w:szCs w:val="24"/>
        </w:rPr>
        <w:t xml:space="preserve">many </w:t>
      </w:r>
      <w:r w:rsidR="00DE3DFC" w:rsidRPr="00AF2604">
        <w:rPr>
          <w:rFonts w:ascii="Arial" w:hAnsi="Arial" w:cs="Arial"/>
          <w:sz w:val="24"/>
          <w:szCs w:val="24"/>
        </w:rPr>
        <w:t xml:space="preserve">of these </w:t>
      </w:r>
      <w:r w:rsidR="00601960" w:rsidRPr="00AF2604">
        <w:rPr>
          <w:rFonts w:ascii="Arial" w:hAnsi="Arial" w:cs="Arial"/>
          <w:sz w:val="24"/>
          <w:szCs w:val="24"/>
        </w:rPr>
        <w:t xml:space="preserve">cause-specific cancers; however, there are also limitations </w:t>
      </w:r>
      <w:r w:rsidR="00483A26" w:rsidRPr="00AF2604">
        <w:rPr>
          <w:rFonts w:ascii="Arial" w:hAnsi="Arial" w:cs="Arial"/>
          <w:sz w:val="24"/>
          <w:szCs w:val="24"/>
        </w:rPr>
        <w:t>which</w:t>
      </w:r>
      <w:r w:rsidR="00601960" w:rsidRPr="00AF2604">
        <w:rPr>
          <w:rFonts w:ascii="Arial" w:hAnsi="Arial" w:cs="Arial"/>
          <w:sz w:val="24"/>
          <w:szCs w:val="24"/>
        </w:rPr>
        <w:t xml:space="preserve"> can lead to attenuation</w:t>
      </w:r>
      <w:r w:rsidR="00483A26" w:rsidRPr="00AF2604">
        <w:rPr>
          <w:rFonts w:ascii="Arial" w:hAnsi="Arial" w:cs="Arial"/>
          <w:sz w:val="24"/>
          <w:szCs w:val="24"/>
        </w:rPr>
        <w:t>,</w:t>
      </w:r>
      <w:r w:rsidR="00601960" w:rsidRPr="00AF2604">
        <w:rPr>
          <w:rFonts w:ascii="Arial" w:hAnsi="Arial" w:cs="Arial"/>
          <w:sz w:val="24"/>
          <w:szCs w:val="24"/>
        </w:rPr>
        <w:t xml:space="preserve"> including using mortality as </w:t>
      </w:r>
      <w:r w:rsidR="00DE3DFC" w:rsidRPr="00AF2604">
        <w:rPr>
          <w:rFonts w:ascii="Arial" w:hAnsi="Arial" w:cs="Arial"/>
          <w:sz w:val="24"/>
          <w:szCs w:val="24"/>
        </w:rPr>
        <w:t xml:space="preserve">a surrogate </w:t>
      </w:r>
      <w:r w:rsidR="00601960" w:rsidRPr="00AF2604">
        <w:rPr>
          <w:rFonts w:ascii="Arial" w:hAnsi="Arial" w:cs="Arial"/>
          <w:sz w:val="24"/>
          <w:szCs w:val="24"/>
        </w:rPr>
        <w:t>outcome for cancer</w:t>
      </w:r>
      <w:r w:rsidR="003330AF" w:rsidRPr="00AF2604">
        <w:rPr>
          <w:rFonts w:ascii="Arial" w:hAnsi="Arial" w:cs="Arial"/>
          <w:sz w:val="24"/>
          <w:szCs w:val="24"/>
        </w:rPr>
        <w:t xml:space="preserve"> diagnosis</w:t>
      </w:r>
      <w:r w:rsidR="00601960" w:rsidRPr="00AF2604">
        <w:rPr>
          <w:rFonts w:ascii="Arial" w:hAnsi="Arial" w:cs="Arial"/>
          <w:sz w:val="24"/>
          <w:szCs w:val="24"/>
        </w:rPr>
        <w:t xml:space="preserve">, a lack of data on </w:t>
      </w:r>
      <w:r w:rsidR="00DE3DFC" w:rsidRPr="00AF2604">
        <w:rPr>
          <w:rFonts w:ascii="Arial" w:hAnsi="Arial" w:cs="Arial"/>
          <w:sz w:val="24"/>
          <w:szCs w:val="24"/>
        </w:rPr>
        <w:t xml:space="preserve">potential confounders, such as smoking, </w:t>
      </w:r>
      <w:r w:rsidR="00601960" w:rsidRPr="00AF2604">
        <w:rPr>
          <w:rFonts w:ascii="Arial" w:hAnsi="Arial" w:cs="Arial"/>
          <w:sz w:val="24"/>
          <w:szCs w:val="24"/>
        </w:rPr>
        <w:t>and the healthy worker survivor effect.</w:t>
      </w:r>
      <w:r w:rsidR="00B67CEC" w:rsidRPr="00AF2604">
        <w:rPr>
          <w:rFonts w:ascii="Arial" w:hAnsi="Arial" w:cs="Arial"/>
          <w:sz w:val="24"/>
          <w:szCs w:val="24"/>
        </w:rPr>
        <w:t xml:space="preserve"> </w:t>
      </w:r>
    </w:p>
    <w:p w14:paraId="17D7E875" w14:textId="326B50B8" w:rsidR="0006252C" w:rsidRPr="00AF2604" w:rsidRDefault="003330AF" w:rsidP="006F516C">
      <w:pPr>
        <w:spacing w:after="0" w:line="480" w:lineRule="auto"/>
        <w:rPr>
          <w:rFonts w:ascii="Arial" w:hAnsi="Arial" w:cs="Arial"/>
          <w:sz w:val="24"/>
          <w:szCs w:val="24"/>
        </w:rPr>
      </w:pPr>
      <w:r w:rsidRPr="00AF2604">
        <w:rPr>
          <w:rFonts w:ascii="Arial" w:hAnsi="Arial" w:cs="Arial"/>
          <w:sz w:val="24"/>
          <w:szCs w:val="24"/>
        </w:rPr>
        <w:t>M</w:t>
      </w:r>
      <w:r w:rsidR="00861B73" w:rsidRPr="00AF2604">
        <w:rPr>
          <w:rFonts w:ascii="Arial" w:hAnsi="Arial" w:cs="Arial"/>
          <w:sz w:val="24"/>
          <w:szCs w:val="24"/>
        </w:rPr>
        <w:t xml:space="preserve">ortality may be a reasonable proxy for diagnosis for cancers with a poor 5-year survival rate, </w:t>
      </w:r>
      <w:r w:rsidR="002B64F3" w:rsidRPr="00AF2604">
        <w:rPr>
          <w:rFonts w:ascii="Arial" w:hAnsi="Arial" w:cs="Arial"/>
          <w:sz w:val="24"/>
          <w:szCs w:val="24"/>
        </w:rPr>
        <w:t>such as</w:t>
      </w:r>
      <w:r w:rsidR="00FE71DF" w:rsidRPr="00AF2604">
        <w:rPr>
          <w:rFonts w:ascii="Arial" w:hAnsi="Arial" w:cs="Arial"/>
          <w:sz w:val="24"/>
          <w:szCs w:val="24"/>
        </w:rPr>
        <w:t xml:space="preserve"> lung </w:t>
      </w:r>
      <w:r w:rsidRPr="00AF2604">
        <w:rPr>
          <w:rFonts w:ascii="Arial" w:hAnsi="Arial" w:cs="Arial"/>
          <w:sz w:val="24"/>
          <w:szCs w:val="24"/>
        </w:rPr>
        <w:t xml:space="preserve">or pancreatic </w:t>
      </w:r>
      <w:r w:rsidR="00FE71DF" w:rsidRPr="00AF2604">
        <w:rPr>
          <w:rFonts w:ascii="Arial" w:hAnsi="Arial" w:cs="Arial"/>
          <w:sz w:val="24"/>
          <w:szCs w:val="24"/>
        </w:rPr>
        <w:t xml:space="preserve">cancer. </w:t>
      </w:r>
      <w:r w:rsidR="00861B73" w:rsidRPr="00AF2604">
        <w:rPr>
          <w:rFonts w:ascii="Arial" w:hAnsi="Arial" w:cs="Arial"/>
          <w:sz w:val="24"/>
          <w:szCs w:val="24"/>
        </w:rPr>
        <w:t xml:space="preserve">However, many cancers </w:t>
      </w:r>
      <w:r w:rsidRPr="00AF2604">
        <w:rPr>
          <w:rFonts w:ascii="Arial" w:hAnsi="Arial" w:cs="Arial"/>
          <w:sz w:val="24"/>
          <w:szCs w:val="24"/>
        </w:rPr>
        <w:t>have become more</w:t>
      </w:r>
      <w:r w:rsidR="00861B73" w:rsidRPr="00AF2604">
        <w:rPr>
          <w:rFonts w:ascii="Arial" w:hAnsi="Arial" w:cs="Arial"/>
          <w:sz w:val="24"/>
          <w:szCs w:val="24"/>
        </w:rPr>
        <w:t xml:space="preserve"> </w:t>
      </w:r>
      <w:r w:rsidR="00B973C0" w:rsidRPr="00AF2604">
        <w:rPr>
          <w:rFonts w:ascii="Arial" w:hAnsi="Arial" w:cs="Arial"/>
          <w:sz w:val="24"/>
          <w:szCs w:val="24"/>
        </w:rPr>
        <w:t xml:space="preserve">highly </w:t>
      </w:r>
      <w:r w:rsidR="00861B73" w:rsidRPr="00AF2604">
        <w:rPr>
          <w:rFonts w:ascii="Arial" w:hAnsi="Arial" w:cs="Arial"/>
          <w:sz w:val="24"/>
          <w:szCs w:val="24"/>
        </w:rPr>
        <w:t xml:space="preserve">treatable </w:t>
      </w:r>
      <w:r w:rsidRPr="00AF2604">
        <w:rPr>
          <w:rFonts w:ascii="Arial" w:hAnsi="Arial" w:cs="Arial"/>
          <w:sz w:val="24"/>
          <w:szCs w:val="24"/>
        </w:rPr>
        <w:t>over the 75 year study period</w:t>
      </w:r>
      <w:r w:rsidR="00FE71DF" w:rsidRPr="00AF2604">
        <w:rPr>
          <w:rFonts w:ascii="Arial" w:hAnsi="Arial" w:cs="Arial"/>
          <w:sz w:val="24"/>
          <w:szCs w:val="24"/>
        </w:rPr>
        <w:t xml:space="preserve">. </w:t>
      </w:r>
      <w:r w:rsidR="00861B73" w:rsidRPr="00AF2604">
        <w:rPr>
          <w:rFonts w:ascii="Arial" w:hAnsi="Arial" w:cs="Arial"/>
          <w:sz w:val="24"/>
          <w:szCs w:val="24"/>
        </w:rPr>
        <w:t>Thus, cancer mortality is a measure that is bound to</w:t>
      </w:r>
      <w:r w:rsidR="00B973C0" w:rsidRPr="00AF2604">
        <w:rPr>
          <w:rFonts w:ascii="Arial" w:hAnsi="Arial" w:cs="Arial"/>
          <w:sz w:val="24"/>
          <w:szCs w:val="24"/>
        </w:rPr>
        <w:t xml:space="preserve"> 1)</w:t>
      </w:r>
      <w:r w:rsidR="00861B73" w:rsidRPr="00AF2604">
        <w:rPr>
          <w:rFonts w:ascii="Arial" w:hAnsi="Arial" w:cs="Arial"/>
          <w:sz w:val="24"/>
          <w:szCs w:val="24"/>
        </w:rPr>
        <w:t xml:space="preserve"> be less sensitive for cancers with better 5-year survival and </w:t>
      </w:r>
      <w:r w:rsidR="00B973C0" w:rsidRPr="00AF2604">
        <w:rPr>
          <w:rFonts w:ascii="Arial" w:hAnsi="Arial" w:cs="Arial"/>
          <w:sz w:val="24"/>
          <w:szCs w:val="24"/>
        </w:rPr>
        <w:t xml:space="preserve">2) </w:t>
      </w:r>
      <w:r w:rsidR="00861B73" w:rsidRPr="00AF2604">
        <w:rPr>
          <w:rFonts w:ascii="Arial" w:hAnsi="Arial" w:cs="Arial"/>
          <w:sz w:val="24"/>
          <w:szCs w:val="24"/>
        </w:rPr>
        <w:lastRenderedPageBreak/>
        <w:t xml:space="preserve">disproportionately include cancers that were diagnosed at later stages, </w:t>
      </w:r>
      <w:r w:rsidR="00B54E2D" w:rsidRPr="00AF2604">
        <w:rPr>
          <w:rFonts w:ascii="Arial" w:hAnsi="Arial" w:cs="Arial"/>
          <w:sz w:val="24"/>
          <w:szCs w:val="24"/>
        </w:rPr>
        <w:t xml:space="preserve">were </w:t>
      </w:r>
      <w:r w:rsidR="00861B73" w:rsidRPr="00AF2604">
        <w:rPr>
          <w:rFonts w:ascii="Arial" w:hAnsi="Arial" w:cs="Arial"/>
          <w:sz w:val="24"/>
          <w:szCs w:val="24"/>
        </w:rPr>
        <w:t xml:space="preserve">more aggressive, or </w:t>
      </w:r>
      <w:r w:rsidR="00B54E2D" w:rsidRPr="00AF2604">
        <w:rPr>
          <w:rFonts w:ascii="Arial" w:hAnsi="Arial" w:cs="Arial"/>
          <w:sz w:val="24"/>
          <w:szCs w:val="24"/>
        </w:rPr>
        <w:t xml:space="preserve">were </w:t>
      </w:r>
      <w:r w:rsidR="00861B73" w:rsidRPr="00AF2604">
        <w:rPr>
          <w:rFonts w:ascii="Arial" w:hAnsi="Arial" w:cs="Arial"/>
          <w:sz w:val="24"/>
          <w:szCs w:val="24"/>
        </w:rPr>
        <w:t>treated less effectively. Given the known social and racial disparities in medical</w:t>
      </w:r>
      <w:r w:rsidR="00FE71DF" w:rsidRPr="00AF2604">
        <w:rPr>
          <w:rFonts w:ascii="Arial" w:hAnsi="Arial" w:cs="Arial"/>
          <w:sz w:val="24"/>
          <w:szCs w:val="24"/>
        </w:rPr>
        <w:t xml:space="preserve"> care</w:t>
      </w:r>
      <w:ins w:id="95" w:author="Kevin Chen" w:date="2020-03-26T12:25:00Z">
        <w:r w:rsidR="00A87936" w:rsidRPr="00AF2604">
          <w:rPr>
            <w:rFonts w:ascii="Arial" w:hAnsi="Arial" w:cs="Arial"/>
            <w:sz w:val="24"/>
            <w:szCs w:val="24"/>
          </w:rPr>
          <w:t xml:space="preserve"> </w:t>
        </w:r>
      </w:ins>
      <w:r w:rsidR="00BE31DD" w:rsidRPr="00AF2604">
        <w:rPr>
          <w:rFonts w:ascii="Arial" w:hAnsi="Arial" w:cs="Arial"/>
          <w:sz w:val="24"/>
          <w:szCs w:val="24"/>
        </w:rPr>
        <w:fldChar w:fldCharType="begin" w:fldLock="1"/>
      </w:r>
      <w:r w:rsidR="00C23185" w:rsidRPr="00AF2604">
        <w:rPr>
          <w:rFonts w:ascii="Arial" w:hAnsi="Arial" w:cs="Arial"/>
          <w:sz w:val="24"/>
          <w:szCs w:val="24"/>
        </w:rPr>
        <w:instrText>ADDIN CSL_CITATION {"citationItems":[{"id":"ITEM-1","itemData":{"author":[{"dropping-particle":"","family":"Nelson","given":"A","non-dropping-particle":"","parse-names":false,"suffix":""}],"container-title":"Journal of the National Medical Association","id":"ITEM-1","issue":"8","issued":{"date-parts":[["2002"]]},"page":"666-9","title":"Unequal treatment: Confronting racial and ethnic disparities in health care","type":"article-journal","volume":"94"},"uris":["http://www.mendeley.com/documents/?uuid=ab00757e-2e87-4fbc-bea5-3a3862d498a4","http://www.mendeley.com/documents/?uuid=7253da3f-b1eb-4555-be72-5257eab80fca","http://www.mendeley.com/documents/?uuid=24621d68-c469-4683-be3f-80a13c1d13a4"]}],"mendeley":{"formattedCitation":"(31)","plainTextFormattedCitation":"(31)","previouslyFormattedCitation":"(31)"},"properties":{"noteIndex":0},"schema":"https://github.com/citation-style-language/schema/raw/master/csl-citation.json"}</w:instrText>
      </w:r>
      <w:r w:rsidR="00BE31DD" w:rsidRPr="00AF2604">
        <w:rPr>
          <w:rFonts w:ascii="Arial" w:hAnsi="Arial" w:cs="Arial"/>
          <w:sz w:val="24"/>
          <w:szCs w:val="24"/>
        </w:rPr>
        <w:fldChar w:fldCharType="separate"/>
      </w:r>
      <w:r w:rsidR="00161BA7" w:rsidRPr="00AF2604">
        <w:rPr>
          <w:rFonts w:ascii="Arial" w:hAnsi="Arial" w:cs="Arial"/>
          <w:noProof/>
          <w:sz w:val="24"/>
          <w:szCs w:val="24"/>
        </w:rPr>
        <w:t>(31)</w:t>
      </w:r>
      <w:r w:rsidR="00BE31DD" w:rsidRPr="00AF2604">
        <w:rPr>
          <w:rFonts w:ascii="Arial" w:hAnsi="Arial" w:cs="Arial"/>
          <w:sz w:val="24"/>
          <w:szCs w:val="24"/>
        </w:rPr>
        <w:fldChar w:fldCharType="end"/>
      </w:r>
      <w:r w:rsidR="00861B73" w:rsidRPr="00AF2604">
        <w:rPr>
          <w:rFonts w:ascii="Arial" w:hAnsi="Arial" w:cs="Arial"/>
          <w:sz w:val="24"/>
          <w:szCs w:val="24"/>
        </w:rPr>
        <w:t xml:space="preserve"> and cancer </w:t>
      </w:r>
      <w:r w:rsidR="00211997" w:rsidRPr="00AF2604">
        <w:rPr>
          <w:rFonts w:ascii="Arial" w:hAnsi="Arial" w:cs="Arial"/>
          <w:sz w:val="24"/>
          <w:szCs w:val="24"/>
        </w:rPr>
        <w:t>survival</w:t>
      </w:r>
      <w:ins w:id="96" w:author="Kevin Chen" w:date="2020-03-26T12:25:00Z">
        <w:r w:rsidR="00A87936" w:rsidRPr="00AF2604">
          <w:rPr>
            <w:rFonts w:ascii="Arial" w:hAnsi="Arial" w:cs="Arial"/>
            <w:sz w:val="24"/>
            <w:szCs w:val="24"/>
          </w:rPr>
          <w:t xml:space="preserve"> </w:t>
        </w:r>
      </w:ins>
      <w:del w:id="97" w:author="Kevin Chen" w:date="2020-03-26T12:25:00Z">
        <w:r w:rsidR="003100A4" w:rsidRPr="00AF2604" w:rsidDel="00A87936">
          <w:rPr>
            <w:rFonts w:ascii="Arial" w:hAnsi="Arial" w:cs="Arial"/>
            <w:sz w:val="24"/>
            <w:szCs w:val="24"/>
          </w:rPr>
          <w:delText>,</w:delText>
        </w:r>
      </w:del>
      <w:r w:rsidR="00211997"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{"citationItems":[{"id":"ITEM-1","itemData":{"DOI":"10.1002/1097-0142(20010101)91:1&lt;178::AID-CNCR23&gt;3.0.CO;2-S","ISSN":"0008543X","PMID":"11148575","abstract":"BACKGROUND. Concern has been raised over the disproportionate cancer mortality among minority and low-income persons. The current study examined differences in disease stage at the time of diagnosis and subsequent survival for patients who are medically indigent compared with the rest of the population of cancer patients in Michigan. METHODS. The authors linked three Michigan statewide data bases: the Cancer Registry, Medicaid enrollment files, and death certificates. The analysis focused on female breast, cervix, lung, prostate, and colon carcinoma, and differences were analyzed in the incidence, disease stage at the time of diagnosis, and survival between younger women and older women who were either insured or not insured by Medicaid. To estimate the risk of late stage diagnosis and death, the authors used logistic regression, controlling for age, race, and Medicaid enrollment. Ordered logit models also were used as a refinement of disease stage prediction. RESULTS. Medically indigent persons had a disproportionately larger share of cancer. Persons age &lt; 65 years who were insured by Medicaid had the greatest risk of late stage diagnosis and death across all five disease sites analyzed. African-American women had a greater risk of death from breast carcinoma compared with other women independent of Medicaid status. No interaction effects were found between age, race, and/or gender and Medicaid enrollment. CONCLUSIONS. The results of this study showed that the disparities in cancer outcomes may be greater than previously thought and are consistent across disease sites. If advancements made in cancer control are to be shared by the low-income population, then improvements clearly are needed in cancer prevention, early detection, and treatment for the poor. © 2001 American Cancer Society.","author":[{"dropping-particle":"","family":"Bradley","given":"Cathy J.","non-dropping-particle":"","parse-names":false,"suffix":""},{"dropping-particle":"","family":"Given","given":"Charles W.","non-dropping-particle":"","parse-names":false,"suffix":""},{"dropping-particle":"","family":"Roberts","given":"Caralee","non-dropping-particle":"","parse-names":false,"suffix":""}],"container-title":"Cancer","id":"ITEM-1","issue":"1","issued":{"date-parts":[["2001"]]},"page":"178-188","title":"Disparities in cancer diagnosis and survival","type":"article-journal","volume":"91"},"uris":["http://www.mendeley.com/documents/?uuid=eeab5460-b016-4fed-89dd-25130a00f4ca","http://www.mendeley.com/documents/?uuid=3dd2bf4e-b0e8-4afe-9325-2a8a1a77b0cf","http://www.mendeley.com/documents/?uuid=2f7a048a-a986-47c8-97f4-45a88f06aa93"]}],"mendeley":{"formattedCitation":"(32)","plainTextFormattedCitation":"(32)","previouslyFormattedCitation":"(32)"},"properties":{"noteIndex":0},"schema":"https://github.com/citation-style-language/schema/raw/master/csl-citation.json"}</w:instrText>
      </w:r>
      <w:r w:rsidR="00211997" w:rsidRPr="00AF2604">
        <w:rPr>
          <w:rFonts w:ascii="Arial" w:hAnsi="Arial" w:cs="Arial"/>
          <w:sz w:val="24"/>
          <w:szCs w:val="24"/>
        </w:rPr>
        <w:fldChar w:fldCharType="separate"/>
      </w:r>
      <w:r w:rsidR="00161BA7" w:rsidRPr="00AF2604">
        <w:rPr>
          <w:rFonts w:ascii="Arial" w:hAnsi="Arial" w:cs="Arial"/>
          <w:noProof/>
          <w:sz w:val="24"/>
          <w:szCs w:val="24"/>
        </w:rPr>
        <w:t>(32)</w:t>
      </w:r>
      <w:r w:rsidR="00211997" w:rsidRPr="00AF2604">
        <w:rPr>
          <w:rFonts w:ascii="Arial" w:hAnsi="Arial" w:cs="Arial"/>
          <w:sz w:val="24"/>
          <w:szCs w:val="24"/>
        </w:rPr>
        <w:fldChar w:fldCharType="end"/>
      </w:r>
      <w:ins w:id="98" w:author="Kevin Chen" w:date="2020-03-26T12:26:00Z">
        <w:r w:rsidR="00A87936" w:rsidRPr="00AF2604">
          <w:rPr>
            <w:rFonts w:ascii="Arial" w:hAnsi="Arial" w:cs="Arial"/>
            <w:sz w:val="24"/>
            <w:szCs w:val="24"/>
          </w:rPr>
          <w:t>,</w:t>
        </w:r>
      </w:ins>
      <w:r w:rsidR="00A758C5" w:rsidRPr="00AF2604">
        <w:rPr>
          <w:rFonts w:ascii="Arial" w:hAnsi="Arial" w:cs="Arial"/>
          <w:sz w:val="24"/>
          <w:szCs w:val="24"/>
        </w:rPr>
        <w:t xml:space="preserve"> we assume that the cause-specific cancer </w:t>
      </w:r>
      <w:r w:rsidR="0015232D" w:rsidRPr="00AF2604">
        <w:rPr>
          <w:rFonts w:ascii="Arial" w:hAnsi="Arial" w:cs="Arial"/>
          <w:sz w:val="24"/>
          <w:szCs w:val="24"/>
        </w:rPr>
        <w:t xml:space="preserve">deaths identified </w:t>
      </w:r>
      <w:r w:rsidR="00A758C5" w:rsidRPr="00AF2604">
        <w:rPr>
          <w:rFonts w:ascii="Arial" w:hAnsi="Arial" w:cs="Arial"/>
          <w:sz w:val="24"/>
          <w:szCs w:val="24"/>
        </w:rPr>
        <w:t>in this analysis are a non-random subset of all occurrences of cancer in this cohort.</w:t>
      </w:r>
      <w:r w:rsidR="00B67CEC" w:rsidRPr="00AF2604">
        <w:rPr>
          <w:rFonts w:ascii="Arial" w:hAnsi="Arial" w:cs="Arial"/>
          <w:sz w:val="24"/>
          <w:szCs w:val="24"/>
        </w:rPr>
        <w:t xml:space="preserve"> </w:t>
      </w:r>
      <w:r w:rsidR="005508B0" w:rsidRPr="00AF2604">
        <w:rPr>
          <w:rFonts w:ascii="Arial" w:hAnsi="Arial" w:cs="Arial"/>
          <w:sz w:val="24"/>
          <w:szCs w:val="24"/>
        </w:rPr>
        <w:t>Mortality outcomes can also obfuscate a time-window or lagged analysis since date of death can be years after the first date of diagnosis.</w:t>
      </w:r>
      <w:r w:rsidR="00B67CEC" w:rsidRPr="00AF2604">
        <w:rPr>
          <w:rFonts w:ascii="Arial" w:hAnsi="Arial" w:cs="Arial"/>
          <w:sz w:val="24"/>
          <w:szCs w:val="24"/>
        </w:rPr>
        <w:t xml:space="preserve"> </w:t>
      </w:r>
      <w:r w:rsidR="005508B0" w:rsidRPr="00AF2604">
        <w:rPr>
          <w:rFonts w:ascii="Arial" w:hAnsi="Arial" w:cs="Arial"/>
          <w:sz w:val="24"/>
          <w:szCs w:val="24"/>
        </w:rPr>
        <w:t xml:space="preserve">For these reasons, incidence is </w:t>
      </w:r>
      <w:r w:rsidR="0006252C" w:rsidRPr="00AF2604">
        <w:rPr>
          <w:rFonts w:ascii="Arial" w:hAnsi="Arial" w:cs="Arial"/>
          <w:sz w:val="24"/>
          <w:szCs w:val="24"/>
        </w:rPr>
        <w:t xml:space="preserve">generally </w:t>
      </w:r>
      <w:r w:rsidR="005508B0" w:rsidRPr="00AF2604">
        <w:rPr>
          <w:rFonts w:ascii="Arial" w:hAnsi="Arial" w:cs="Arial"/>
          <w:sz w:val="24"/>
          <w:szCs w:val="24"/>
        </w:rPr>
        <w:t xml:space="preserve">preferred to mortality as an outcome measure for cancer etiology studies. </w:t>
      </w:r>
    </w:p>
    <w:p w14:paraId="2A9FF021" w14:textId="06D4D78C" w:rsidR="0019178A" w:rsidRPr="00AF2604" w:rsidRDefault="003330AF" w:rsidP="006F516C">
      <w:pPr>
        <w:spacing w:after="0" w:line="480" w:lineRule="auto"/>
        <w:rPr>
          <w:ins w:id="99" w:author="Sadie Costello" w:date="2020-03-25T14:24:00Z"/>
          <w:rFonts w:ascii="Arial" w:hAnsi="Arial" w:cs="Arial"/>
          <w:sz w:val="24"/>
          <w:szCs w:val="24"/>
        </w:rPr>
      </w:pPr>
      <w:r w:rsidRPr="00AF2604">
        <w:rPr>
          <w:rFonts w:ascii="Arial" w:hAnsi="Arial" w:cs="Arial"/>
          <w:sz w:val="24"/>
          <w:szCs w:val="24"/>
        </w:rPr>
        <w:t>Mortality does, however, offer some advantages as an outcome over incidence.</w:t>
      </w:r>
      <w:r w:rsidR="00657C25" w:rsidRPr="00AF2604">
        <w:rPr>
          <w:rFonts w:ascii="Arial" w:hAnsi="Arial" w:cs="Arial"/>
          <w:sz w:val="24"/>
          <w:szCs w:val="24"/>
        </w:rPr>
        <w:t xml:space="preserve"> </w:t>
      </w:r>
      <w:r w:rsidR="00FE71DF" w:rsidRPr="00AF2604">
        <w:rPr>
          <w:rFonts w:ascii="Arial" w:hAnsi="Arial" w:cs="Arial"/>
          <w:sz w:val="24"/>
          <w:szCs w:val="24"/>
        </w:rPr>
        <w:t xml:space="preserve">The Michigan Cancer Registry started in 1985, </w:t>
      </w:r>
      <w:r w:rsidRPr="00AF2604">
        <w:rPr>
          <w:rFonts w:ascii="Arial" w:hAnsi="Arial" w:cs="Arial"/>
          <w:sz w:val="24"/>
          <w:szCs w:val="24"/>
        </w:rPr>
        <w:t xml:space="preserve">and linkage </w:t>
      </w:r>
      <w:r w:rsidR="003100A4" w:rsidRPr="00AF2604">
        <w:rPr>
          <w:rFonts w:ascii="Arial" w:hAnsi="Arial" w:cs="Arial"/>
          <w:sz w:val="24"/>
          <w:szCs w:val="24"/>
        </w:rPr>
        <w:t xml:space="preserve">can </w:t>
      </w:r>
      <w:r w:rsidRPr="00AF2604">
        <w:rPr>
          <w:rFonts w:ascii="Arial" w:hAnsi="Arial" w:cs="Arial"/>
          <w:sz w:val="24"/>
          <w:szCs w:val="24"/>
        </w:rPr>
        <w:t xml:space="preserve">identify </w:t>
      </w:r>
      <w:r w:rsidR="00FE71DF" w:rsidRPr="00AF2604">
        <w:rPr>
          <w:rFonts w:ascii="Arial" w:hAnsi="Arial" w:cs="Arial"/>
          <w:sz w:val="24"/>
          <w:szCs w:val="24"/>
        </w:rPr>
        <w:t>cancer incidence</w:t>
      </w:r>
      <w:r w:rsidRPr="00AF2604">
        <w:rPr>
          <w:rFonts w:ascii="Arial" w:hAnsi="Arial" w:cs="Arial"/>
          <w:sz w:val="24"/>
          <w:szCs w:val="24"/>
        </w:rPr>
        <w:t xml:space="preserve"> in the cohort</w:t>
      </w:r>
      <w:r w:rsidR="00331013" w:rsidRPr="00AF2604">
        <w:rPr>
          <w:rFonts w:ascii="Arial" w:hAnsi="Arial" w:cs="Arial"/>
          <w:sz w:val="24"/>
          <w:szCs w:val="24"/>
        </w:rPr>
        <w:t>,</w:t>
      </w:r>
      <w:r w:rsidR="00B67CEC" w:rsidRPr="00AF2604">
        <w:rPr>
          <w:rFonts w:ascii="Arial" w:hAnsi="Arial" w:cs="Arial"/>
          <w:sz w:val="24"/>
          <w:szCs w:val="24"/>
        </w:rPr>
        <w:t xml:space="preserve"> </w:t>
      </w:r>
      <w:r w:rsidR="003100A4" w:rsidRPr="00AF2604">
        <w:rPr>
          <w:rFonts w:ascii="Arial" w:hAnsi="Arial" w:cs="Arial"/>
          <w:sz w:val="24"/>
          <w:szCs w:val="24"/>
        </w:rPr>
        <w:t xml:space="preserve">but </w:t>
      </w:r>
      <w:r w:rsidR="00022C56" w:rsidRPr="00AF2604">
        <w:rPr>
          <w:rFonts w:ascii="Arial" w:hAnsi="Arial" w:cs="Arial"/>
          <w:sz w:val="24"/>
          <w:szCs w:val="24"/>
        </w:rPr>
        <w:t xml:space="preserve">limited </w:t>
      </w:r>
      <w:r w:rsidR="00FE71DF" w:rsidRPr="00AF2604">
        <w:rPr>
          <w:rFonts w:ascii="Arial" w:hAnsi="Arial" w:cs="Arial"/>
          <w:sz w:val="24"/>
          <w:szCs w:val="24"/>
        </w:rPr>
        <w:t xml:space="preserve">to </w:t>
      </w:r>
      <w:r w:rsidR="00022C56" w:rsidRPr="00AF2604">
        <w:rPr>
          <w:rFonts w:ascii="Arial" w:hAnsi="Arial" w:cs="Arial"/>
          <w:sz w:val="24"/>
          <w:szCs w:val="24"/>
        </w:rPr>
        <w:t>diagnoses</w:t>
      </w:r>
      <w:r w:rsidR="00FE71DF" w:rsidRPr="00AF2604">
        <w:rPr>
          <w:rFonts w:ascii="Arial" w:hAnsi="Arial" w:cs="Arial"/>
          <w:sz w:val="24"/>
          <w:szCs w:val="24"/>
        </w:rPr>
        <w:t xml:space="preserve"> </w:t>
      </w:r>
      <w:r w:rsidRPr="00AF2604">
        <w:rPr>
          <w:rFonts w:ascii="Arial" w:hAnsi="Arial" w:cs="Arial"/>
          <w:sz w:val="24"/>
          <w:szCs w:val="24"/>
        </w:rPr>
        <w:t xml:space="preserve">in the state of Michigan that occurred </w:t>
      </w:r>
      <w:r w:rsidR="00FE71DF" w:rsidRPr="00AF2604">
        <w:rPr>
          <w:rFonts w:ascii="Arial" w:hAnsi="Arial" w:cs="Arial"/>
          <w:sz w:val="24"/>
          <w:szCs w:val="24"/>
        </w:rPr>
        <w:t xml:space="preserve">after </w:t>
      </w:r>
      <w:r w:rsidR="00657C25" w:rsidRPr="00AF2604">
        <w:rPr>
          <w:rFonts w:ascii="Arial" w:hAnsi="Arial" w:cs="Arial"/>
          <w:sz w:val="24"/>
          <w:szCs w:val="24"/>
        </w:rPr>
        <w:t>the initiation of the registry</w:t>
      </w:r>
      <w:r w:rsidR="0006252C" w:rsidRPr="00AF2604">
        <w:rPr>
          <w:rFonts w:ascii="Arial" w:hAnsi="Arial" w:cs="Arial"/>
          <w:sz w:val="24"/>
          <w:szCs w:val="24"/>
        </w:rPr>
        <w:t xml:space="preserve">. This data structure can lead to </w:t>
      </w:r>
      <w:r w:rsidR="00657C25" w:rsidRPr="00AF2604">
        <w:rPr>
          <w:rFonts w:ascii="Arial" w:hAnsi="Arial" w:cs="Arial"/>
          <w:sz w:val="24"/>
          <w:szCs w:val="24"/>
        </w:rPr>
        <w:t>increase</w:t>
      </w:r>
      <w:r w:rsidR="006A301D" w:rsidRPr="00AF2604">
        <w:rPr>
          <w:rFonts w:ascii="Arial" w:hAnsi="Arial" w:cs="Arial"/>
          <w:sz w:val="24"/>
          <w:szCs w:val="24"/>
        </w:rPr>
        <w:t>d</w:t>
      </w:r>
      <w:r w:rsidR="00657C25" w:rsidRPr="00AF2604">
        <w:rPr>
          <w:rFonts w:ascii="Arial" w:hAnsi="Arial" w:cs="Arial"/>
          <w:sz w:val="24"/>
          <w:szCs w:val="24"/>
        </w:rPr>
        <w:t xml:space="preserve"> potential for misclassified </w:t>
      </w:r>
      <w:r w:rsidR="0006252C" w:rsidRPr="00AF2604">
        <w:rPr>
          <w:rFonts w:ascii="Arial" w:hAnsi="Arial" w:cs="Arial"/>
          <w:sz w:val="24"/>
          <w:szCs w:val="24"/>
        </w:rPr>
        <w:t>outcomes and survivor bias</w:t>
      </w:r>
      <w:r w:rsidR="00331013" w:rsidRPr="00AF2604">
        <w:rPr>
          <w:rFonts w:ascii="Arial" w:hAnsi="Arial" w:cs="Arial"/>
          <w:sz w:val="24"/>
          <w:szCs w:val="24"/>
        </w:rPr>
        <w:t xml:space="preserve"> due to left truncation</w:t>
      </w:r>
      <w:r w:rsidR="0006252C" w:rsidRPr="00AF2604">
        <w:rPr>
          <w:rFonts w:ascii="Arial" w:hAnsi="Arial" w:cs="Arial"/>
          <w:sz w:val="24"/>
          <w:szCs w:val="24"/>
        </w:rPr>
        <w:t xml:space="preserve">. </w:t>
      </w:r>
      <w:r w:rsidR="00860BD6" w:rsidRPr="00AF2604">
        <w:rPr>
          <w:rFonts w:ascii="Arial" w:hAnsi="Arial" w:cs="Arial"/>
          <w:sz w:val="24"/>
          <w:szCs w:val="24"/>
        </w:rPr>
        <w:t xml:space="preserve">Thus, although mortality may not be the best outcome for studying the increased risk of cancer from an occupational exposure, </w:t>
      </w:r>
      <w:r w:rsidRPr="00AF2604">
        <w:rPr>
          <w:rFonts w:ascii="Arial" w:hAnsi="Arial" w:cs="Arial"/>
          <w:sz w:val="24"/>
          <w:szCs w:val="24"/>
        </w:rPr>
        <w:t xml:space="preserve">it does allow us </w:t>
      </w:r>
      <w:r w:rsidR="00C61148" w:rsidRPr="00AF2604">
        <w:rPr>
          <w:rFonts w:ascii="Arial" w:hAnsi="Arial" w:cs="Arial"/>
          <w:sz w:val="24"/>
          <w:szCs w:val="24"/>
        </w:rPr>
        <w:t xml:space="preserve">to leverage the full cohort of almost 40,000 workers followed for up to </w:t>
      </w:r>
      <w:r w:rsidRPr="00AF2604">
        <w:rPr>
          <w:rFonts w:ascii="Arial" w:hAnsi="Arial" w:cs="Arial"/>
          <w:sz w:val="24"/>
          <w:szCs w:val="24"/>
        </w:rPr>
        <w:t>75</w:t>
      </w:r>
      <w:r w:rsidR="00C61148" w:rsidRPr="00AF2604">
        <w:rPr>
          <w:rFonts w:ascii="Arial" w:hAnsi="Arial" w:cs="Arial"/>
          <w:sz w:val="24"/>
          <w:szCs w:val="24"/>
        </w:rPr>
        <w:t xml:space="preserve"> years.</w:t>
      </w:r>
      <w:r w:rsidR="00B67CEC" w:rsidRPr="00AF2604">
        <w:rPr>
          <w:rFonts w:ascii="Arial" w:hAnsi="Arial" w:cs="Arial"/>
          <w:sz w:val="24"/>
          <w:szCs w:val="24"/>
        </w:rPr>
        <w:t xml:space="preserve"> </w:t>
      </w:r>
    </w:p>
    <w:p w14:paraId="2E5DCC69" w14:textId="77777777" w:rsidR="00EE188B" w:rsidRPr="00AF2604" w:rsidRDefault="00EE188B" w:rsidP="006F516C">
      <w:pPr>
        <w:spacing w:after="0" w:line="480" w:lineRule="auto"/>
        <w:rPr>
          <w:rFonts w:ascii="Arial" w:hAnsi="Arial" w:cs="Arial"/>
          <w:sz w:val="24"/>
          <w:szCs w:val="24"/>
        </w:rPr>
      </w:pPr>
    </w:p>
    <w:p w14:paraId="30328992" w14:textId="04764D77" w:rsidR="0019178A" w:rsidRPr="00AF2604" w:rsidRDefault="006A301D" w:rsidP="006F516C">
      <w:pPr>
        <w:spacing w:after="0" w:line="480" w:lineRule="auto"/>
        <w:rPr>
          <w:ins w:id="100" w:author="Sadie Costello" w:date="2020-03-25T13:31:00Z"/>
          <w:rFonts w:ascii="Arial" w:hAnsi="Arial" w:cs="Arial"/>
          <w:sz w:val="24"/>
          <w:szCs w:val="24"/>
        </w:rPr>
      </w:pPr>
      <w:r w:rsidRPr="00AF2604">
        <w:rPr>
          <w:rFonts w:ascii="Arial" w:hAnsi="Arial" w:cs="Arial"/>
          <w:sz w:val="24"/>
          <w:szCs w:val="24"/>
        </w:rPr>
        <w:t>There are</w:t>
      </w:r>
      <w:r w:rsidR="00860BD6" w:rsidRPr="00AF2604">
        <w:rPr>
          <w:rFonts w:ascii="Arial" w:hAnsi="Arial" w:cs="Arial"/>
          <w:sz w:val="24"/>
          <w:szCs w:val="24"/>
        </w:rPr>
        <w:t xml:space="preserve"> known risk factors </w:t>
      </w:r>
      <w:r w:rsidRPr="00AF2604">
        <w:rPr>
          <w:rFonts w:ascii="Arial" w:hAnsi="Arial" w:cs="Arial"/>
          <w:sz w:val="24"/>
          <w:szCs w:val="24"/>
        </w:rPr>
        <w:t xml:space="preserve">for many of the cancers presented in this paper </w:t>
      </w:r>
      <w:r w:rsidR="00860BD6" w:rsidRPr="00AF2604">
        <w:rPr>
          <w:rFonts w:ascii="Arial" w:hAnsi="Arial" w:cs="Arial"/>
          <w:sz w:val="24"/>
          <w:szCs w:val="24"/>
        </w:rPr>
        <w:t xml:space="preserve">which were not measured in this cohort, for example, </w:t>
      </w:r>
      <w:del w:id="101" w:author="Sadie Costello" w:date="2020-03-25T12:25:00Z">
        <w:r w:rsidR="00860BD6" w:rsidRPr="00AF2604" w:rsidDel="00673E9E">
          <w:rPr>
            <w:rFonts w:ascii="Arial" w:hAnsi="Arial" w:cs="Arial"/>
            <w:sz w:val="24"/>
            <w:szCs w:val="24"/>
          </w:rPr>
          <w:delText xml:space="preserve">smoking </w:delText>
        </w:r>
      </w:del>
      <w:ins w:id="102" w:author="Sadie Costello" w:date="2020-03-25T12:25:00Z">
        <w:r w:rsidR="00673E9E" w:rsidRPr="00AF2604">
          <w:rPr>
            <w:rFonts w:ascii="Arial" w:hAnsi="Arial" w:cs="Arial"/>
            <w:sz w:val="24"/>
            <w:szCs w:val="24"/>
          </w:rPr>
          <w:t xml:space="preserve">Helicobacter Pylori infection </w:t>
        </w:r>
      </w:ins>
      <w:r w:rsidR="00860BD6" w:rsidRPr="00AF2604">
        <w:rPr>
          <w:rFonts w:ascii="Arial" w:hAnsi="Arial" w:cs="Arial"/>
          <w:sz w:val="24"/>
          <w:szCs w:val="24"/>
        </w:rPr>
        <w:t xml:space="preserve">for </w:t>
      </w:r>
      <w:r w:rsidRPr="00AF2604">
        <w:rPr>
          <w:rFonts w:ascii="Arial" w:hAnsi="Arial" w:cs="Arial"/>
          <w:sz w:val="24"/>
          <w:szCs w:val="24"/>
        </w:rPr>
        <w:t>stomach</w:t>
      </w:r>
      <w:r w:rsidR="00860BD6" w:rsidRPr="00AF2604">
        <w:rPr>
          <w:rFonts w:ascii="Arial" w:hAnsi="Arial" w:cs="Arial"/>
          <w:sz w:val="24"/>
          <w:szCs w:val="24"/>
        </w:rPr>
        <w:t xml:space="preserve"> cancer, sun exposure for skin cancer</w:t>
      </w:r>
      <w:r w:rsidR="00185A27" w:rsidRPr="00AF2604">
        <w:rPr>
          <w:rFonts w:ascii="Arial" w:hAnsi="Arial" w:cs="Arial"/>
          <w:sz w:val="24"/>
          <w:szCs w:val="24"/>
        </w:rPr>
        <w:t>,</w:t>
      </w:r>
      <w:r w:rsidR="00860BD6" w:rsidRPr="00AF2604">
        <w:rPr>
          <w:rFonts w:ascii="Arial" w:hAnsi="Arial" w:cs="Arial"/>
          <w:sz w:val="24"/>
          <w:szCs w:val="24"/>
        </w:rPr>
        <w:t xml:space="preserve"> </w:t>
      </w:r>
      <w:r w:rsidR="00185A27" w:rsidRPr="00AF2604">
        <w:rPr>
          <w:rFonts w:ascii="Arial" w:hAnsi="Arial" w:cs="Arial"/>
          <w:sz w:val="24"/>
          <w:szCs w:val="24"/>
        </w:rPr>
        <w:t xml:space="preserve">diet </w:t>
      </w:r>
      <w:r w:rsidR="002B64F3" w:rsidRPr="00AF2604">
        <w:rPr>
          <w:rFonts w:ascii="Arial" w:hAnsi="Arial" w:cs="Arial"/>
          <w:sz w:val="24"/>
          <w:szCs w:val="24"/>
        </w:rPr>
        <w:t xml:space="preserve">for </w:t>
      </w:r>
      <w:r w:rsidR="00185A27" w:rsidRPr="00AF2604">
        <w:rPr>
          <w:rFonts w:ascii="Arial" w:hAnsi="Arial" w:cs="Arial"/>
          <w:sz w:val="24"/>
          <w:szCs w:val="24"/>
        </w:rPr>
        <w:t xml:space="preserve">rectal cancer, </w:t>
      </w:r>
      <w:r w:rsidR="00860BD6" w:rsidRPr="00AF2604">
        <w:rPr>
          <w:rFonts w:ascii="Arial" w:hAnsi="Arial" w:cs="Arial"/>
          <w:sz w:val="24"/>
          <w:szCs w:val="24"/>
        </w:rPr>
        <w:t xml:space="preserve">and parity for breast cancer. </w:t>
      </w:r>
      <w:r w:rsidRPr="00AF2604">
        <w:rPr>
          <w:rFonts w:ascii="Arial" w:hAnsi="Arial" w:cs="Arial"/>
          <w:sz w:val="24"/>
          <w:szCs w:val="24"/>
        </w:rPr>
        <w:t xml:space="preserve">Clearly, not all risk factors need to be adjusted for; however, those that are also associated with exposure </w:t>
      </w:r>
      <w:r w:rsidR="00185A27" w:rsidRPr="00AF2604">
        <w:rPr>
          <w:rFonts w:ascii="Arial" w:hAnsi="Arial" w:cs="Arial"/>
          <w:sz w:val="24"/>
          <w:szCs w:val="24"/>
        </w:rPr>
        <w:t xml:space="preserve">need to </w:t>
      </w:r>
      <w:r w:rsidRPr="00AF2604">
        <w:rPr>
          <w:rFonts w:ascii="Arial" w:hAnsi="Arial" w:cs="Arial"/>
          <w:sz w:val="24"/>
          <w:szCs w:val="24"/>
        </w:rPr>
        <w:t>be.</w:t>
      </w:r>
      <w:r w:rsidR="00B67CEC" w:rsidRPr="00AF2604">
        <w:rPr>
          <w:rFonts w:ascii="Arial" w:hAnsi="Arial" w:cs="Arial"/>
          <w:sz w:val="24"/>
          <w:szCs w:val="24"/>
        </w:rPr>
        <w:t xml:space="preserve"> </w:t>
      </w:r>
      <w:r w:rsidRPr="00AF2604">
        <w:rPr>
          <w:rFonts w:ascii="Arial" w:hAnsi="Arial" w:cs="Arial"/>
          <w:sz w:val="24"/>
          <w:szCs w:val="24"/>
        </w:rPr>
        <w:t xml:space="preserve">Given the lack of association between most of the cancers and </w:t>
      </w:r>
      <w:r w:rsidR="003F5286" w:rsidRPr="00AF2604">
        <w:rPr>
          <w:rFonts w:ascii="Arial" w:hAnsi="Arial" w:cs="Arial"/>
          <w:sz w:val="24"/>
          <w:szCs w:val="24"/>
        </w:rPr>
        <w:t>MWF</w:t>
      </w:r>
      <w:r w:rsidRPr="00AF2604">
        <w:rPr>
          <w:rFonts w:ascii="Arial" w:hAnsi="Arial" w:cs="Arial"/>
          <w:sz w:val="24"/>
          <w:szCs w:val="24"/>
        </w:rPr>
        <w:t xml:space="preserve">, we considered whether we were missing information on a ubiquitous </w:t>
      </w:r>
      <w:r w:rsidRPr="00AF2604">
        <w:rPr>
          <w:rFonts w:ascii="Arial" w:hAnsi="Arial" w:cs="Arial"/>
          <w:sz w:val="24"/>
          <w:szCs w:val="24"/>
        </w:rPr>
        <w:lastRenderedPageBreak/>
        <w:t xml:space="preserve">risk factor that </w:t>
      </w:r>
      <w:r w:rsidR="00185A27" w:rsidRPr="00AF2604">
        <w:rPr>
          <w:rFonts w:ascii="Arial" w:hAnsi="Arial" w:cs="Arial"/>
          <w:sz w:val="24"/>
          <w:szCs w:val="24"/>
        </w:rPr>
        <w:t xml:space="preserve">might be </w:t>
      </w:r>
      <w:r w:rsidRPr="00AF2604">
        <w:rPr>
          <w:rFonts w:ascii="Arial" w:hAnsi="Arial" w:cs="Arial"/>
          <w:sz w:val="24"/>
          <w:szCs w:val="24"/>
        </w:rPr>
        <w:t xml:space="preserve">inversely associated with </w:t>
      </w:r>
      <w:r w:rsidR="00231024" w:rsidRPr="00AF2604">
        <w:rPr>
          <w:rFonts w:ascii="Arial" w:hAnsi="Arial" w:cs="Arial"/>
          <w:sz w:val="24"/>
          <w:szCs w:val="24"/>
        </w:rPr>
        <w:t xml:space="preserve">increased </w:t>
      </w:r>
      <w:r w:rsidR="003F5286" w:rsidRPr="00AF2604">
        <w:rPr>
          <w:rFonts w:ascii="Arial" w:hAnsi="Arial" w:cs="Arial"/>
          <w:sz w:val="24"/>
          <w:szCs w:val="24"/>
        </w:rPr>
        <w:t>MWF</w:t>
      </w:r>
      <w:r w:rsidR="00231024" w:rsidRPr="00AF2604">
        <w:rPr>
          <w:rFonts w:ascii="Arial" w:hAnsi="Arial" w:cs="Arial"/>
          <w:sz w:val="24"/>
          <w:szCs w:val="24"/>
        </w:rPr>
        <w:t xml:space="preserve"> exposure. That is, is there a risk factor for mortality from several cancers that is more likely to occur among the unexposed?</w:t>
      </w:r>
      <w:r w:rsidR="00B67CEC" w:rsidRPr="00AF2604">
        <w:rPr>
          <w:rFonts w:ascii="Arial" w:hAnsi="Arial" w:cs="Arial"/>
          <w:sz w:val="24"/>
          <w:szCs w:val="24"/>
        </w:rPr>
        <w:t xml:space="preserve"> </w:t>
      </w:r>
      <w:r w:rsidR="00231024" w:rsidRPr="00AF2604">
        <w:rPr>
          <w:rFonts w:ascii="Arial" w:hAnsi="Arial" w:cs="Arial"/>
          <w:sz w:val="24"/>
          <w:szCs w:val="24"/>
        </w:rPr>
        <w:t>In this cohort, assembly workers were classified as unexposed</w:t>
      </w:r>
      <w:r w:rsidR="00B54E2D" w:rsidRPr="00AF2604">
        <w:rPr>
          <w:rFonts w:ascii="Arial" w:hAnsi="Arial" w:cs="Arial"/>
          <w:sz w:val="24"/>
          <w:szCs w:val="24"/>
        </w:rPr>
        <w:t xml:space="preserve"> to each specific type of </w:t>
      </w:r>
      <w:r w:rsidR="00211997" w:rsidRPr="00AF2604">
        <w:rPr>
          <w:rFonts w:ascii="Arial" w:hAnsi="Arial" w:cs="Arial"/>
          <w:sz w:val="24"/>
          <w:szCs w:val="24"/>
        </w:rPr>
        <w:t xml:space="preserve">MWF </w:t>
      </w:r>
      <w:r w:rsidR="00231024" w:rsidRPr="00AF2604">
        <w:rPr>
          <w:rFonts w:ascii="Arial" w:hAnsi="Arial" w:cs="Arial"/>
          <w:sz w:val="24"/>
          <w:szCs w:val="24"/>
        </w:rPr>
        <w:t>and comprise a large portion of the reference group for all fluid type</w:t>
      </w:r>
      <w:r w:rsidR="00B54E2D" w:rsidRPr="00AF2604">
        <w:rPr>
          <w:rFonts w:ascii="Arial" w:hAnsi="Arial" w:cs="Arial"/>
          <w:sz w:val="24"/>
          <w:szCs w:val="24"/>
        </w:rPr>
        <w:t>s</w:t>
      </w:r>
      <w:r w:rsidR="00231024" w:rsidRPr="00AF2604">
        <w:rPr>
          <w:rFonts w:ascii="Arial" w:hAnsi="Arial" w:cs="Arial"/>
          <w:sz w:val="24"/>
          <w:szCs w:val="24"/>
        </w:rPr>
        <w:t xml:space="preserve">, but especially soluble fluid. If </w:t>
      </w:r>
      <w:del w:id="103" w:author="Sadie Cash Costello, PhD" w:date="2020-03-30T10:20:00Z">
        <w:r w:rsidR="00231024" w:rsidRPr="00AF2604" w:rsidDel="004B4861">
          <w:rPr>
            <w:rFonts w:ascii="Arial" w:hAnsi="Arial" w:cs="Arial"/>
            <w:sz w:val="24"/>
            <w:szCs w:val="24"/>
          </w:rPr>
          <w:delText xml:space="preserve">the </w:delText>
        </w:r>
        <w:r w:rsidR="00185A27" w:rsidRPr="00AF2604" w:rsidDel="004B4861">
          <w:rPr>
            <w:rFonts w:ascii="Arial" w:hAnsi="Arial" w:cs="Arial"/>
            <w:sz w:val="24"/>
            <w:szCs w:val="24"/>
          </w:rPr>
          <w:delText xml:space="preserve">less skilled </w:delText>
        </w:r>
      </w:del>
      <w:r w:rsidR="00231024" w:rsidRPr="00AF2604">
        <w:rPr>
          <w:rFonts w:ascii="Arial" w:hAnsi="Arial" w:cs="Arial"/>
          <w:sz w:val="24"/>
          <w:szCs w:val="24"/>
        </w:rPr>
        <w:t xml:space="preserve">assembly workers were more likely to </w:t>
      </w:r>
      <w:ins w:id="104" w:author="Sadie Cash Costello, PhD" w:date="2020-03-30T10:20:00Z">
        <w:r w:rsidR="004B4861">
          <w:rPr>
            <w:rFonts w:ascii="Arial" w:hAnsi="Arial" w:cs="Arial"/>
            <w:sz w:val="24"/>
            <w:szCs w:val="24"/>
          </w:rPr>
          <w:t xml:space="preserve">be exposed to other occupational chemicals, </w:t>
        </w:r>
      </w:ins>
      <w:r w:rsidR="00231024" w:rsidRPr="00AF2604">
        <w:rPr>
          <w:rFonts w:ascii="Arial" w:hAnsi="Arial" w:cs="Arial"/>
          <w:sz w:val="24"/>
          <w:szCs w:val="24"/>
        </w:rPr>
        <w:t>smoke</w:t>
      </w:r>
      <w:ins w:id="105" w:author="Sadie Cash Costello, PhD" w:date="2020-03-30T10:21:00Z">
        <w:r w:rsidR="004B4861">
          <w:rPr>
            <w:rFonts w:ascii="Arial" w:hAnsi="Arial" w:cs="Arial"/>
            <w:sz w:val="24"/>
            <w:szCs w:val="24"/>
          </w:rPr>
          <w:t xml:space="preserve"> cigarettes,</w:t>
        </w:r>
      </w:ins>
      <w:r w:rsidR="00231024" w:rsidRPr="00AF2604">
        <w:rPr>
          <w:rFonts w:ascii="Arial" w:hAnsi="Arial" w:cs="Arial"/>
          <w:sz w:val="24"/>
          <w:szCs w:val="24"/>
        </w:rPr>
        <w:t xml:space="preserve"> or have less favorable socio-economic </w:t>
      </w:r>
      <w:del w:id="106" w:author="Sadie Cash Costello, PhD" w:date="2020-03-30T10:21:00Z">
        <w:r w:rsidR="00231024" w:rsidRPr="00AF2604" w:rsidDel="004B4861">
          <w:rPr>
            <w:rFonts w:ascii="Arial" w:hAnsi="Arial" w:cs="Arial"/>
            <w:sz w:val="24"/>
            <w:szCs w:val="24"/>
          </w:rPr>
          <w:delText xml:space="preserve">standing </w:delText>
        </w:r>
      </w:del>
      <w:ins w:id="107" w:author="Sadie Cash Costello, PhD" w:date="2020-03-30T10:21:00Z">
        <w:r w:rsidR="004B4861">
          <w:rPr>
            <w:rFonts w:ascii="Arial" w:hAnsi="Arial" w:cs="Arial"/>
            <w:sz w:val="24"/>
            <w:szCs w:val="24"/>
          </w:rPr>
          <w:t xml:space="preserve">status </w:t>
        </w:r>
      </w:ins>
      <w:del w:id="108" w:author="Sadie Cash Costello, PhD" w:date="2020-03-30T10:21:00Z">
        <w:r w:rsidR="00231024" w:rsidRPr="00AF2604" w:rsidDel="004B4861">
          <w:rPr>
            <w:rFonts w:ascii="Arial" w:hAnsi="Arial" w:cs="Arial"/>
            <w:sz w:val="24"/>
            <w:szCs w:val="24"/>
          </w:rPr>
          <w:delText xml:space="preserve">compared to the highly exposed </w:delText>
        </w:r>
        <w:r w:rsidR="00185A27" w:rsidRPr="00AF2604" w:rsidDel="004B4861">
          <w:rPr>
            <w:rFonts w:ascii="Arial" w:hAnsi="Arial" w:cs="Arial"/>
            <w:sz w:val="24"/>
            <w:szCs w:val="24"/>
          </w:rPr>
          <w:delText>and more skilled</w:delText>
        </w:r>
      </w:del>
      <w:ins w:id="109" w:author="Sadie Cash Costello, PhD" w:date="2020-03-30T10:21:00Z">
        <w:r w:rsidR="004B4861">
          <w:rPr>
            <w:rFonts w:ascii="Arial" w:hAnsi="Arial" w:cs="Arial"/>
            <w:sz w:val="24"/>
            <w:szCs w:val="24"/>
          </w:rPr>
          <w:t>than machine operators or</w:t>
        </w:r>
      </w:ins>
      <w:r w:rsidR="00185A27" w:rsidRPr="00AF2604">
        <w:rPr>
          <w:rFonts w:ascii="Arial" w:hAnsi="Arial" w:cs="Arial"/>
          <w:sz w:val="24"/>
          <w:szCs w:val="24"/>
        </w:rPr>
        <w:t xml:space="preserve"> </w:t>
      </w:r>
      <w:r w:rsidR="00231024" w:rsidRPr="00AF2604">
        <w:rPr>
          <w:rFonts w:ascii="Arial" w:hAnsi="Arial" w:cs="Arial"/>
          <w:sz w:val="24"/>
          <w:szCs w:val="24"/>
        </w:rPr>
        <w:t>machinists, our results could be globally attenuated due to confounding.</w:t>
      </w:r>
      <w:r w:rsidR="00B67CEC" w:rsidRPr="00AF2604">
        <w:rPr>
          <w:rFonts w:ascii="Arial" w:hAnsi="Arial" w:cs="Arial"/>
          <w:sz w:val="24"/>
          <w:szCs w:val="24"/>
        </w:rPr>
        <w:t xml:space="preserve"> </w:t>
      </w:r>
      <w:r w:rsidR="00B54E2D" w:rsidRPr="00AF2604">
        <w:rPr>
          <w:rFonts w:ascii="Arial" w:hAnsi="Arial" w:cs="Arial"/>
          <w:sz w:val="24"/>
          <w:szCs w:val="24"/>
        </w:rPr>
        <w:t xml:space="preserve">Unfortunately, we are not able to test this theory since we do not have smoking or socio-economic data for members of our cohort. </w:t>
      </w:r>
    </w:p>
    <w:p w14:paraId="1761EEF1" w14:textId="77777777" w:rsidR="004B4861" w:rsidRDefault="004B4861" w:rsidP="006F516C">
      <w:pPr>
        <w:spacing w:after="0" w:line="480" w:lineRule="auto"/>
        <w:ind w:firstLine="720"/>
        <w:rPr>
          <w:ins w:id="110" w:author="Sadie Cash Costello, PhD" w:date="2020-03-30T10:19:00Z"/>
          <w:rFonts w:ascii="Arial" w:hAnsi="Arial" w:cs="Arial"/>
          <w:sz w:val="24"/>
          <w:szCs w:val="24"/>
        </w:rPr>
      </w:pPr>
      <w:ins w:id="111" w:author="Sadie Cash Costello, PhD" w:date="2020-03-30T10:19:00Z">
        <w:r w:rsidRPr="00AF2604">
          <w:rPr>
            <w:rFonts w:ascii="Arial" w:hAnsi="Arial" w:cs="Arial"/>
            <w:sz w:val="24"/>
            <w:szCs w:val="24"/>
          </w:rPr>
          <w:t xml:space="preserve">Due to the quantitative exposure assessment of MWF, this UAW-GM cohort </w:t>
        </w:r>
        <w:r>
          <w:rPr>
            <w:rFonts w:ascii="Arial" w:hAnsi="Arial" w:cs="Arial"/>
            <w:sz w:val="24"/>
            <w:szCs w:val="24"/>
          </w:rPr>
          <w:t xml:space="preserve">study </w:t>
        </w:r>
        <w:r w:rsidRPr="00AF2604">
          <w:rPr>
            <w:rFonts w:ascii="Arial" w:hAnsi="Arial" w:cs="Arial"/>
            <w:sz w:val="24"/>
            <w:szCs w:val="24"/>
          </w:rPr>
          <w:t xml:space="preserve">has </w:t>
        </w:r>
        <w:r>
          <w:rPr>
            <w:rFonts w:ascii="Arial" w:hAnsi="Arial" w:cs="Arial"/>
            <w:sz w:val="24"/>
            <w:szCs w:val="24"/>
          </w:rPr>
          <w:t>contributed substaintially</w:t>
        </w:r>
        <w:r w:rsidRPr="00AF2604">
          <w:rPr>
            <w:rFonts w:ascii="Arial" w:hAnsi="Arial" w:cs="Arial"/>
            <w:sz w:val="24"/>
            <w:szCs w:val="24"/>
          </w:rPr>
          <w:t xml:space="preserve"> to our understanding of the health effects of MWF.  However, any exposure assessment based on a Job Exposure Matrix will result in some non-differential exposure misclassification which would likely result in attenuation of results.  Additionally, the necessary use of a 21 year lag may also lead to attenuation, especially for cancers with shorter latency. </w:t>
        </w:r>
      </w:ins>
    </w:p>
    <w:p w14:paraId="7F1697D1" w14:textId="23186274" w:rsidR="00616C0D" w:rsidRPr="00AF2604" w:rsidRDefault="003123BA" w:rsidP="006F516C">
      <w:pPr>
        <w:spacing w:after="0" w:line="480" w:lineRule="auto"/>
        <w:ind w:firstLine="720"/>
        <w:rPr>
          <w:rFonts w:ascii="Arial" w:hAnsi="Arial" w:cs="Arial"/>
          <w:color w:val="000000"/>
          <w:sz w:val="24"/>
          <w:szCs w:val="24"/>
        </w:rPr>
      </w:pPr>
      <w:r w:rsidRPr="00AF2604">
        <w:rPr>
          <w:rFonts w:ascii="Arial" w:hAnsi="Arial" w:cs="Arial"/>
          <w:sz w:val="24"/>
          <w:szCs w:val="24"/>
        </w:rPr>
        <w:t xml:space="preserve">Our </w:t>
      </w:r>
      <w:r w:rsidR="00755383" w:rsidRPr="00AF2604">
        <w:rPr>
          <w:rFonts w:ascii="Arial" w:hAnsi="Arial" w:cs="Arial"/>
          <w:sz w:val="24"/>
          <w:szCs w:val="24"/>
        </w:rPr>
        <w:t>final</w:t>
      </w:r>
      <w:r w:rsidRPr="00AF2604">
        <w:rPr>
          <w:rFonts w:ascii="Arial" w:hAnsi="Arial" w:cs="Arial"/>
          <w:sz w:val="24"/>
          <w:szCs w:val="24"/>
        </w:rPr>
        <w:t xml:space="preserve"> area of concern is attenuation from the healthy worker effect</w:t>
      </w:r>
      <w:ins w:id="112" w:author="Kevin Chen" w:date="2020-03-26T12:30:00Z">
        <w:r w:rsidR="00A87936" w:rsidRPr="00AF2604">
          <w:rPr>
            <w:rFonts w:ascii="Arial" w:hAnsi="Arial" w:cs="Arial"/>
            <w:sz w:val="24"/>
            <w:szCs w:val="24"/>
          </w:rPr>
          <w:t xml:space="preserve"> </w:t>
        </w:r>
      </w:ins>
      <w:del w:id="113" w:author="Kevin Chen" w:date="2020-03-26T12:30:00Z">
        <w:r w:rsidRPr="00AF2604" w:rsidDel="00A87936">
          <w:rPr>
            <w:rFonts w:ascii="Arial" w:hAnsi="Arial" w:cs="Arial"/>
            <w:sz w:val="24"/>
            <w:szCs w:val="24"/>
          </w:rPr>
          <w:delText>.</w:delText>
        </w:r>
      </w:del>
      <w:r w:rsidR="00616C0D" w:rsidRPr="00AF2604">
        <w:rPr>
          <w:rFonts w:ascii="Arial" w:hAnsi="Arial" w:cs="Arial"/>
          <w:sz w:val="24"/>
          <w:szCs w:val="24"/>
        </w:rPr>
        <w:fldChar w:fldCharType="begin" w:fldLock="1"/>
      </w:r>
      <w:r w:rsidR="00C23185" w:rsidRPr="00AF2604">
        <w:rPr>
          <w:rFonts w:ascii="Arial" w:hAnsi="Arial" w:cs="Arial"/>
          <w:sz w:val="24"/>
          <w:szCs w:val="24"/>
        </w:rPr>
        <w:instrText>ADDIN CSL_CITATION {"citationItems":[{"id":"ITEM-1","itemData":{"DOI":"10.1002/9780470057339.vad033","ISBN":"0471899976","ISSN":"0470057335","author":[{"dropping-particle":"","family":"Eisen","given":"EA","non-dropping-particle":"","parse-names":false,"suffix":""},{"dropping-particle":"","family":"Picciotto","given":"S","non-dropping-particle":"","parse-names":false,"suffix":""},{"dropping-particle":"","family":"Robins","given":"JM","non-dropping-particle":"","parse-names":false,"suffix":""}],"container-title":"Encyclopedia of Environmetrics","id":"ITEM-1","issued":{"date-parts":[["2012"]]},"page":"1-7","title":"Healthy worker effect","type":"entry-encyclopedia"},"uris":["http://www.mendeley.com/documents/?uuid=00897853-90f9-46f9-9002-59517c05be95","http://www.mendeley.com/documents/?uuid=300a620a-7a8b-43e5-b0d9-095ffd84fa2a","http://www.mendeley.com/documents/?uuid=086c08ba-8c35-494f-b227-9cb4b64cb395"]}],"mendeley":{"formattedCitation":"(33)","plainTextFormattedCitation":"(33)","previouslyFormattedCitation":"(33)"},"properties":{"noteIndex":0},"schema":"https://github.com/citation-style-language/schema/raw/master/csl-citation.json"}</w:instrText>
      </w:r>
      <w:r w:rsidR="00616C0D" w:rsidRPr="00AF2604">
        <w:rPr>
          <w:rFonts w:ascii="Arial" w:hAnsi="Arial" w:cs="Arial"/>
          <w:sz w:val="24"/>
          <w:szCs w:val="24"/>
        </w:rPr>
        <w:fldChar w:fldCharType="separate"/>
      </w:r>
      <w:r w:rsidR="00161BA7" w:rsidRPr="00AF2604">
        <w:rPr>
          <w:rFonts w:ascii="Arial" w:hAnsi="Arial" w:cs="Arial"/>
          <w:noProof/>
          <w:sz w:val="24"/>
          <w:szCs w:val="24"/>
        </w:rPr>
        <w:t>(33)</w:t>
      </w:r>
      <w:r w:rsidR="00616C0D" w:rsidRPr="00AF2604">
        <w:rPr>
          <w:rFonts w:ascii="Arial" w:hAnsi="Arial" w:cs="Arial"/>
          <w:sz w:val="24"/>
          <w:szCs w:val="24"/>
        </w:rPr>
        <w:fldChar w:fldCharType="end"/>
      </w:r>
      <w:ins w:id="114" w:author="Kevin Chen" w:date="2020-03-26T12:30:00Z">
        <w:r w:rsidR="00A87936" w:rsidRPr="00AF2604">
          <w:rPr>
            <w:rFonts w:ascii="Arial" w:hAnsi="Arial" w:cs="Arial"/>
            <w:sz w:val="24"/>
            <w:szCs w:val="24"/>
          </w:rPr>
          <w:t>.</w:t>
        </w:r>
      </w:ins>
      <w:r w:rsidR="00B67CEC" w:rsidRPr="00AF2604">
        <w:rPr>
          <w:rFonts w:ascii="Arial" w:hAnsi="Arial" w:cs="Arial"/>
          <w:sz w:val="24"/>
          <w:szCs w:val="24"/>
        </w:rPr>
        <w:t xml:space="preserve"> </w:t>
      </w:r>
      <w:r w:rsidRPr="00AF2604">
        <w:rPr>
          <w:rFonts w:ascii="Arial" w:hAnsi="Arial" w:cs="Arial"/>
          <w:sz w:val="24"/>
          <w:szCs w:val="24"/>
        </w:rPr>
        <w:t>We present both SMRs</w:t>
      </w:r>
      <w:r w:rsidR="00755383" w:rsidRPr="00AF2604">
        <w:rPr>
          <w:rFonts w:ascii="Arial" w:hAnsi="Arial" w:cs="Arial"/>
          <w:sz w:val="24"/>
          <w:szCs w:val="24"/>
        </w:rPr>
        <w:t>,</w:t>
      </w:r>
      <w:r w:rsidRPr="00AF2604">
        <w:rPr>
          <w:rFonts w:ascii="Arial" w:hAnsi="Arial" w:cs="Arial"/>
          <w:sz w:val="24"/>
          <w:szCs w:val="24"/>
        </w:rPr>
        <w:t xml:space="preserve"> using an external reference group</w:t>
      </w:r>
      <w:r w:rsidR="00755383" w:rsidRPr="00AF2604">
        <w:rPr>
          <w:rFonts w:ascii="Arial" w:hAnsi="Arial" w:cs="Arial"/>
          <w:sz w:val="24"/>
          <w:szCs w:val="24"/>
        </w:rPr>
        <w:t>,</w:t>
      </w:r>
      <w:r w:rsidRPr="00AF2604">
        <w:rPr>
          <w:rFonts w:ascii="Arial" w:hAnsi="Arial" w:cs="Arial"/>
          <w:sz w:val="24"/>
          <w:szCs w:val="24"/>
        </w:rPr>
        <w:t xml:space="preserve"> and </w:t>
      </w:r>
      <w:r w:rsidR="00755383" w:rsidRPr="00AF2604">
        <w:rPr>
          <w:rFonts w:ascii="Arial" w:hAnsi="Arial" w:cs="Arial"/>
          <w:sz w:val="24"/>
          <w:szCs w:val="24"/>
        </w:rPr>
        <w:t>C</w:t>
      </w:r>
      <w:r w:rsidRPr="00AF2604">
        <w:rPr>
          <w:rFonts w:ascii="Arial" w:hAnsi="Arial" w:cs="Arial"/>
          <w:sz w:val="24"/>
          <w:szCs w:val="24"/>
        </w:rPr>
        <w:t>ox models</w:t>
      </w:r>
      <w:r w:rsidR="00755383" w:rsidRPr="00AF2604">
        <w:rPr>
          <w:rFonts w:ascii="Arial" w:hAnsi="Arial" w:cs="Arial"/>
          <w:sz w:val="24"/>
          <w:szCs w:val="24"/>
        </w:rPr>
        <w:t>,</w:t>
      </w:r>
      <w:r w:rsidRPr="00AF2604">
        <w:rPr>
          <w:rFonts w:ascii="Arial" w:hAnsi="Arial" w:cs="Arial"/>
          <w:sz w:val="24"/>
          <w:szCs w:val="24"/>
        </w:rPr>
        <w:t xml:space="preserve"> using an internal reference group.</w:t>
      </w:r>
      <w:r w:rsidR="00B67CEC" w:rsidRPr="00AF2604">
        <w:rPr>
          <w:rFonts w:ascii="Arial" w:hAnsi="Arial" w:cs="Arial"/>
          <w:sz w:val="24"/>
          <w:szCs w:val="24"/>
        </w:rPr>
        <w:t xml:space="preserve"> </w:t>
      </w:r>
      <w:r w:rsidRPr="00AF2604">
        <w:rPr>
          <w:rFonts w:ascii="Arial" w:hAnsi="Arial" w:cs="Arial"/>
          <w:sz w:val="24"/>
          <w:szCs w:val="24"/>
        </w:rPr>
        <w:t xml:space="preserve">The SMR is known to suffer from the healthy worker </w:t>
      </w:r>
      <w:r w:rsidRPr="00AF2604">
        <w:rPr>
          <w:rFonts w:ascii="Arial" w:hAnsi="Arial" w:cs="Arial"/>
          <w:i/>
          <w:sz w:val="24"/>
          <w:szCs w:val="24"/>
        </w:rPr>
        <w:t>hire</w:t>
      </w:r>
      <w:r w:rsidRPr="00AF2604">
        <w:rPr>
          <w:rFonts w:ascii="Arial" w:hAnsi="Arial" w:cs="Arial"/>
          <w:sz w:val="24"/>
          <w:szCs w:val="24"/>
        </w:rPr>
        <w:t xml:space="preserve"> effect </w:t>
      </w:r>
      <w:r w:rsidR="00BA78DA" w:rsidRPr="00AF2604">
        <w:rPr>
          <w:rFonts w:ascii="Arial" w:hAnsi="Arial" w:cs="Arial"/>
          <w:sz w:val="24"/>
          <w:szCs w:val="24"/>
        </w:rPr>
        <w:t xml:space="preserve">because </w:t>
      </w:r>
      <w:r w:rsidRPr="00AF2604">
        <w:rPr>
          <w:rFonts w:ascii="Arial" w:hAnsi="Arial" w:cs="Arial"/>
          <w:sz w:val="24"/>
          <w:szCs w:val="24"/>
        </w:rPr>
        <w:t xml:space="preserve">people </w:t>
      </w:r>
      <w:r w:rsidR="005129A0" w:rsidRPr="00AF2604">
        <w:rPr>
          <w:rFonts w:ascii="Arial" w:hAnsi="Arial" w:cs="Arial"/>
          <w:sz w:val="24"/>
          <w:szCs w:val="24"/>
        </w:rPr>
        <w:t>who</w:t>
      </w:r>
      <w:r w:rsidRPr="00AF2604">
        <w:rPr>
          <w:rFonts w:ascii="Arial" w:hAnsi="Arial" w:cs="Arial"/>
          <w:sz w:val="24"/>
          <w:szCs w:val="24"/>
        </w:rPr>
        <w:t xml:space="preserve"> are </w:t>
      </w:r>
      <w:r w:rsidR="00BA78DA" w:rsidRPr="00AF2604">
        <w:rPr>
          <w:rFonts w:ascii="Arial" w:hAnsi="Arial" w:cs="Arial"/>
          <w:sz w:val="24"/>
          <w:szCs w:val="24"/>
        </w:rPr>
        <w:t xml:space="preserve">hired into </w:t>
      </w:r>
      <w:r w:rsidRPr="00AF2604">
        <w:rPr>
          <w:rFonts w:ascii="Arial" w:hAnsi="Arial" w:cs="Arial"/>
          <w:sz w:val="24"/>
          <w:szCs w:val="24"/>
        </w:rPr>
        <w:t>physically demanding job</w:t>
      </w:r>
      <w:r w:rsidR="005129A0" w:rsidRPr="00AF2604">
        <w:rPr>
          <w:rFonts w:ascii="Arial" w:hAnsi="Arial" w:cs="Arial"/>
          <w:sz w:val="24"/>
          <w:szCs w:val="24"/>
        </w:rPr>
        <w:t>s</w:t>
      </w:r>
      <w:r w:rsidRPr="00AF2604">
        <w:rPr>
          <w:rFonts w:ascii="Arial" w:hAnsi="Arial" w:cs="Arial"/>
          <w:sz w:val="24"/>
          <w:szCs w:val="24"/>
        </w:rPr>
        <w:t xml:space="preserve"> are healthier at baseline than the general population. Th</w:t>
      </w:r>
      <w:r w:rsidR="005129A0" w:rsidRPr="00AF2604">
        <w:rPr>
          <w:rFonts w:ascii="Arial" w:hAnsi="Arial" w:cs="Arial"/>
          <w:sz w:val="24"/>
          <w:szCs w:val="24"/>
        </w:rPr>
        <w:t xml:space="preserve">us, SMRs </w:t>
      </w:r>
      <w:r w:rsidRPr="00AF2604">
        <w:rPr>
          <w:rFonts w:ascii="Arial" w:hAnsi="Arial" w:cs="Arial"/>
          <w:sz w:val="24"/>
          <w:szCs w:val="24"/>
        </w:rPr>
        <w:t>can mask a harmful effect of occupational exposure</w:t>
      </w:r>
      <w:r w:rsidR="005129A0" w:rsidRPr="00AF2604">
        <w:rPr>
          <w:rFonts w:ascii="Arial" w:hAnsi="Arial" w:cs="Arial"/>
          <w:sz w:val="24"/>
          <w:szCs w:val="24"/>
        </w:rPr>
        <w:t>s</w:t>
      </w:r>
      <w:r w:rsidRPr="00AF2604">
        <w:rPr>
          <w:rFonts w:ascii="Arial" w:hAnsi="Arial" w:cs="Arial"/>
          <w:sz w:val="24"/>
          <w:szCs w:val="24"/>
        </w:rPr>
        <w:t>.</w:t>
      </w:r>
      <w:r w:rsidR="00B67CEC" w:rsidRPr="00AF2604">
        <w:rPr>
          <w:rFonts w:ascii="Arial" w:hAnsi="Arial" w:cs="Arial"/>
          <w:sz w:val="24"/>
          <w:szCs w:val="24"/>
        </w:rPr>
        <w:t xml:space="preserve"> </w:t>
      </w:r>
      <w:r w:rsidRPr="00AF2604">
        <w:rPr>
          <w:rFonts w:ascii="Arial" w:hAnsi="Arial" w:cs="Arial"/>
          <w:sz w:val="24"/>
          <w:szCs w:val="24"/>
        </w:rPr>
        <w:t>Cox models avoid this well-known bias by using unexposed workers as the reference group.</w:t>
      </w:r>
      <w:r w:rsidR="00B67CEC" w:rsidRPr="00AF2604">
        <w:rPr>
          <w:rFonts w:ascii="Arial" w:hAnsi="Arial" w:cs="Arial"/>
          <w:sz w:val="24"/>
          <w:szCs w:val="24"/>
        </w:rPr>
        <w:t xml:space="preserve"> </w:t>
      </w:r>
      <w:r w:rsidR="005129A0" w:rsidRPr="00AF2604">
        <w:rPr>
          <w:rFonts w:ascii="Arial" w:hAnsi="Arial" w:cs="Arial"/>
          <w:sz w:val="24"/>
          <w:szCs w:val="24"/>
        </w:rPr>
        <w:t xml:space="preserve">Even internal analyses can be attenuated from the healthy worker </w:t>
      </w:r>
      <w:r w:rsidR="005129A0" w:rsidRPr="00AF2604">
        <w:rPr>
          <w:rFonts w:ascii="Arial" w:hAnsi="Arial" w:cs="Arial"/>
          <w:i/>
          <w:sz w:val="24"/>
          <w:szCs w:val="24"/>
        </w:rPr>
        <w:t>survivor</w:t>
      </w:r>
      <w:r w:rsidR="005129A0" w:rsidRPr="00AF2604">
        <w:rPr>
          <w:rFonts w:ascii="Arial" w:hAnsi="Arial" w:cs="Arial"/>
          <w:sz w:val="24"/>
          <w:szCs w:val="24"/>
        </w:rPr>
        <w:t xml:space="preserve"> effect, </w:t>
      </w:r>
      <w:r w:rsidR="00BA78DA" w:rsidRPr="00AF2604">
        <w:rPr>
          <w:rFonts w:ascii="Arial" w:hAnsi="Arial" w:cs="Arial"/>
          <w:sz w:val="24"/>
          <w:szCs w:val="24"/>
        </w:rPr>
        <w:t xml:space="preserve">however, </w:t>
      </w:r>
      <w:r w:rsidR="005129A0" w:rsidRPr="00AF2604">
        <w:rPr>
          <w:rFonts w:ascii="Arial" w:hAnsi="Arial" w:cs="Arial"/>
          <w:sz w:val="24"/>
          <w:szCs w:val="24"/>
        </w:rPr>
        <w:t xml:space="preserve">because workers who are the least susceptible to the ill effects </w:t>
      </w:r>
      <w:r w:rsidR="005129A0" w:rsidRPr="00AF2604">
        <w:rPr>
          <w:rFonts w:ascii="Arial" w:hAnsi="Arial" w:cs="Arial"/>
          <w:sz w:val="24"/>
          <w:szCs w:val="24"/>
        </w:rPr>
        <w:lastRenderedPageBreak/>
        <w:t>of an occupational exposure stay at work the longes</w:t>
      </w:r>
      <w:r w:rsidR="00755383" w:rsidRPr="00AF2604">
        <w:rPr>
          <w:rFonts w:ascii="Arial" w:hAnsi="Arial" w:cs="Arial"/>
          <w:sz w:val="24"/>
          <w:szCs w:val="24"/>
        </w:rPr>
        <w:t>t and accrue the most exposure.</w:t>
      </w:r>
      <w:r w:rsidR="005129A0" w:rsidRPr="00AF2604">
        <w:rPr>
          <w:rFonts w:ascii="Arial" w:hAnsi="Arial" w:cs="Arial"/>
          <w:sz w:val="24"/>
          <w:szCs w:val="24"/>
        </w:rPr>
        <w:t xml:space="preserve"> </w:t>
      </w:r>
      <w:ins w:id="115" w:author="Sadie Costello" w:date="2020-03-25T15:02:00Z">
        <w:r w:rsidR="0094460A" w:rsidRPr="00AF2604">
          <w:rPr>
            <w:rFonts w:ascii="Arial" w:hAnsi="Arial" w:cs="Arial"/>
            <w:sz w:val="24"/>
            <w:szCs w:val="24"/>
          </w:rPr>
          <w:t xml:space="preserve">The use of a </w:t>
        </w:r>
      </w:ins>
      <w:ins w:id="116" w:author="Sadie Costello" w:date="2020-03-25T15:04:00Z">
        <w:r w:rsidR="0094460A" w:rsidRPr="00AF2604">
          <w:rPr>
            <w:rFonts w:ascii="Arial" w:hAnsi="Arial" w:cs="Arial"/>
            <w:sz w:val="24"/>
            <w:szCs w:val="24"/>
          </w:rPr>
          <w:t xml:space="preserve">21 year </w:t>
        </w:r>
      </w:ins>
      <w:ins w:id="117" w:author="Sadie Costello" w:date="2020-03-25T15:02:00Z">
        <w:r w:rsidR="0094460A" w:rsidRPr="00AF2604">
          <w:rPr>
            <w:rFonts w:ascii="Arial" w:hAnsi="Arial" w:cs="Arial"/>
            <w:sz w:val="24"/>
            <w:szCs w:val="24"/>
          </w:rPr>
          <w:t xml:space="preserve">lagged exposure metric diminishes the problem, but does not account for </w:t>
        </w:r>
      </w:ins>
      <w:ins w:id="118" w:author="Sadie Costello" w:date="2020-03-25T15:04:00Z">
        <w:r w:rsidR="0094460A" w:rsidRPr="00AF2604">
          <w:rPr>
            <w:rFonts w:ascii="Arial" w:hAnsi="Arial" w:cs="Arial"/>
            <w:sz w:val="24"/>
            <w:szCs w:val="24"/>
          </w:rPr>
          <w:t xml:space="preserve">any </w:t>
        </w:r>
      </w:ins>
      <w:ins w:id="119" w:author="Sadie Costello" w:date="2020-03-25T15:02:00Z">
        <w:r w:rsidR="0094460A" w:rsidRPr="00AF2604">
          <w:rPr>
            <w:rFonts w:ascii="Arial" w:hAnsi="Arial" w:cs="Arial"/>
            <w:sz w:val="24"/>
            <w:szCs w:val="24"/>
          </w:rPr>
          <w:t>self</w:t>
        </w:r>
      </w:ins>
      <w:ins w:id="120" w:author="Sadie Costello" w:date="2020-03-25T15:04:00Z">
        <w:r w:rsidR="0094460A" w:rsidRPr="00AF2604">
          <w:rPr>
            <w:rFonts w:ascii="Arial" w:hAnsi="Arial" w:cs="Arial"/>
            <w:sz w:val="24"/>
            <w:szCs w:val="24"/>
          </w:rPr>
          <w:t>-</w:t>
        </w:r>
      </w:ins>
      <w:ins w:id="121" w:author="Sadie Costello" w:date="2020-03-25T15:03:00Z">
        <w:r w:rsidR="0094460A" w:rsidRPr="00AF2604">
          <w:rPr>
            <w:rFonts w:ascii="Arial" w:hAnsi="Arial" w:cs="Arial"/>
            <w:sz w:val="24"/>
            <w:szCs w:val="24"/>
          </w:rPr>
          <w:t>selection</w:t>
        </w:r>
      </w:ins>
      <w:ins w:id="122" w:author="Sadie Costello" w:date="2020-03-25T15:02:00Z">
        <w:r w:rsidR="0094460A" w:rsidRPr="00AF2604">
          <w:rPr>
            <w:rFonts w:ascii="Arial" w:hAnsi="Arial" w:cs="Arial"/>
            <w:sz w:val="24"/>
            <w:szCs w:val="24"/>
          </w:rPr>
          <w:t xml:space="preserve"> </w:t>
        </w:r>
      </w:ins>
      <w:ins w:id="123" w:author="Sadie Costello" w:date="2020-03-25T15:03:00Z">
        <w:r w:rsidR="0094460A" w:rsidRPr="00AF2604">
          <w:rPr>
            <w:rFonts w:ascii="Arial" w:hAnsi="Arial" w:cs="Arial"/>
            <w:sz w:val="24"/>
            <w:szCs w:val="24"/>
          </w:rPr>
          <w:t xml:space="preserve">out of the work force that </w:t>
        </w:r>
      </w:ins>
      <w:ins w:id="124" w:author="Sadie Costello" w:date="2020-03-25T15:04:00Z">
        <w:r w:rsidR="0094460A" w:rsidRPr="00AF2604">
          <w:rPr>
            <w:rFonts w:ascii="Arial" w:hAnsi="Arial" w:cs="Arial"/>
            <w:sz w:val="24"/>
            <w:szCs w:val="24"/>
          </w:rPr>
          <w:t>occurred</w:t>
        </w:r>
      </w:ins>
      <w:ins w:id="125" w:author="Sadie Costello" w:date="2020-03-25T15:03:00Z">
        <w:r w:rsidR="0094460A" w:rsidRPr="00AF2604">
          <w:rPr>
            <w:rFonts w:ascii="Arial" w:hAnsi="Arial" w:cs="Arial"/>
            <w:sz w:val="24"/>
            <w:szCs w:val="24"/>
          </w:rPr>
          <w:t xml:space="preserve"> </w:t>
        </w:r>
      </w:ins>
      <w:ins w:id="126" w:author="Sadie Costello" w:date="2020-03-25T15:04:00Z">
        <w:r w:rsidR="0094460A" w:rsidRPr="00AF2604">
          <w:rPr>
            <w:rFonts w:ascii="Arial" w:hAnsi="Arial" w:cs="Arial"/>
            <w:sz w:val="24"/>
            <w:szCs w:val="24"/>
          </w:rPr>
          <w:t xml:space="preserve">prior to 21 years before cancer mortality. </w:t>
        </w:r>
      </w:ins>
      <w:r w:rsidR="00755383" w:rsidRPr="00AF2604">
        <w:rPr>
          <w:rFonts w:ascii="Arial" w:hAnsi="Arial" w:cs="Arial"/>
          <w:sz w:val="24"/>
          <w:szCs w:val="24"/>
        </w:rPr>
        <w:t>Of note, w</w:t>
      </w:r>
      <w:r w:rsidR="005129A0" w:rsidRPr="00AF2604">
        <w:rPr>
          <w:rFonts w:ascii="Arial" w:hAnsi="Arial" w:cs="Arial"/>
          <w:sz w:val="24"/>
          <w:szCs w:val="24"/>
        </w:rPr>
        <w:t xml:space="preserve">e avoided a portion of </w:t>
      </w:r>
      <w:r w:rsidR="00F12A33" w:rsidRPr="00AF2604">
        <w:rPr>
          <w:rFonts w:ascii="Arial" w:hAnsi="Arial" w:cs="Arial"/>
          <w:sz w:val="24"/>
          <w:szCs w:val="24"/>
        </w:rPr>
        <w:t>healthy worker survivor effect, known</w:t>
      </w:r>
      <w:r w:rsidR="005129A0" w:rsidRPr="00AF2604">
        <w:rPr>
          <w:rFonts w:ascii="Arial" w:hAnsi="Arial" w:cs="Arial"/>
          <w:sz w:val="24"/>
          <w:szCs w:val="24"/>
        </w:rPr>
        <w:t xml:space="preserve"> as left truncation bias</w:t>
      </w:r>
      <w:ins w:id="127" w:author="Kevin Chen" w:date="2020-03-26T12:32:00Z">
        <w:r w:rsidR="00EC7A35" w:rsidRPr="00AF2604">
          <w:rPr>
            <w:rFonts w:ascii="Arial" w:hAnsi="Arial" w:cs="Arial"/>
            <w:sz w:val="24"/>
            <w:szCs w:val="24"/>
          </w:rPr>
          <w:t xml:space="preserve"> </w:t>
        </w:r>
      </w:ins>
      <w:r w:rsidR="00211997"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{"citationItems":[{"id":"ITEM-1","itemData":{"author":[{"dropping-particle":"","family":"Applebaum","given":"K M","non-dropping-particle":"","parse-names":false,"suffix":""},{"dropping-particle":"","family":"Malloy","given":"E J","non-dropping-particle":"","parse-names":false,"suffix":""},{"dropping-particle":"","family":"Eisen","given":"E A","non-dropping-particle":"","parse-names":false,"suffix":""}],"container-title":"Epidemiology","id":"ITEM-1","issued":{"date-parts":[["2011"]]},"title":"Left truncation, susceptibility, and  bias in occupational cohort studies","type":"article-journal","volume":"In Press"},"uris":["http://www.mendeley.com/documents/?uuid=ee703882-bdba-470e-b7cb-ef48795e368a","http://www.mendeley.com/documents/?uuid=2f08d8cf-6ac3-4316-a7a4-afe515a40df9","http://www.mendeley.com/documents/?uuid=bb32b900-d8e1-4a60-bf61-40bd11627d38"]}],"mendeley":{"formattedCitation":"(34)","plainTextFormattedCitation":"(34)","previouslyFormattedCitation":"(34)"},"properties":{"noteIndex":0},"schema":"https://github.com/citation-style-language/schema/raw/master/csl-citation.json"}</w:instrText>
      </w:r>
      <w:r w:rsidR="00211997" w:rsidRPr="00AF2604">
        <w:rPr>
          <w:rFonts w:ascii="Arial" w:hAnsi="Arial" w:cs="Arial"/>
          <w:sz w:val="24"/>
          <w:szCs w:val="24"/>
        </w:rPr>
        <w:fldChar w:fldCharType="separate"/>
      </w:r>
      <w:r w:rsidR="00161BA7" w:rsidRPr="00AF2604">
        <w:rPr>
          <w:rFonts w:ascii="Arial" w:hAnsi="Arial" w:cs="Arial"/>
          <w:noProof/>
          <w:sz w:val="24"/>
          <w:szCs w:val="24"/>
        </w:rPr>
        <w:t>(34)</w:t>
      </w:r>
      <w:r w:rsidR="00211997" w:rsidRPr="00AF2604">
        <w:rPr>
          <w:rFonts w:ascii="Arial" w:hAnsi="Arial" w:cs="Arial"/>
          <w:sz w:val="24"/>
          <w:szCs w:val="24"/>
        </w:rPr>
        <w:fldChar w:fldCharType="end"/>
      </w:r>
      <w:r w:rsidR="005129A0" w:rsidRPr="00AF2604">
        <w:rPr>
          <w:rFonts w:ascii="Arial" w:hAnsi="Arial" w:cs="Arial"/>
          <w:sz w:val="24"/>
          <w:szCs w:val="24"/>
        </w:rPr>
        <w:t>, by only including workers who were hired after the start of follow up in 1941</w:t>
      </w:r>
      <w:r w:rsidR="00BA78DA" w:rsidRPr="00AF2604">
        <w:rPr>
          <w:rFonts w:ascii="Arial" w:hAnsi="Arial" w:cs="Arial"/>
          <w:sz w:val="24"/>
          <w:szCs w:val="24"/>
        </w:rPr>
        <w:t>.</w:t>
      </w:r>
      <w:r w:rsidR="005129A0" w:rsidRPr="00AF2604">
        <w:rPr>
          <w:rFonts w:ascii="Arial" w:hAnsi="Arial" w:cs="Arial"/>
          <w:sz w:val="24"/>
          <w:szCs w:val="24"/>
        </w:rPr>
        <w:t xml:space="preserve"> </w:t>
      </w:r>
      <w:r w:rsidR="00BA78DA" w:rsidRPr="00AF2604">
        <w:rPr>
          <w:rFonts w:ascii="Arial" w:hAnsi="Arial" w:cs="Arial"/>
          <w:sz w:val="24"/>
          <w:szCs w:val="24"/>
        </w:rPr>
        <w:t>H</w:t>
      </w:r>
      <w:r w:rsidR="005129A0" w:rsidRPr="00AF2604">
        <w:rPr>
          <w:rFonts w:ascii="Arial" w:hAnsi="Arial" w:cs="Arial"/>
          <w:sz w:val="24"/>
          <w:szCs w:val="24"/>
        </w:rPr>
        <w:t>owever,</w:t>
      </w:r>
      <w:r w:rsidR="00BA78DA" w:rsidRPr="00AF2604">
        <w:rPr>
          <w:rFonts w:ascii="Arial" w:hAnsi="Arial" w:cs="Arial"/>
          <w:sz w:val="24"/>
          <w:szCs w:val="24"/>
        </w:rPr>
        <w:t xml:space="preserve"> eligibility into the study required three</w:t>
      </w:r>
      <w:r w:rsidR="005129A0" w:rsidRPr="00AF2604">
        <w:rPr>
          <w:rFonts w:ascii="Arial" w:hAnsi="Arial" w:cs="Arial"/>
          <w:sz w:val="24"/>
          <w:szCs w:val="24"/>
        </w:rPr>
        <w:t xml:space="preserve"> years of work prior to entering follow up. We expect that </w:t>
      </w:r>
      <w:r w:rsidR="00BA78DA" w:rsidRPr="00AF2604">
        <w:rPr>
          <w:rFonts w:ascii="Arial" w:hAnsi="Arial" w:cs="Arial"/>
          <w:sz w:val="24"/>
          <w:szCs w:val="24"/>
        </w:rPr>
        <w:t xml:space="preserve">those </w:t>
      </w:r>
      <w:r w:rsidR="005129A0" w:rsidRPr="00AF2604">
        <w:rPr>
          <w:rFonts w:ascii="Arial" w:hAnsi="Arial" w:cs="Arial"/>
          <w:sz w:val="24"/>
          <w:szCs w:val="24"/>
        </w:rPr>
        <w:t xml:space="preserve">who survived the first 3 years of work may be different from those that left </w:t>
      </w:r>
      <w:r w:rsidR="00A243BC" w:rsidRPr="00AF2604">
        <w:rPr>
          <w:rFonts w:ascii="Arial" w:hAnsi="Arial" w:cs="Arial"/>
          <w:sz w:val="24"/>
          <w:szCs w:val="24"/>
        </w:rPr>
        <w:t>earlier</w:t>
      </w:r>
      <w:r w:rsidR="005129A0" w:rsidRPr="00AF2604">
        <w:rPr>
          <w:rFonts w:ascii="Arial" w:hAnsi="Arial" w:cs="Arial"/>
          <w:sz w:val="24"/>
          <w:szCs w:val="24"/>
        </w:rPr>
        <w:t xml:space="preserve"> and </w:t>
      </w:r>
      <w:r w:rsidR="00A243BC" w:rsidRPr="00AF2604">
        <w:rPr>
          <w:rFonts w:ascii="Arial" w:hAnsi="Arial" w:cs="Arial"/>
          <w:sz w:val="24"/>
          <w:szCs w:val="24"/>
        </w:rPr>
        <w:t>therefore</w:t>
      </w:r>
      <w:r w:rsidR="005129A0" w:rsidRPr="00AF2604">
        <w:rPr>
          <w:rFonts w:ascii="Arial" w:hAnsi="Arial" w:cs="Arial"/>
          <w:sz w:val="24"/>
          <w:szCs w:val="24"/>
        </w:rPr>
        <w:t xml:space="preserve"> </w:t>
      </w:r>
      <w:r w:rsidR="00BA78DA" w:rsidRPr="00AF2604">
        <w:rPr>
          <w:rFonts w:ascii="Arial" w:hAnsi="Arial" w:cs="Arial"/>
          <w:sz w:val="24"/>
          <w:szCs w:val="24"/>
        </w:rPr>
        <w:t xml:space="preserve">note </w:t>
      </w:r>
      <w:r w:rsidR="00F12A33" w:rsidRPr="00AF2604">
        <w:rPr>
          <w:rFonts w:ascii="Arial" w:hAnsi="Arial" w:cs="Arial"/>
          <w:sz w:val="24"/>
          <w:szCs w:val="24"/>
        </w:rPr>
        <w:t>that there is built-in left truncation bias by study design</w:t>
      </w:r>
      <w:r w:rsidR="005129A0" w:rsidRPr="00AF2604">
        <w:rPr>
          <w:rFonts w:ascii="Arial" w:hAnsi="Arial" w:cs="Arial"/>
          <w:sz w:val="24"/>
          <w:szCs w:val="24"/>
        </w:rPr>
        <w:t>.</w:t>
      </w:r>
      <w:r w:rsidR="00B67CEC" w:rsidRPr="00AF2604">
        <w:rPr>
          <w:rFonts w:ascii="Arial" w:hAnsi="Arial" w:cs="Arial"/>
          <w:sz w:val="24"/>
          <w:szCs w:val="24"/>
        </w:rPr>
        <w:t xml:space="preserve"> </w:t>
      </w:r>
      <w:r w:rsidR="00755383" w:rsidRPr="00AF2604">
        <w:rPr>
          <w:rFonts w:ascii="Arial" w:hAnsi="Arial" w:cs="Arial"/>
          <w:sz w:val="24"/>
          <w:szCs w:val="24"/>
        </w:rPr>
        <w:t>Other than restricting to those hired after the start of follow up, we did not address the healthy worker survivor effect</w:t>
      </w:r>
      <w:r w:rsidR="00517736" w:rsidRPr="00AF2604">
        <w:rPr>
          <w:rFonts w:ascii="Arial" w:hAnsi="Arial" w:cs="Arial"/>
          <w:sz w:val="24"/>
          <w:szCs w:val="24"/>
        </w:rPr>
        <w:t xml:space="preserve"> in this manuscript</w:t>
      </w:r>
      <w:r w:rsidR="00755383" w:rsidRPr="00AF2604">
        <w:rPr>
          <w:rFonts w:ascii="Arial" w:hAnsi="Arial" w:cs="Arial"/>
          <w:sz w:val="24"/>
          <w:szCs w:val="24"/>
        </w:rPr>
        <w:t>.</w:t>
      </w:r>
      <w:r w:rsidR="00B67CEC" w:rsidRPr="00AF2604">
        <w:rPr>
          <w:rFonts w:ascii="Arial" w:hAnsi="Arial" w:cs="Arial"/>
          <w:sz w:val="24"/>
          <w:szCs w:val="24"/>
        </w:rPr>
        <w:t xml:space="preserve">  </w:t>
      </w:r>
    </w:p>
    <w:p w14:paraId="2439D0E8" w14:textId="35855DB2" w:rsidR="00B620C2" w:rsidRPr="00AF2604" w:rsidRDefault="005C691B" w:rsidP="00EC7A35">
      <w:pPr>
        <w:widowControl w:val="0"/>
        <w:autoSpaceDE w:val="0"/>
        <w:autoSpaceDN w:val="0"/>
        <w:adjustRightInd w:val="0"/>
        <w:spacing w:after="0" w:line="480" w:lineRule="auto"/>
        <w:ind w:firstLine="720"/>
        <w:rPr>
          <w:rFonts w:ascii="Arial" w:hAnsi="Arial" w:cs="Arial"/>
          <w:color w:val="000000"/>
          <w:sz w:val="24"/>
          <w:szCs w:val="24"/>
        </w:rPr>
      </w:pPr>
      <w:r w:rsidRPr="00AF2604">
        <w:rPr>
          <w:rFonts w:ascii="Arial" w:hAnsi="Arial" w:cs="Arial"/>
          <w:color w:val="000000"/>
          <w:sz w:val="24"/>
          <w:szCs w:val="24"/>
        </w:rPr>
        <w:t xml:space="preserve">We report elevations in skin, breast and stomach cancer </w:t>
      </w:r>
      <w:r w:rsidR="004831AC" w:rsidRPr="00AF2604">
        <w:rPr>
          <w:rFonts w:ascii="Arial" w:hAnsi="Arial" w:cs="Arial"/>
          <w:color w:val="000000"/>
          <w:sz w:val="24"/>
          <w:szCs w:val="24"/>
        </w:rPr>
        <w:t xml:space="preserve">mortality </w:t>
      </w:r>
      <w:r w:rsidRPr="00AF2604">
        <w:rPr>
          <w:rFonts w:ascii="Arial" w:hAnsi="Arial" w:cs="Arial"/>
          <w:color w:val="000000"/>
          <w:sz w:val="24"/>
          <w:szCs w:val="24"/>
        </w:rPr>
        <w:t xml:space="preserve">from </w:t>
      </w:r>
      <w:r w:rsidR="00C8625A" w:rsidRPr="00AF2604">
        <w:rPr>
          <w:rFonts w:ascii="Arial" w:hAnsi="Arial" w:cs="Arial"/>
          <w:color w:val="000000"/>
          <w:sz w:val="24"/>
          <w:szCs w:val="24"/>
        </w:rPr>
        <w:t xml:space="preserve">long term </w:t>
      </w:r>
      <w:r w:rsidRPr="00AF2604">
        <w:rPr>
          <w:rFonts w:ascii="Arial" w:hAnsi="Arial" w:cs="Arial"/>
          <w:color w:val="000000"/>
          <w:sz w:val="24"/>
          <w:szCs w:val="24"/>
        </w:rPr>
        <w:t>occupational exposure to MWF.</w:t>
      </w:r>
      <w:r w:rsidR="00B67CEC" w:rsidRPr="00AF2604">
        <w:rPr>
          <w:rFonts w:ascii="Arial" w:hAnsi="Arial" w:cs="Arial"/>
          <w:color w:val="000000"/>
          <w:sz w:val="24"/>
          <w:szCs w:val="24"/>
        </w:rPr>
        <w:t xml:space="preserve"> </w:t>
      </w:r>
      <w:r w:rsidR="004831AC" w:rsidRPr="00AF2604">
        <w:rPr>
          <w:rFonts w:ascii="Arial" w:hAnsi="Arial" w:cs="Arial"/>
          <w:color w:val="000000"/>
          <w:sz w:val="24"/>
          <w:szCs w:val="24"/>
        </w:rPr>
        <w:t>S</w:t>
      </w:r>
      <w:r w:rsidR="00C8625A" w:rsidRPr="00AF2604">
        <w:rPr>
          <w:rFonts w:ascii="Arial" w:hAnsi="Arial" w:cs="Arial"/>
          <w:color w:val="000000"/>
          <w:sz w:val="24"/>
          <w:szCs w:val="24"/>
        </w:rPr>
        <w:t xml:space="preserve">everal excess </w:t>
      </w:r>
      <w:r w:rsidR="009F2481" w:rsidRPr="00AF2604">
        <w:rPr>
          <w:rFonts w:ascii="Arial" w:hAnsi="Arial" w:cs="Arial"/>
          <w:color w:val="000000"/>
          <w:sz w:val="24"/>
          <w:szCs w:val="24"/>
        </w:rPr>
        <w:t xml:space="preserve">cancer </w:t>
      </w:r>
      <w:r w:rsidR="00C8625A" w:rsidRPr="00AF2604">
        <w:rPr>
          <w:rFonts w:ascii="Arial" w:hAnsi="Arial" w:cs="Arial"/>
          <w:color w:val="000000"/>
          <w:sz w:val="24"/>
          <w:szCs w:val="24"/>
        </w:rPr>
        <w:t xml:space="preserve">risks </w:t>
      </w:r>
      <w:r w:rsidR="004831AC" w:rsidRPr="00AF2604">
        <w:rPr>
          <w:rFonts w:ascii="Arial" w:hAnsi="Arial" w:cs="Arial"/>
          <w:color w:val="000000"/>
          <w:sz w:val="24"/>
          <w:szCs w:val="24"/>
        </w:rPr>
        <w:t xml:space="preserve">previously reported in this cohort </w:t>
      </w:r>
      <w:r w:rsidR="00587543" w:rsidRPr="00AF2604">
        <w:rPr>
          <w:rFonts w:ascii="Arial" w:hAnsi="Arial" w:cs="Arial"/>
          <w:color w:val="000000"/>
          <w:sz w:val="24"/>
          <w:szCs w:val="24"/>
        </w:rPr>
        <w:t xml:space="preserve">have become </w:t>
      </w:r>
      <w:r w:rsidR="00C8625A" w:rsidRPr="00AF2604">
        <w:rPr>
          <w:rFonts w:ascii="Arial" w:hAnsi="Arial" w:cs="Arial"/>
          <w:color w:val="000000"/>
          <w:sz w:val="24"/>
          <w:szCs w:val="24"/>
        </w:rPr>
        <w:t xml:space="preserve">closer to the null </w:t>
      </w:r>
      <w:r w:rsidR="00587543" w:rsidRPr="00AF2604">
        <w:rPr>
          <w:rFonts w:ascii="Arial" w:hAnsi="Arial" w:cs="Arial"/>
          <w:color w:val="000000"/>
          <w:sz w:val="24"/>
          <w:szCs w:val="24"/>
        </w:rPr>
        <w:t xml:space="preserve">with </w:t>
      </w:r>
      <w:r w:rsidR="00C8625A" w:rsidRPr="00AF2604">
        <w:rPr>
          <w:rFonts w:ascii="Arial" w:hAnsi="Arial" w:cs="Arial"/>
          <w:color w:val="000000"/>
          <w:sz w:val="24"/>
          <w:szCs w:val="24"/>
        </w:rPr>
        <w:t xml:space="preserve">extended follow-up. Before concluding that MWF </w:t>
      </w:r>
      <w:r w:rsidR="009F2481" w:rsidRPr="00AF2604">
        <w:rPr>
          <w:rFonts w:ascii="Arial" w:hAnsi="Arial" w:cs="Arial"/>
          <w:color w:val="000000"/>
          <w:sz w:val="24"/>
          <w:szCs w:val="24"/>
        </w:rPr>
        <w:t>exposure</w:t>
      </w:r>
      <w:r w:rsidR="00616C0D" w:rsidRPr="00AF2604">
        <w:rPr>
          <w:rFonts w:ascii="Arial" w:hAnsi="Arial" w:cs="Arial"/>
          <w:color w:val="000000"/>
          <w:sz w:val="24"/>
          <w:szCs w:val="24"/>
        </w:rPr>
        <w:t>s</w:t>
      </w:r>
      <w:r w:rsidR="009F2481" w:rsidRPr="00AF2604">
        <w:rPr>
          <w:rFonts w:ascii="Arial" w:hAnsi="Arial" w:cs="Arial"/>
          <w:color w:val="000000"/>
          <w:sz w:val="24"/>
          <w:szCs w:val="24"/>
        </w:rPr>
        <w:t xml:space="preserve"> </w:t>
      </w:r>
      <w:r w:rsidR="00616C0D" w:rsidRPr="00AF2604">
        <w:rPr>
          <w:rFonts w:ascii="Arial" w:hAnsi="Arial" w:cs="Arial"/>
          <w:color w:val="000000"/>
          <w:sz w:val="24"/>
          <w:szCs w:val="24"/>
        </w:rPr>
        <w:t xml:space="preserve">are not associated with </w:t>
      </w:r>
      <w:r w:rsidR="004831AC" w:rsidRPr="00AF2604">
        <w:rPr>
          <w:rFonts w:ascii="Arial" w:hAnsi="Arial" w:cs="Arial"/>
          <w:color w:val="000000"/>
          <w:sz w:val="24"/>
          <w:szCs w:val="24"/>
        </w:rPr>
        <w:t>other</w:t>
      </w:r>
      <w:r w:rsidR="00B67CEC" w:rsidRPr="00AF2604">
        <w:rPr>
          <w:rFonts w:ascii="Arial" w:hAnsi="Arial" w:cs="Arial"/>
          <w:color w:val="000000"/>
          <w:sz w:val="24"/>
          <w:szCs w:val="24"/>
        </w:rPr>
        <w:t xml:space="preserve"> </w:t>
      </w:r>
      <w:r w:rsidR="00616C0D" w:rsidRPr="00AF2604">
        <w:rPr>
          <w:rFonts w:ascii="Arial" w:hAnsi="Arial" w:cs="Arial"/>
          <w:color w:val="000000"/>
          <w:sz w:val="24"/>
          <w:szCs w:val="24"/>
        </w:rPr>
        <w:t>cancer</w:t>
      </w:r>
      <w:r w:rsidR="004831AC" w:rsidRPr="00AF2604">
        <w:rPr>
          <w:rFonts w:ascii="Arial" w:hAnsi="Arial" w:cs="Arial"/>
          <w:color w:val="000000"/>
          <w:sz w:val="24"/>
          <w:szCs w:val="24"/>
        </w:rPr>
        <w:t>s</w:t>
      </w:r>
      <w:r w:rsidR="00616C0D" w:rsidRPr="00AF2604">
        <w:rPr>
          <w:rFonts w:ascii="Arial" w:hAnsi="Arial" w:cs="Arial"/>
          <w:color w:val="000000"/>
          <w:sz w:val="24"/>
          <w:szCs w:val="24"/>
        </w:rPr>
        <w:t xml:space="preserve">, </w:t>
      </w:r>
      <w:r w:rsidR="009F2481" w:rsidRPr="00AF2604">
        <w:rPr>
          <w:rFonts w:ascii="Arial" w:hAnsi="Arial" w:cs="Arial"/>
          <w:color w:val="000000"/>
          <w:sz w:val="24"/>
          <w:szCs w:val="24"/>
        </w:rPr>
        <w:t xml:space="preserve">possible </w:t>
      </w:r>
      <w:r w:rsidR="00C8625A" w:rsidRPr="00AF2604">
        <w:rPr>
          <w:rFonts w:ascii="Arial" w:hAnsi="Arial" w:cs="Arial"/>
          <w:color w:val="000000"/>
          <w:sz w:val="24"/>
          <w:szCs w:val="24"/>
        </w:rPr>
        <w:t>attenuat</w:t>
      </w:r>
      <w:r w:rsidR="009F2481" w:rsidRPr="00AF2604">
        <w:rPr>
          <w:rFonts w:ascii="Arial" w:hAnsi="Arial" w:cs="Arial"/>
          <w:color w:val="000000"/>
          <w:sz w:val="24"/>
          <w:szCs w:val="24"/>
        </w:rPr>
        <w:t>ion</w:t>
      </w:r>
      <w:r w:rsidR="00C8625A" w:rsidRPr="00AF2604">
        <w:rPr>
          <w:rFonts w:ascii="Arial" w:hAnsi="Arial" w:cs="Arial"/>
          <w:color w:val="000000"/>
          <w:sz w:val="24"/>
          <w:szCs w:val="24"/>
        </w:rPr>
        <w:t xml:space="preserve"> by the healthy worker survivor effect</w:t>
      </w:r>
      <w:r w:rsidR="00616C0D" w:rsidRPr="00AF2604">
        <w:rPr>
          <w:rFonts w:ascii="Arial" w:hAnsi="Arial" w:cs="Arial"/>
          <w:color w:val="000000"/>
          <w:sz w:val="24"/>
          <w:szCs w:val="24"/>
        </w:rPr>
        <w:t xml:space="preserve"> </w:t>
      </w:r>
      <w:r w:rsidR="004831AC" w:rsidRPr="00AF2604">
        <w:rPr>
          <w:rFonts w:ascii="Arial" w:hAnsi="Arial" w:cs="Arial"/>
          <w:color w:val="000000"/>
          <w:sz w:val="24"/>
          <w:szCs w:val="24"/>
        </w:rPr>
        <w:t xml:space="preserve">should </w:t>
      </w:r>
      <w:r w:rsidR="00616C0D" w:rsidRPr="00AF2604">
        <w:rPr>
          <w:rFonts w:ascii="Arial" w:hAnsi="Arial" w:cs="Arial"/>
          <w:color w:val="000000"/>
          <w:sz w:val="24"/>
          <w:szCs w:val="24"/>
        </w:rPr>
        <w:t xml:space="preserve">be </w:t>
      </w:r>
      <w:r w:rsidR="00F3656B" w:rsidRPr="00AF2604">
        <w:rPr>
          <w:rFonts w:ascii="Arial" w:hAnsi="Arial" w:cs="Arial"/>
          <w:color w:val="000000"/>
          <w:sz w:val="24"/>
          <w:szCs w:val="24"/>
        </w:rPr>
        <w:t>excluded</w:t>
      </w:r>
      <w:r w:rsidR="00587543" w:rsidRPr="00AF2604">
        <w:rPr>
          <w:rFonts w:ascii="Arial" w:hAnsi="Arial" w:cs="Arial"/>
          <w:color w:val="000000"/>
          <w:sz w:val="24"/>
          <w:szCs w:val="24"/>
        </w:rPr>
        <w:t>. If leaving work is</w:t>
      </w:r>
      <w:r w:rsidR="00C8625A" w:rsidRPr="00AF2604">
        <w:rPr>
          <w:rFonts w:ascii="Arial" w:hAnsi="Arial" w:cs="Arial"/>
          <w:color w:val="000000"/>
          <w:sz w:val="24"/>
          <w:szCs w:val="24"/>
        </w:rPr>
        <w:t xml:space="preserve"> a time </w:t>
      </w:r>
      <w:r w:rsidR="00587543" w:rsidRPr="00AF2604">
        <w:rPr>
          <w:rFonts w:ascii="Arial" w:hAnsi="Arial" w:cs="Arial"/>
          <w:color w:val="000000"/>
          <w:sz w:val="24"/>
          <w:szCs w:val="24"/>
        </w:rPr>
        <w:t xml:space="preserve">dependent </w:t>
      </w:r>
      <w:r w:rsidR="00C8625A" w:rsidRPr="00AF2604">
        <w:rPr>
          <w:rFonts w:ascii="Arial" w:hAnsi="Arial" w:cs="Arial"/>
          <w:color w:val="000000"/>
          <w:sz w:val="24"/>
          <w:szCs w:val="24"/>
        </w:rPr>
        <w:t>confounder</w:t>
      </w:r>
      <w:r w:rsidR="00587543" w:rsidRPr="00AF2604">
        <w:rPr>
          <w:rFonts w:ascii="Arial" w:hAnsi="Arial" w:cs="Arial"/>
          <w:color w:val="000000"/>
          <w:sz w:val="24"/>
          <w:szCs w:val="24"/>
        </w:rPr>
        <w:t xml:space="preserve"> of future exposure and the outcome</w:t>
      </w:r>
      <w:r w:rsidR="00F3656B" w:rsidRPr="00AF2604">
        <w:rPr>
          <w:rFonts w:ascii="Arial" w:hAnsi="Arial" w:cs="Arial"/>
          <w:color w:val="000000"/>
          <w:sz w:val="24"/>
          <w:szCs w:val="24"/>
        </w:rPr>
        <w:t xml:space="preserve"> and </w:t>
      </w:r>
      <w:r w:rsidR="00C8625A" w:rsidRPr="00AF2604">
        <w:rPr>
          <w:rFonts w:ascii="Arial" w:hAnsi="Arial" w:cs="Arial"/>
          <w:color w:val="000000"/>
          <w:sz w:val="24"/>
          <w:szCs w:val="24"/>
        </w:rPr>
        <w:t>caused by previous exposure</w:t>
      </w:r>
      <w:r w:rsidR="00587543" w:rsidRPr="00AF2604">
        <w:rPr>
          <w:rFonts w:ascii="Arial" w:hAnsi="Arial" w:cs="Arial"/>
          <w:color w:val="000000"/>
          <w:sz w:val="24"/>
          <w:szCs w:val="24"/>
        </w:rPr>
        <w:t xml:space="preserve">, then </w:t>
      </w:r>
      <w:r w:rsidR="00F3656B" w:rsidRPr="00AF2604">
        <w:rPr>
          <w:rFonts w:ascii="Arial" w:hAnsi="Arial" w:cs="Arial"/>
          <w:color w:val="000000"/>
          <w:sz w:val="24"/>
          <w:szCs w:val="24"/>
        </w:rPr>
        <w:t xml:space="preserve">the </w:t>
      </w:r>
      <w:r w:rsidR="00587543" w:rsidRPr="00AF2604">
        <w:rPr>
          <w:rFonts w:ascii="Arial" w:hAnsi="Arial" w:cs="Arial"/>
          <w:color w:val="000000"/>
          <w:sz w:val="24"/>
          <w:szCs w:val="24"/>
        </w:rPr>
        <w:t xml:space="preserve">Cox model </w:t>
      </w:r>
      <w:r w:rsidR="00F3656B" w:rsidRPr="00AF2604">
        <w:rPr>
          <w:rFonts w:ascii="Arial" w:hAnsi="Arial" w:cs="Arial"/>
          <w:color w:val="000000"/>
          <w:sz w:val="24"/>
          <w:szCs w:val="24"/>
        </w:rPr>
        <w:t xml:space="preserve">is not </w:t>
      </w:r>
      <w:r w:rsidR="00587543" w:rsidRPr="00AF2604">
        <w:rPr>
          <w:rFonts w:ascii="Arial" w:hAnsi="Arial" w:cs="Arial"/>
          <w:color w:val="000000"/>
          <w:sz w:val="24"/>
          <w:szCs w:val="24"/>
        </w:rPr>
        <w:t>adequate</w:t>
      </w:r>
      <w:ins w:id="128" w:author="Kevin Chen" w:date="2020-03-26T12:32:00Z">
        <w:r w:rsidR="00EC7A35" w:rsidRPr="00AF2604">
          <w:rPr>
            <w:rFonts w:ascii="Arial" w:hAnsi="Arial" w:cs="Arial"/>
            <w:color w:val="000000"/>
            <w:sz w:val="24"/>
            <w:szCs w:val="24"/>
          </w:rPr>
          <w:t xml:space="preserve"> </w:t>
        </w:r>
      </w:ins>
      <w:del w:id="129" w:author="Kevin Chen" w:date="2020-03-26T12:32:00Z">
        <w:r w:rsidR="00F3656B" w:rsidRPr="00AF2604" w:rsidDel="00EC7A35">
          <w:rPr>
            <w:rFonts w:ascii="Arial" w:hAnsi="Arial" w:cs="Arial"/>
            <w:color w:val="000000"/>
            <w:sz w:val="24"/>
            <w:szCs w:val="24"/>
          </w:rPr>
          <w:delText>.</w:delText>
        </w:r>
      </w:del>
      <w:r w:rsidR="009154E4" w:rsidRPr="00AF2604">
        <w:rPr>
          <w:rFonts w:ascii="Arial" w:hAnsi="Arial" w:cs="Arial"/>
          <w:color w:val="000000"/>
          <w:sz w:val="24"/>
          <w:szCs w:val="24"/>
        </w:rPr>
        <w:fldChar w:fldCharType="begin" w:fldLock="1"/>
      </w:r>
      <w:r w:rsidR="00975EA8" w:rsidRPr="00AF2604">
        <w:rPr>
          <w:rFonts w:ascii="Arial" w:hAnsi="Arial" w:cs="Arial"/>
          <w:color w:val="000000"/>
          <w:sz w:val="24"/>
          <w:szCs w:val="24"/>
        </w:rPr>
        <w:instrText>ADDIN CSL_CITATION {"citationItems":[{"id":"ITEM-1","itemData":{"author":[{"dropping-particle":"","family":"Robins","given":"J","non-dropping-particle":"","parse-names":false,"suffix":""},{"dropping-particle":"","family":"Hernan","given":"M","non-dropping-particle":"","parse-names":false,"suffix":""}],"container-title":"Advances in Longitudinal Data Analysis","editor":[{"dropping-particle":"","family":"Fitzmaurice","given":"G","non-dropping-particle":"","parse-names":false,"suffix":""},{"dropping-particle":"","family":"Davidian","given":"M","non-dropping-particle":"","parse-names":false,"suffix":""},{"dropping-particle":"","family":"Verbeke","given":"G","non-dropping-particle":"","parse-names":false,"suffix":""},{"dropping-particle":"","family":"Molenberghs","given":"G","non-dropping-particle":"","parse-names":false,"suffix":""}],"id":"ITEM-1","issued":{"date-parts":[["2009"]]},"page":"553-9","publisher":"Chapman &amp; Hall","title":"Estimation of causal effects of time-varying exposures.","type":"chapter"},"uris":["http://www.mendeley.com/documents/?uuid=c722b069-8baf-4e40-aaf1-824d92622c4f","http://www.mendeley.com/documents/?uuid=0a0e4725-8233-4f67-b907-d98f94f15989","http://www.mendeley.com/documents/?uuid=083a5ef9-1f02-442d-a06b-36214e86b0f7"]}],"mendeley":{"formattedCitation":"(35)","plainTextFormattedCitation":"(35)","previouslyFormattedCitation":"(35)"},"properties":{"noteIndex":0},"schema":"https://github.com/citation-style-language/schema/raw/master/csl-citation.json"}</w:instrText>
      </w:r>
      <w:r w:rsidR="009154E4" w:rsidRPr="00AF2604">
        <w:rPr>
          <w:rFonts w:ascii="Arial" w:hAnsi="Arial" w:cs="Arial"/>
          <w:color w:val="000000"/>
          <w:sz w:val="24"/>
          <w:szCs w:val="24"/>
        </w:rPr>
        <w:fldChar w:fldCharType="separate"/>
      </w:r>
      <w:r w:rsidR="00161BA7" w:rsidRPr="00AF2604">
        <w:rPr>
          <w:rFonts w:ascii="Arial" w:hAnsi="Arial" w:cs="Arial"/>
          <w:noProof/>
          <w:color w:val="000000"/>
          <w:sz w:val="24"/>
          <w:szCs w:val="24"/>
        </w:rPr>
        <w:t>(35)</w:t>
      </w:r>
      <w:r w:rsidR="009154E4" w:rsidRPr="00AF2604">
        <w:rPr>
          <w:rFonts w:ascii="Arial" w:hAnsi="Arial" w:cs="Arial"/>
          <w:color w:val="000000"/>
          <w:sz w:val="24"/>
          <w:szCs w:val="24"/>
        </w:rPr>
        <w:fldChar w:fldCharType="end"/>
      </w:r>
      <w:ins w:id="130" w:author="Kevin Chen" w:date="2020-03-26T12:32:00Z">
        <w:r w:rsidR="00EC7A35" w:rsidRPr="00AF2604">
          <w:rPr>
            <w:rFonts w:ascii="Arial" w:hAnsi="Arial" w:cs="Arial"/>
            <w:color w:val="000000"/>
            <w:sz w:val="24"/>
            <w:szCs w:val="24"/>
          </w:rPr>
          <w:t>.</w:t>
        </w:r>
      </w:ins>
      <w:r w:rsidR="00F3656B" w:rsidRPr="00AF2604">
        <w:rPr>
          <w:rFonts w:ascii="Arial" w:hAnsi="Arial" w:cs="Arial"/>
          <w:color w:val="000000"/>
          <w:sz w:val="24"/>
          <w:szCs w:val="24"/>
        </w:rPr>
        <w:t xml:space="preserve"> </w:t>
      </w:r>
      <w:r w:rsidR="009F2481" w:rsidRPr="00AF2604">
        <w:rPr>
          <w:rFonts w:ascii="Arial" w:hAnsi="Arial" w:cs="Arial"/>
          <w:color w:val="000000"/>
          <w:sz w:val="24"/>
          <w:szCs w:val="24"/>
        </w:rPr>
        <w:t xml:space="preserve">Despite the </w:t>
      </w:r>
      <w:r w:rsidR="009409BE" w:rsidRPr="00AF2604">
        <w:rPr>
          <w:rFonts w:ascii="Arial" w:hAnsi="Arial" w:cs="Arial"/>
          <w:color w:val="000000"/>
          <w:sz w:val="24"/>
          <w:szCs w:val="24"/>
        </w:rPr>
        <w:t xml:space="preserve">extensive </w:t>
      </w:r>
      <w:r w:rsidR="009F2481" w:rsidRPr="00AF2604">
        <w:rPr>
          <w:rFonts w:ascii="Arial" w:hAnsi="Arial" w:cs="Arial"/>
          <w:color w:val="000000"/>
          <w:sz w:val="24"/>
          <w:szCs w:val="24"/>
        </w:rPr>
        <w:t xml:space="preserve">exposure assessment, </w:t>
      </w:r>
      <w:r w:rsidR="009409BE" w:rsidRPr="00AF2604">
        <w:rPr>
          <w:rFonts w:ascii="Arial" w:hAnsi="Arial" w:cs="Arial"/>
          <w:color w:val="000000"/>
          <w:sz w:val="24"/>
          <w:szCs w:val="24"/>
        </w:rPr>
        <w:t xml:space="preserve">large </w:t>
      </w:r>
      <w:r w:rsidR="009F2481" w:rsidRPr="00AF2604">
        <w:rPr>
          <w:rFonts w:ascii="Arial" w:hAnsi="Arial" w:cs="Arial"/>
          <w:color w:val="000000"/>
          <w:sz w:val="24"/>
          <w:szCs w:val="24"/>
        </w:rPr>
        <w:t xml:space="preserve">sample size and </w:t>
      </w:r>
      <w:r w:rsidR="009409BE" w:rsidRPr="00AF2604">
        <w:rPr>
          <w:rFonts w:ascii="Arial" w:hAnsi="Arial" w:cs="Arial"/>
          <w:color w:val="000000"/>
          <w:sz w:val="24"/>
          <w:szCs w:val="24"/>
        </w:rPr>
        <w:t xml:space="preserve">long </w:t>
      </w:r>
      <w:r w:rsidR="009F2481" w:rsidRPr="00AF2604">
        <w:rPr>
          <w:rFonts w:ascii="Arial" w:hAnsi="Arial" w:cs="Arial"/>
          <w:color w:val="000000"/>
          <w:sz w:val="24"/>
          <w:szCs w:val="24"/>
        </w:rPr>
        <w:t xml:space="preserve">follow-up, </w:t>
      </w:r>
      <w:r w:rsidR="00587543" w:rsidRPr="00AF2604">
        <w:rPr>
          <w:rFonts w:ascii="Arial" w:hAnsi="Arial" w:cs="Arial"/>
          <w:color w:val="000000"/>
          <w:sz w:val="24"/>
          <w:szCs w:val="24"/>
        </w:rPr>
        <w:t>causal inference methods such as g-methods</w:t>
      </w:r>
      <w:ins w:id="131" w:author="Kevin Chen" w:date="2020-03-26T12:33:00Z">
        <w:r w:rsidR="00A16B3C" w:rsidRPr="00AF2604">
          <w:rPr>
            <w:rFonts w:ascii="Arial" w:hAnsi="Arial" w:cs="Arial"/>
            <w:color w:val="000000"/>
            <w:sz w:val="24"/>
            <w:szCs w:val="24"/>
          </w:rPr>
          <w:t xml:space="preserve"> </w:t>
        </w:r>
      </w:ins>
      <w:r w:rsidR="009154E4" w:rsidRPr="00AF2604">
        <w:rPr>
          <w:rFonts w:ascii="Arial" w:hAnsi="Arial" w:cs="Arial"/>
          <w:color w:val="000000"/>
          <w:sz w:val="24"/>
          <w:szCs w:val="24"/>
        </w:rPr>
        <w:fldChar w:fldCharType="begin" w:fldLock="1"/>
      </w:r>
      <w:r w:rsidR="00975EA8" w:rsidRPr="00AF2604">
        <w:rPr>
          <w:rFonts w:ascii="Arial" w:hAnsi="Arial" w:cs="Arial"/>
          <w:color w:val="000000"/>
          <w:sz w:val="24"/>
          <w:szCs w:val="24"/>
        </w:rPr>
        <w:instrText>ADDIN CSL_CITATION {"citationItems":[{"id":"ITEM-1","itemData":{"DOI":"10.1093/ije/dyw323","ISSN":"14643685","abstract":"Robins' generalized methods (g methods) provide consistent estimates of contrasts (e.g. differences, ratios) of potential outcomes under a less restrictive set of identification conditions than do standard regression methods (e.g. linear, logistic, Cox regression). Uptake of g methods by epidemiologists has been hampered by limitations in understanding both conceptual and technical details. We present a simple worked example that illustrates basic concepts, while minimizing technical complications.","author":[{"dropping-particle":"","family":"Naimi","given":"Ashley I.","non-dropping-particle":"","parse-names":false,"suffix":""},{"dropping-particle":"","family":"Cole","given":"Stephen R.","non-dropping-particle":"","parse-names":false,"suffix":""},{"dropping-particle":"","family":"Kennedy","given":"Edward H.","non-dropping-particle":"","parse-names":false,"suffix":""}],"container-title":"International Journal of Epidemiology","id":"ITEM-1","issue":"2","issued":{"date-parts":[["2017"]]},"page":"756-762","title":"An introduction to g methods","type":"article-journal","volume":"46"},"uris":["http://www.mendeley.com/documents/?uuid=b5920242-4632-4afd-8a8f-61c97b0ba17e","http://www.mendeley.com/documents/?uuid=17f98180-248d-4e2e-8219-729bae4cdcaa","http://www.mendeley.com/documents/?uuid=a1e11674-adbf-4e98-b463-2fc0258492a5"]}],"mendeley":{"formattedCitation":"(36)","plainTextFormattedCitation":"(36)","previouslyFormattedCitation":"(36)"},"properties":{"noteIndex":0},"schema":"https://github.com/citation-style-language/schema/raw/master/csl-citation.json"}</w:instrText>
      </w:r>
      <w:r w:rsidR="009154E4" w:rsidRPr="00AF2604">
        <w:rPr>
          <w:rFonts w:ascii="Arial" w:hAnsi="Arial" w:cs="Arial"/>
          <w:color w:val="000000"/>
          <w:sz w:val="24"/>
          <w:szCs w:val="24"/>
        </w:rPr>
        <w:fldChar w:fldCharType="separate"/>
      </w:r>
      <w:r w:rsidR="00161BA7" w:rsidRPr="00AF2604">
        <w:rPr>
          <w:rFonts w:ascii="Arial" w:hAnsi="Arial" w:cs="Arial"/>
          <w:noProof/>
          <w:color w:val="000000"/>
          <w:sz w:val="24"/>
          <w:szCs w:val="24"/>
        </w:rPr>
        <w:t>(36)</w:t>
      </w:r>
      <w:r w:rsidR="009154E4" w:rsidRPr="00AF2604">
        <w:rPr>
          <w:rFonts w:ascii="Arial" w:hAnsi="Arial" w:cs="Arial"/>
          <w:color w:val="000000"/>
          <w:sz w:val="24"/>
          <w:szCs w:val="24"/>
        </w:rPr>
        <w:fldChar w:fldCharType="end"/>
      </w:r>
      <w:r w:rsidR="00587543" w:rsidRPr="00AF2604">
        <w:rPr>
          <w:rFonts w:ascii="Arial" w:hAnsi="Arial" w:cs="Arial"/>
          <w:color w:val="000000"/>
          <w:sz w:val="24"/>
          <w:szCs w:val="24"/>
        </w:rPr>
        <w:t xml:space="preserve"> </w:t>
      </w:r>
      <w:r w:rsidR="009409BE" w:rsidRPr="00AF2604">
        <w:rPr>
          <w:rFonts w:ascii="Arial" w:hAnsi="Arial" w:cs="Arial"/>
          <w:color w:val="000000"/>
          <w:sz w:val="24"/>
          <w:szCs w:val="24"/>
        </w:rPr>
        <w:t xml:space="preserve">may also be </w:t>
      </w:r>
      <w:r w:rsidR="00587543" w:rsidRPr="00AF2604">
        <w:rPr>
          <w:rFonts w:ascii="Arial" w:hAnsi="Arial" w:cs="Arial"/>
          <w:color w:val="000000"/>
          <w:sz w:val="24"/>
          <w:szCs w:val="24"/>
        </w:rPr>
        <w:t xml:space="preserve">necessary </w:t>
      </w:r>
      <w:r w:rsidRPr="00AF2604">
        <w:rPr>
          <w:rFonts w:ascii="Arial" w:hAnsi="Arial" w:cs="Arial"/>
          <w:color w:val="000000"/>
          <w:sz w:val="24"/>
          <w:szCs w:val="24"/>
        </w:rPr>
        <w:t xml:space="preserve">to </w:t>
      </w:r>
      <w:r w:rsidR="00F3656B" w:rsidRPr="00AF2604">
        <w:rPr>
          <w:rFonts w:ascii="Arial" w:hAnsi="Arial" w:cs="Arial"/>
          <w:color w:val="000000"/>
          <w:sz w:val="24"/>
          <w:szCs w:val="24"/>
        </w:rPr>
        <w:t>avoid underestimation.</w:t>
      </w:r>
      <w:r w:rsidR="00B67CEC" w:rsidRPr="00AF2604">
        <w:rPr>
          <w:rFonts w:ascii="Arial" w:hAnsi="Arial" w:cs="Arial"/>
          <w:color w:val="000000"/>
          <w:sz w:val="24"/>
          <w:szCs w:val="24"/>
        </w:rPr>
        <w:t xml:space="preserve"> </w:t>
      </w:r>
      <w:r w:rsidRPr="00AF2604">
        <w:rPr>
          <w:rFonts w:ascii="Arial" w:hAnsi="Arial" w:cs="Arial"/>
          <w:color w:val="000000"/>
          <w:sz w:val="24"/>
          <w:szCs w:val="24"/>
        </w:rPr>
        <w:t xml:space="preserve"> </w:t>
      </w:r>
    </w:p>
    <w:p w14:paraId="5E93F0FA" w14:textId="77777777" w:rsidR="006F516C" w:rsidRPr="00AF2604" w:rsidRDefault="006F516C" w:rsidP="006F516C">
      <w:pPr>
        <w:widowControl w:val="0"/>
        <w:autoSpaceDE w:val="0"/>
        <w:autoSpaceDN w:val="0"/>
        <w:adjustRightInd w:val="0"/>
        <w:spacing w:after="0" w:line="480" w:lineRule="auto"/>
        <w:rPr>
          <w:rFonts w:ascii="Arial" w:hAnsi="Arial" w:cs="Arial"/>
          <w:color w:val="000000"/>
          <w:sz w:val="24"/>
          <w:szCs w:val="24"/>
        </w:rPr>
      </w:pPr>
    </w:p>
    <w:p w14:paraId="6631A485" w14:textId="77777777" w:rsidR="006F516C" w:rsidRPr="00AF2604" w:rsidRDefault="006F516C" w:rsidP="006F516C">
      <w:pPr>
        <w:spacing w:after="0" w:line="480" w:lineRule="auto"/>
        <w:rPr>
          <w:rFonts w:ascii="Arial" w:hAnsi="Arial" w:cs="Arial"/>
          <w:b/>
          <w:color w:val="000000"/>
          <w:sz w:val="24"/>
          <w:szCs w:val="24"/>
        </w:rPr>
      </w:pPr>
      <w:r w:rsidRPr="00AF2604">
        <w:rPr>
          <w:rFonts w:ascii="Arial" w:hAnsi="Arial" w:cs="Arial"/>
          <w:b/>
          <w:color w:val="000000"/>
          <w:sz w:val="24"/>
          <w:szCs w:val="24"/>
        </w:rPr>
        <w:t>Acknowledgements</w:t>
      </w:r>
    </w:p>
    <w:p w14:paraId="63D7677A" w14:textId="54DA4F28" w:rsidR="00B620C2" w:rsidRPr="00AF2604" w:rsidRDefault="006F516C" w:rsidP="006F516C">
      <w:pPr>
        <w:spacing w:after="0" w:line="480" w:lineRule="auto"/>
        <w:rPr>
          <w:rFonts w:ascii="Arial" w:hAnsi="Arial" w:cs="Arial"/>
          <w:color w:val="000000"/>
          <w:sz w:val="24"/>
          <w:szCs w:val="24"/>
        </w:rPr>
      </w:pPr>
      <w:r w:rsidRPr="00AF2604">
        <w:rPr>
          <w:rFonts w:ascii="Arial" w:hAnsi="Arial" w:cs="Arial"/>
          <w:color w:val="000000"/>
          <w:sz w:val="24"/>
          <w:szCs w:val="24"/>
        </w:rPr>
        <w:lastRenderedPageBreak/>
        <w:t xml:space="preserve">This work was supported by NIOSH/CDC grant number </w:t>
      </w:r>
      <w:r w:rsidRPr="00AF2604">
        <w:rPr>
          <w:rFonts w:ascii="Arial" w:hAnsi="Arial" w:cs="Arial"/>
          <w:sz w:val="24"/>
          <w:szCs w:val="24"/>
        </w:rPr>
        <w:t>R01OH011092.  This research was approved by the University of California at Berkeley Center for the Protection of Human Subjects.</w:t>
      </w:r>
      <w:r w:rsidR="00310B2B" w:rsidRPr="00AF2604">
        <w:rPr>
          <w:rFonts w:ascii="Arial" w:hAnsi="Arial" w:cs="Arial"/>
          <w:sz w:val="24"/>
          <w:szCs w:val="24"/>
        </w:rPr>
        <w:t xml:space="preserve"> All of the authors declare no conflicts of interest. </w:t>
      </w:r>
      <w:r w:rsidR="00B620C2" w:rsidRPr="00AF2604">
        <w:rPr>
          <w:rFonts w:ascii="Arial" w:hAnsi="Arial" w:cs="Arial"/>
          <w:color w:val="000000"/>
          <w:sz w:val="24"/>
          <w:szCs w:val="24"/>
        </w:rPr>
        <w:br w:type="page"/>
      </w:r>
    </w:p>
    <w:p w14:paraId="7A49E039" w14:textId="30CCB31A" w:rsidR="00994BB9" w:rsidRPr="00994BB9" w:rsidRDefault="0050598C" w:rsidP="00994BB9">
      <w:pPr>
        <w:widowControl w:val="0"/>
        <w:autoSpaceDE w:val="0"/>
        <w:autoSpaceDN w:val="0"/>
        <w:adjustRightInd w:val="0"/>
        <w:spacing w:after="0" w:line="240" w:lineRule="auto"/>
        <w:ind w:left="640" w:hanging="640"/>
        <w:rPr>
          <w:rFonts w:ascii="Arial" w:hAnsi="Arial" w:cs="Arial"/>
          <w:noProof/>
          <w:sz w:val="24"/>
        </w:rPr>
      </w:pPr>
      <w:r w:rsidRPr="00AF2604">
        <w:rPr>
          <w:rFonts w:ascii="Arial" w:hAnsi="Arial" w:cs="Arial"/>
          <w:sz w:val="24"/>
          <w:szCs w:val="24"/>
        </w:rPr>
        <w:lastRenderedPageBreak/>
        <w:fldChar w:fldCharType="begin" w:fldLock="1"/>
      </w:r>
      <w:r w:rsidRPr="00AF2604">
        <w:rPr>
          <w:rFonts w:ascii="Arial" w:hAnsi="Arial" w:cs="Arial"/>
          <w:sz w:val="24"/>
          <w:szCs w:val="24"/>
        </w:rPr>
        <w:instrText xml:space="preserve">ADDIN Mendeley Bibliography CSL_BIBLIOGRAPHY </w:instrText>
      </w:r>
      <w:r w:rsidRPr="00AF2604">
        <w:rPr>
          <w:rFonts w:ascii="Arial" w:hAnsi="Arial" w:cs="Arial"/>
          <w:sz w:val="24"/>
          <w:szCs w:val="24"/>
        </w:rPr>
        <w:fldChar w:fldCharType="separate"/>
      </w:r>
      <w:r w:rsidR="00994BB9" w:rsidRPr="00994BB9">
        <w:rPr>
          <w:rFonts w:ascii="Arial" w:hAnsi="Arial" w:cs="Arial"/>
          <w:noProof/>
          <w:sz w:val="24"/>
        </w:rPr>
        <w:t xml:space="preserve">1. </w:t>
      </w:r>
      <w:r w:rsidR="00994BB9" w:rsidRPr="00994BB9">
        <w:rPr>
          <w:rFonts w:ascii="Arial" w:hAnsi="Arial" w:cs="Arial"/>
          <w:noProof/>
          <w:sz w:val="24"/>
        </w:rPr>
        <w:tab/>
        <w:t xml:space="preserve">EPA. National ambient air quality standards for ozone. Fed Regist. 2014. </w:t>
      </w:r>
    </w:p>
    <w:p w14:paraId="7F2BD94C"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2. </w:t>
      </w:r>
      <w:r w:rsidRPr="00994BB9">
        <w:rPr>
          <w:rFonts w:ascii="Arial" w:hAnsi="Arial" w:cs="Arial"/>
          <w:noProof/>
          <w:sz w:val="24"/>
        </w:rPr>
        <w:tab/>
        <w:t xml:space="preserve">IARC. N-nitrosodiethanolamine. In “IARC Monographs on the Evaluation of the Carcinogenic Risk of Chemicals to Humans, Some N-Nitroso Compounds.” Lyon, France; 1978. </w:t>
      </w:r>
    </w:p>
    <w:p w14:paraId="503C3CB5"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3. </w:t>
      </w:r>
      <w:r w:rsidRPr="00994BB9">
        <w:rPr>
          <w:rFonts w:ascii="Arial" w:hAnsi="Arial" w:cs="Arial"/>
          <w:noProof/>
          <w:sz w:val="24"/>
        </w:rPr>
        <w:tab/>
        <w:t xml:space="preserve">IARC. Monograph 34: polynuclear aromatic compounds, Part3, industrial exposures in aluminum production, coal gasification, coke production, and iron and steel founding. Genevia: World Health Organization, 1984. </w:t>
      </w:r>
    </w:p>
    <w:p w14:paraId="31F1CE96"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4. </w:t>
      </w:r>
      <w:r w:rsidRPr="00994BB9">
        <w:rPr>
          <w:rFonts w:ascii="Arial" w:hAnsi="Arial" w:cs="Arial"/>
          <w:noProof/>
          <w:sz w:val="24"/>
        </w:rPr>
        <w:tab/>
        <w:t xml:space="preserve">Calvert GM, Ward E, Schnorr TM, Fine LJ. Cancer risks among workers exposed to metalworking fluids: A systematic review. Am J Ind Med. 1998;33(3):282–92. </w:t>
      </w:r>
    </w:p>
    <w:p w14:paraId="248F1A60"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5. </w:t>
      </w:r>
      <w:r w:rsidRPr="00994BB9">
        <w:rPr>
          <w:rFonts w:ascii="Arial" w:hAnsi="Arial" w:cs="Arial"/>
          <w:noProof/>
          <w:sz w:val="24"/>
        </w:rPr>
        <w:tab/>
        <w:t xml:space="preserve">NIOSH. Criteria for a Recommended Standard: Occupational Exposure to Metalworking Fluids. US; 1998 p. 98–102. </w:t>
      </w:r>
    </w:p>
    <w:p w14:paraId="20F38C19"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6. </w:t>
      </w:r>
      <w:r w:rsidRPr="00994BB9">
        <w:rPr>
          <w:rFonts w:ascii="Arial" w:hAnsi="Arial" w:cs="Arial"/>
          <w:noProof/>
          <w:sz w:val="24"/>
        </w:rPr>
        <w:tab/>
        <w:t xml:space="preserve">Mirer FE. New evidence on the health hazards and control of metalworking fluids since completion of the OSHA advisory committee report. Am J Ind Med. 2010;53(8):792–801. </w:t>
      </w:r>
    </w:p>
    <w:p w14:paraId="3A526FE7"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7. </w:t>
      </w:r>
      <w:r w:rsidRPr="00994BB9">
        <w:rPr>
          <w:rFonts w:ascii="Arial" w:hAnsi="Arial" w:cs="Arial"/>
          <w:noProof/>
          <w:sz w:val="24"/>
        </w:rPr>
        <w:tab/>
        <w:t xml:space="preserve">Mirer F. Updated epidemiology of workers exposed to metalworking fluids provides sufficient evidence for carcinogenicity. Appl Occup Env Hyg. 2003;18(11):902–12. </w:t>
      </w:r>
    </w:p>
    <w:p w14:paraId="079BBC13"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8. </w:t>
      </w:r>
      <w:r w:rsidRPr="00994BB9">
        <w:rPr>
          <w:rFonts w:ascii="Arial" w:hAnsi="Arial" w:cs="Arial"/>
          <w:noProof/>
          <w:sz w:val="24"/>
        </w:rPr>
        <w:tab/>
        <w:t xml:space="preserve">Savitz DA. Epidemiologic evidence on the carcinogenicity of metalworking fluids. Appl Occup Environ Hyg. Taylor &amp; Francis; 2003;18(11):913–20. </w:t>
      </w:r>
    </w:p>
    <w:p w14:paraId="7C8ADF7E"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9. </w:t>
      </w:r>
      <w:r w:rsidRPr="00994BB9">
        <w:rPr>
          <w:rFonts w:ascii="Arial" w:hAnsi="Arial" w:cs="Arial"/>
          <w:noProof/>
          <w:sz w:val="24"/>
        </w:rPr>
        <w:tab/>
        <w:t xml:space="preserve">Park RM. Risk assessment for metalworking fluids and cancer outcomes. Am J Ind Med. 2018;61(3):198–203. </w:t>
      </w:r>
    </w:p>
    <w:p w14:paraId="76ACE69F"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10. </w:t>
      </w:r>
      <w:r w:rsidRPr="00994BB9">
        <w:rPr>
          <w:rFonts w:ascii="Arial" w:hAnsi="Arial" w:cs="Arial"/>
          <w:noProof/>
          <w:sz w:val="24"/>
        </w:rPr>
        <w:tab/>
        <w:t xml:space="preserve">Eisen EA, Tolbert PE, Monson RR, Smith TJ. Mortality studies of machining fluid exposure in the automobile industry I: A standardized mortality ratio analysis. Am J Ind Med. 1992;22(6). </w:t>
      </w:r>
    </w:p>
    <w:p w14:paraId="621859B8"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11. </w:t>
      </w:r>
      <w:r w:rsidRPr="00994BB9">
        <w:rPr>
          <w:rFonts w:ascii="Arial" w:hAnsi="Arial" w:cs="Arial"/>
          <w:noProof/>
          <w:sz w:val="24"/>
        </w:rPr>
        <w:tab/>
        <w:t xml:space="preserve">Eisen EA, Bardin J, Gore R, Woskie SR, Hallock MF, Monson RR. Exposure-response models based on extended follow-up of a cohort mortality study in the automobile industry. Scand J Work Environ Health. 2001/09/19. 2001;27(4):240–9. </w:t>
      </w:r>
    </w:p>
    <w:p w14:paraId="5B36E0B4"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12. </w:t>
      </w:r>
      <w:r w:rsidRPr="00994BB9">
        <w:rPr>
          <w:rFonts w:ascii="Arial" w:hAnsi="Arial" w:cs="Arial"/>
          <w:noProof/>
          <w:sz w:val="24"/>
        </w:rPr>
        <w:tab/>
        <w:t xml:space="preserve">Mehta AJ, Malloy EJ, Applebaum KM, Schwartz J, Christiani DC, Eisen EA. Reduced lung cancer mortality and exposure to synthetic fluids and biocide in the auto manufacturing industry. Scand J Work Environ Health. 2010;36(6). </w:t>
      </w:r>
    </w:p>
    <w:p w14:paraId="635732B4"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13. </w:t>
      </w:r>
      <w:r w:rsidRPr="00994BB9">
        <w:rPr>
          <w:rFonts w:ascii="Arial" w:hAnsi="Arial" w:cs="Arial"/>
          <w:noProof/>
          <w:sz w:val="24"/>
        </w:rPr>
        <w:tab/>
        <w:t xml:space="preserve">Garcia E, Picciotto S, Neophytou AM, Bradshaw PT, Balmes JR, Eisen EA. Lung cancer mortality and exposure to synthetic metalworking fluid and biocides: Controlling for the healthy worker survivor effect. Occup Environ Med. 2018; </w:t>
      </w:r>
    </w:p>
    <w:p w14:paraId="23411103"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14. </w:t>
      </w:r>
      <w:r w:rsidRPr="00994BB9">
        <w:rPr>
          <w:rFonts w:ascii="Arial" w:hAnsi="Arial" w:cs="Arial"/>
          <w:noProof/>
          <w:sz w:val="24"/>
        </w:rPr>
        <w:tab/>
        <w:t xml:space="preserve">Zeka A, Eisen EA, Kriebel D, Gore R, Wegman DH. Risk of upper aerodigestive tract cancers in a case-cohort study of autoworkers exposed to metalworking fluids. Occup Environ Med. 2004;61(5). </w:t>
      </w:r>
    </w:p>
    <w:p w14:paraId="12366FF7"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15. </w:t>
      </w:r>
      <w:r w:rsidRPr="00994BB9">
        <w:rPr>
          <w:rFonts w:ascii="Arial" w:hAnsi="Arial" w:cs="Arial"/>
          <w:noProof/>
          <w:sz w:val="24"/>
        </w:rPr>
        <w:tab/>
        <w:t xml:space="preserve">Malloy EJ, Miller KL, Eisen EA. Rectal cancer and exposure to metalworking fluids in the automobile manufacturing industry. Occup Env Med. 2007;64(4):244–9. </w:t>
      </w:r>
    </w:p>
    <w:p w14:paraId="4D722255"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16. </w:t>
      </w:r>
      <w:r w:rsidRPr="00994BB9">
        <w:rPr>
          <w:rFonts w:ascii="Arial" w:hAnsi="Arial" w:cs="Arial"/>
          <w:noProof/>
          <w:sz w:val="24"/>
        </w:rPr>
        <w:tab/>
        <w:t xml:space="preserve">Eisen EA, Tolbert PE, Hallock MF, Monson RR, Smith TJ, Woskie SR. Mortality studies of machining fluid exposure in the automobile industry III: A case-control study of larynx cancer. Am J Ind Med. 1994;26(2):185–202. </w:t>
      </w:r>
    </w:p>
    <w:p w14:paraId="2E9BFB49"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17. </w:t>
      </w:r>
      <w:r w:rsidRPr="00994BB9">
        <w:rPr>
          <w:rFonts w:ascii="Arial" w:hAnsi="Arial" w:cs="Arial"/>
          <w:noProof/>
          <w:sz w:val="24"/>
        </w:rPr>
        <w:tab/>
        <w:t xml:space="preserve">Friesen MC, Costello S, Eisen EA. Quantitative exposure to metalworking fluids and bladder cancer incidence in a cohort of autoworkers. Am J Epidemiol. 2009 Jun;169(12):1471–8. </w:t>
      </w:r>
    </w:p>
    <w:p w14:paraId="3103E248"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lastRenderedPageBreak/>
        <w:t xml:space="preserve">18. </w:t>
      </w:r>
      <w:r w:rsidRPr="00994BB9">
        <w:rPr>
          <w:rFonts w:ascii="Arial" w:hAnsi="Arial" w:cs="Arial"/>
          <w:noProof/>
          <w:sz w:val="24"/>
        </w:rPr>
        <w:tab/>
        <w:t xml:space="preserve">Costello S, Friesen MC, Christiani DC, Eisen EA. Metalworking fluids and malignant melanoma in autoworkers. Epidemiology. 2011;22(1). </w:t>
      </w:r>
    </w:p>
    <w:p w14:paraId="7D0CB7EC"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19. </w:t>
      </w:r>
      <w:r w:rsidRPr="00994BB9">
        <w:rPr>
          <w:rFonts w:ascii="Arial" w:hAnsi="Arial" w:cs="Arial"/>
          <w:noProof/>
          <w:sz w:val="24"/>
        </w:rPr>
        <w:tab/>
        <w:t xml:space="preserve">Garcia E, Bradshaw PT, Eisen EA. Breast cancer incidence and exposure to metalworking fluid in a cohort of female autoworkers. Am J Epidemiol. 2018;187(3):539–47. </w:t>
      </w:r>
    </w:p>
    <w:p w14:paraId="6BF8DBC8"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20. </w:t>
      </w:r>
      <w:r w:rsidRPr="00994BB9">
        <w:rPr>
          <w:rFonts w:ascii="Arial" w:hAnsi="Arial" w:cs="Arial"/>
          <w:noProof/>
          <w:sz w:val="24"/>
        </w:rPr>
        <w:tab/>
        <w:t xml:space="preserve">Izano MA, Sofrygin OA, Picciotto S, Bradshaw PT, Eisen EA. Metalworking fluids and colon cancer risk. Environ Epidemiol. 2019;3(1):e035. </w:t>
      </w:r>
    </w:p>
    <w:p w14:paraId="45147C05"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21. </w:t>
      </w:r>
      <w:r w:rsidRPr="00994BB9">
        <w:rPr>
          <w:rFonts w:ascii="Arial" w:hAnsi="Arial" w:cs="Arial"/>
          <w:noProof/>
          <w:sz w:val="24"/>
        </w:rPr>
        <w:tab/>
        <w:t xml:space="preserve">Betenia N, Costello S, Eisen E a. Risk of cervical cancer among female autoworkers exposed to metalworking fluids. Scand J Work Environ Health. 2012 Jan;38(1):78–83. </w:t>
      </w:r>
    </w:p>
    <w:p w14:paraId="3DE6A91A"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22. </w:t>
      </w:r>
      <w:r w:rsidRPr="00994BB9">
        <w:rPr>
          <w:rFonts w:ascii="Arial" w:hAnsi="Arial" w:cs="Arial"/>
          <w:noProof/>
          <w:sz w:val="24"/>
        </w:rPr>
        <w:tab/>
        <w:t xml:space="preserve">Tolbert PE, Eisen EA, Pothier LJ, Monson RR, Hallock MF, Smith TJ. Mortality studies of machining-fluid exposure in the automobile industry II: Risks associated with specific fluid types. Scand J Work Environ Health. 1992;18(6):351–60. </w:t>
      </w:r>
    </w:p>
    <w:p w14:paraId="54F229C1"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23. </w:t>
      </w:r>
      <w:r w:rsidRPr="00994BB9">
        <w:rPr>
          <w:rFonts w:ascii="Arial" w:hAnsi="Arial" w:cs="Arial"/>
          <w:noProof/>
          <w:sz w:val="24"/>
        </w:rPr>
        <w:tab/>
        <w:t xml:space="preserve">Hallock MF, Smith TJ, Woskie SR, Hammond SK. Estimation of historical exposures to machining fluids in the automotive industry. Am J Ind Med. 1994;26(5):621–34. </w:t>
      </w:r>
    </w:p>
    <w:p w14:paraId="6938ACC0"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24. </w:t>
      </w:r>
      <w:r w:rsidRPr="00994BB9">
        <w:rPr>
          <w:rFonts w:ascii="Arial" w:hAnsi="Arial" w:cs="Arial"/>
          <w:noProof/>
          <w:sz w:val="24"/>
        </w:rPr>
        <w:tab/>
        <w:t xml:space="preserve">Woskie SR, Smith TJ, Hallock MF, Hammond SK, Rosenthal F, Eisen EA, et al. Size-selective pulmonary dose indices for metal-working fluid aerosols in machining and grinding operations in the automobile manufacturing industry. Am Ind Hyg Assoc J. 1994;55(1):20–9. </w:t>
      </w:r>
    </w:p>
    <w:p w14:paraId="3E482136"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25. </w:t>
      </w:r>
      <w:r w:rsidRPr="00994BB9">
        <w:rPr>
          <w:rFonts w:ascii="Arial" w:hAnsi="Arial" w:cs="Arial"/>
          <w:noProof/>
          <w:sz w:val="24"/>
        </w:rPr>
        <w:tab/>
        <w:t xml:space="preserve">Woskie SR, Virji MA, Hallock M, Smith TJ, Hammond SK. Summary of the findings from the exposure assessments for metalworking fluid mortality and morbidity studies. Appl Occup Env Hyg. 2003;18(11):855–64. </w:t>
      </w:r>
    </w:p>
    <w:p w14:paraId="702ED7D3"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26. </w:t>
      </w:r>
      <w:r w:rsidRPr="00994BB9">
        <w:rPr>
          <w:rFonts w:ascii="Arial" w:hAnsi="Arial" w:cs="Arial"/>
          <w:noProof/>
          <w:sz w:val="24"/>
        </w:rPr>
        <w:tab/>
        <w:t xml:space="preserve">NIOSH. Lifetable Analysis System (LTAS) Manual 3.0.0. 2014. </w:t>
      </w:r>
    </w:p>
    <w:p w14:paraId="501AB73B"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27. </w:t>
      </w:r>
      <w:r w:rsidRPr="00994BB9">
        <w:rPr>
          <w:rFonts w:ascii="Arial" w:hAnsi="Arial" w:cs="Arial"/>
          <w:noProof/>
          <w:sz w:val="24"/>
        </w:rPr>
        <w:tab/>
        <w:t xml:space="preserve">Schubauer-Berigan MK, Hein MJ, Raudabaugh WM, Ruder AM, Silver SR, Spaeth S, et al. Update of the NIOSH life table analysis system: A person-years analysis program for the windows computing environment. Am J Ind Med. Wiley Online Library; 2011;54(12):915–24. </w:t>
      </w:r>
    </w:p>
    <w:p w14:paraId="2BF43CC2"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28. </w:t>
      </w:r>
      <w:r w:rsidRPr="00994BB9">
        <w:rPr>
          <w:rFonts w:ascii="Arial" w:hAnsi="Arial" w:cs="Arial"/>
          <w:noProof/>
          <w:sz w:val="24"/>
        </w:rPr>
        <w:tab/>
        <w:t xml:space="preserve">Waxweiler R, Beaumont J, Henry J, Brown D, Robinson C, Ness G, et al. A modified life-table analysis system for cohort studies. JOM. 1983;25(2):115–24. </w:t>
      </w:r>
    </w:p>
    <w:p w14:paraId="53CBAEA6"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29. </w:t>
      </w:r>
      <w:r w:rsidRPr="00994BB9">
        <w:rPr>
          <w:rFonts w:ascii="Arial" w:hAnsi="Arial" w:cs="Arial"/>
          <w:noProof/>
          <w:sz w:val="24"/>
        </w:rPr>
        <w:tab/>
        <w:t>Underlying Cause of Death 1999-2017 [Internet]. 2014. Available from: https://wonder.cdc.gov/wonder/help/ucd.html</w:t>
      </w:r>
    </w:p>
    <w:p w14:paraId="47F7FDC8"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30. </w:t>
      </w:r>
      <w:r w:rsidRPr="00994BB9">
        <w:rPr>
          <w:rFonts w:ascii="Arial" w:hAnsi="Arial" w:cs="Arial"/>
          <w:noProof/>
          <w:sz w:val="24"/>
        </w:rPr>
        <w:tab/>
        <w:t xml:space="preserve">Friede A, Reid JA, Ory HW. CDC WONDER: A comprehensive on-line public health information system of the Centers for Disease Control and Prevention. Am J Public Health. 1993;83(9):1289–94. </w:t>
      </w:r>
    </w:p>
    <w:p w14:paraId="0FCFB594"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31. </w:t>
      </w:r>
      <w:r w:rsidRPr="00994BB9">
        <w:rPr>
          <w:rFonts w:ascii="Arial" w:hAnsi="Arial" w:cs="Arial"/>
          <w:noProof/>
          <w:sz w:val="24"/>
        </w:rPr>
        <w:tab/>
        <w:t xml:space="preserve">Nelson A. Unequal treatment: Confronting racial and ethnic disparities in health care. J Natl Med Assoc. 2002;94(8):666–9. </w:t>
      </w:r>
    </w:p>
    <w:p w14:paraId="2E75B307"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32. </w:t>
      </w:r>
      <w:r w:rsidRPr="00994BB9">
        <w:rPr>
          <w:rFonts w:ascii="Arial" w:hAnsi="Arial" w:cs="Arial"/>
          <w:noProof/>
          <w:sz w:val="24"/>
        </w:rPr>
        <w:tab/>
        <w:t xml:space="preserve">Bradley CJ, Given CW, Roberts C. Disparities in cancer diagnosis and survival. Cancer. 2001;91(1):178–88. </w:t>
      </w:r>
    </w:p>
    <w:p w14:paraId="7461D939"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33. </w:t>
      </w:r>
      <w:r w:rsidRPr="00994BB9">
        <w:rPr>
          <w:rFonts w:ascii="Arial" w:hAnsi="Arial" w:cs="Arial"/>
          <w:noProof/>
          <w:sz w:val="24"/>
        </w:rPr>
        <w:tab/>
        <w:t xml:space="preserve">Eisen E, Picciotto S, Robins J. Healthy worker effect. Encycl Environmetrics. 2012. p. 1–7. </w:t>
      </w:r>
    </w:p>
    <w:p w14:paraId="68D75D0F"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34. </w:t>
      </w:r>
      <w:r w:rsidRPr="00994BB9">
        <w:rPr>
          <w:rFonts w:ascii="Arial" w:hAnsi="Arial" w:cs="Arial"/>
          <w:noProof/>
          <w:sz w:val="24"/>
        </w:rPr>
        <w:tab/>
        <w:t xml:space="preserve">Applebaum KM, Malloy EJ, Eisen EA. Left truncation, susceptibility, and  bias in occupational cohort studies. Epidemiology. 2011;In Press. </w:t>
      </w:r>
    </w:p>
    <w:p w14:paraId="291A044F"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t xml:space="preserve">35. </w:t>
      </w:r>
      <w:r w:rsidRPr="00994BB9">
        <w:rPr>
          <w:rFonts w:ascii="Arial" w:hAnsi="Arial" w:cs="Arial"/>
          <w:noProof/>
          <w:sz w:val="24"/>
        </w:rPr>
        <w:tab/>
        <w:t xml:space="preserve">Robins J, Hernan M. Estimation of causal effects of time-varying exposures. In: Fitzmaurice G, Davidian M, Verbeke G, Molenberghs G, editors. Advances in Longitudinal Data Analysis. Chapman &amp; Hall; 2009. p. 553–9. </w:t>
      </w:r>
    </w:p>
    <w:p w14:paraId="662407D7" w14:textId="77777777" w:rsidR="00994BB9" w:rsidRPr="00994BB9" w:rsidRDefault="00994BB9" w:rsidP="00994BB9">
      <w:pPr>
        <w:widowControl w:val="0"/>
        <w:autoSpaceDE w:val="0"/>
        <w:autoSpaceDN w:val="0"/>
        <w:adjustRightInd w:val="0"/>
        <w:spacing w:after="0" w:line="240" w:lineRule="auto"/>
        <w:ind w:left="640" w:hanging="640"/>
        <w:rPr>
          <w:rFonts w:ascii="Arial" w:hAnsi="Arial" w:cs="Arial"/>
          <w:noProof/>
          <w:sz w:val="24"/>
        </w:rPr>
      </w:pPr>
      <w:r w:rsidRPr="00994BB9">
        <w:rPr>
          <w:rFonts w:ascii="Arial" w:hAnsi="Arial" w:cs="Arial"/>
          <w:noProof/>
          <w:sz w:val="24"/>
        </w:rPr>
        <w:lastRenderedPageBreak/>
        <w:t xml:space="preserve">36. </w:t>
      </w:r>
      <w:r w:rsidRPr="00994BB9">
        <w:rPr>
          <w:rFonts w:ascii="Arial" w:hAnsi="Arial" w:cs="Arial"/>
          <w:noProof/>
          <w:sz w:val="24"/>
        </w:rPr>
        <w:tab/>
        <w:t xml:space="preserve">Naimi AI, Cole SR, Kennedy EH. An introduction to g methods. Int J Epidemiol. 2017;46(2):756–62. </w:t>
      </w:r>
    </w:p>
    <w:p w14:paraId="0C6335AC" w14:textId="0F4DA557" w:rsidR="00B620C2" w:rsidRDefault="0050598C" w:rsidP="00994BB9">
      <w:pPr>
        <w:widowControl w:val="0"/>
        <w:autoSpaceDE w:val="0"/>
        <w:autoSpaceDN w:val="0"/>
        <w:adjustRightInd w:val="0"/>
        <w:spacing w:after="0" w:line="240" w:lineRule="auto"/>
        <w:ind w:left="641" w:hanging="641"/>
      </w:pPr>
      <w:r w:rsidRPr="00AF2604">
        <w:rPr>
          <w:rFonts w:ascii="Arial" w:hAnsi="Arial" w:cs="Arial"/>
          <w:sz w:val="24"/>
          <w:szCs w:val="24"/>
        </w:rPr>
        <w:fldChar w:fldCharType="end"/>
      </w:r>
    </w:p>
    <w:p w14:paraId="58FD10D1" w14:textId="77777777" w:rsidR="00A92CBC" w:rsidRDefault="00B620C2" w:rsidP="00382620">
      <w:pPr>
        <w:pStyle w:val="Heading1"/>
        <w:spacing w:before="0" w:line="480" w:lineRule="auto"/>
        <w:rPr>
          <w:ins w:id="132" w:author="Kevin Chen" w:date="2020-03-26T14:03:00Z"/>
        </w:rPr>
        <w:sectPr w:rsidR="00A92CBC">
          <w:pgSz w:w="12240" w:h="15840"/>
          <w:pgMar w:top="1440" w:right="1440" w:bottom="1440" w:left="1440" w:header="720" w:footer="720" w:gutter="0"/>
          <w:cols w:space="720"/>
          <w:docGrid w:linePitch="360"/>
        </w:sectPr>
      </w:pPr>
      <w:r>
        <w:br w:type="page"/>
      </w:r>
      <w:bookmarkStart w:id="133" w:name="tables-and-figures"/>
    </w:p>
    <w:p w14:paraId="0F7EC630" w14:textId="33FF0204" w:rsidR="00382620" w:rsidRPr="005B49B3" w:rsidRDefault="00382620" w:rsidP="00382620">
      <w:pPr>
        <w:pStyle w:val="Heading1"/>
        <w:spacing w:before="0" w:line="480" w:lineRule="auto"/>
        <w:rPr>
          <w:rFonts w:ascii="Arial" w:hAnsi="Arial" w:cs="Arial"/>
          <w:color w:val="auto"/>
          <w:sz w:val="24"/>
          <w:szCs w:val="24"/>
          <w:rPrChange w:id="134" w:author="Kevin Chen" w:date="2020-03-26T14:02:00Z">
            <w:rPr>
              <w:rFonts w:cstheme="majorHAnsi"/>
              <w:color w:val="auto"/>
              <w:sz w:val="22"/>
              <w:szCs w:val="22"/>
            </w:rPr>
          </w:rPrChange>
        </w:rPr>
      </w:pPr>
      <w:r w:rsidRPr="005B49B3">
        <w:rPr>
          <w:rFonts w:ascii="Arial" w:hAnsi="Arial" w:cs="Arial"/>
          <w:color w:val="auto"/>
          <w:sz w:val="24"/>
          <w:szCs w:val="24"/>
          <w:rPrChange w:id="135" w:author="Kevin Chen" w:date="2020-03-26T14:02:00Z">
            <w:rPr>
              <w:rFonts w:cstheme="majorHAnsi"/>
              <w:color w:val="auto"/>
              <w:sz w:val="22"/>
              <w:szCs w:val="22"/>
            </w:rPr>
          </w:rPrChange>
        </w:rPr>
        <w:lastRenderedPageBreak/>
        <w:t>Tables and Figures</w:t>
      </w:r>
      <w:bookmarkEnd w:id="133"/>
    </w:p>
    <w:p w14:paraId="0D85E7D2" w14:textId="5977A944" w:rsidR="00382620" w:rsidRPr="005B49B3" w:rsidRDefault="00382620" w:rsidP="00382620">
      <w:pPr>
        <w:pStyle w:val="TableCaption"/>
        <w:rPr>
          <w:rFonts w:ascii="Arial" w:hAnsi="Arial" w:cs="Arial"/>
          <w:i w:val="0"/>
          <w:rPrChange w:id="136" w:author="Kevin Chen" w:date="2020-03-26T14:02:00Z">
            <w:rPr>
              <w:rFonts w:asciiTheme="majorHAnsi" w:hAnsiTheme="majorHAnsi" w:cstheme="majorHAnsi"/>
              <w:i w:val="0"/>
              <w:sz w:val="22"/>
              <w:szCs w:val="22"/>
            </w:rPr>
          </w:rPrChange>
        </w:rPr>
      </w:pPr>
      <w:r w:rsidRPr="005B49B3">
        <w:rPr>
          <w:rFonts w:ascii="Arial" w:hAnsi="Arial" w:cs="Arial"/>
          <w:b/>
          <w:i w:val="0"/>
          <w:rPrChange w:id="137" w:author="Kevin Chen" w:date="2020-03-26T14:02:00Z">
            <w:rPr>
              <w:rFonts w:asciiTheme="majorHAnsi" w:hAnsiTheme="majorHAnsi" w:cstheme="majorHAnsi"/>
              <w:b/>
              <w:i w:val="0"/>
              <w:sz w:val="22"/>
              <w:szCs w:val="22"/>
            </w:rPr>
          </w:rPrChange>
        </w:rPr>
        <w:t>Table 1.</w:t>
      </w:r>
      <w:r w:rsidRPr="005B49B3">
        <w:rPr>
          <w:rFonts w:ascii="Arial" w:hAnsi="Arial" w:cs="Arial"/>
          <w:i w:val="0"/>
          <w:rPrChange w:id="138" w:author="Kevin Chen" w:date="2020-03-26T14:02:00Z">
            <w:rPr>
              <w:rFonts w:asciiTheme="majorHAnsi" w:hAnsiTheme="majorHAnsi" w:cstheme="majorHAnsi"/>
              <w:i w:val="0"/>
              <w:sz w:val="22"/>
              <w:szCs w:val="22"/>
            </w:rPr>
          </w:rPrChange>
        </w:rPr>
        <w:t xml:space="preserve"> Summary of study population characteristics (</w:t>
      </w:r>
      <w:r w:rsidR="008C1A19" w:rsidRPr="005B49B3">
        <w:rPr>
          <w:rFonts w:ascii="Arial" w:hAnsi="Arial" w:cs="Arial"/>
          <w:i w:val="0"/>
        </w:rPr>
        <w:t>N =</w:t>
      </w:r>
      <w:r w:rsidR="008C1A19" w:rsidRPr="005B49B3">
        <w:rPr>
          <w:rFonts w:ascii="Arial" w:hAnsi="Arial" w:cs="Arial"/>
          <w:i w:val="0"/>
          <w:lang w:eastAsia="ja-JP"/>
        </w:rPr>
        <w:t> </w:t>
      </w:r>
      <w:r w:rsidR="008C1A19" w:rsidRPr="005B49B3">
        <w:rPr>
          <w:rFonts w:ascii="Arial" w:hAnsi="Arial" w:cs="Arial"/>
          <w:i w:val="0"/>
        </w:rPr>
        <w:t>38 549</w:t>
      </w:r>
      <w:r w:rsidRPr="005B49B3">
        <w:rPr>
          <w:rFonts w:ascii="Arial" w:hAnsi="Arial" w:cs="Arial"/>
          <w:i w:val="0"/>
          <w:rPrChange w:id="139" w:author="Kevin Chen" w:date="2020-03-26T14:02:00Z">
            <w:rPr>
              <w:rFonts w:asciiTheme="majorHAnsi" w:hAnsiTheme="majorHAnsi" w:cstheme="majorHAnsi"/>
              <w:i w:val="0"/>
              <w:sz w:val="22"/>
              <w:szCs w:val="22"/>
            </w:rPr>
          </w:rPrChange>
        </w:rPr>
        <w:t xml:space="preserve">; </w:t>
      </w:r>
      <w:r w:rsidR="008C1A19" w:rsidRPr="005B49B3">
        <w:rPr>
          <w:rFonts w:ascii="Arial" w:hAnsi="Arial" w:cs="Arial"/>
          <w:i w:val="0"/>
        </w:rPr>
        <w:t>1.51</w:t>
      </w:r>
      <w:r w:rsidRPr="005B49B3">
        <w:rPr>
          <w:rFonts w:ascii="Arial" w:hAnsi="Arial" w:cs="Arial"/>
          <w:i w:val="0"/>
          <w:rPrChange w:id="140" w:author="Kevin Chen" w:date="2020-03-26T14:02:00Z">
            <w:rPr>
              <w:rFonts w:asciiTheme="majorHAnsi" w:hAnsiTheme="majorHAnsi" w:cstheme="majorHAnsi"/>
              <w:i w:val="0"/>
              <w:sz w:val="22"/>
              <w:szCs w:val="22"/>
            </w:rPr>
          </w:rPrChange>
        </w:rPr>
        <w:t xml:space="preserve"> million person-years). The cohort was restricted to individuals who were hired in or after 1938 and for whom at least half of their work history data was available. Individuals were considered lost to follow-up once they reached the maximum observed age at death.</w:t>
      </w:r>
    </w:p>
    <w:tbl>
      <w:tblPr>
        <w:tblW w:w="0" w:type="auto"/>
        <w:jc w:val="center"/>
        <w:tblLayout w:type="fixed"/>
        <w:tblLook w:val="07E0" w:firstRow="1" w:lastRow="1" w:firstColumn="1" w:lastColumn="1" w:noHBand="1" w:noVBand="1"/>
      </w:tblPr>
      <w:tblGrid>
        <w:gridCol w:w="3402"/>
        <w:gridCol w:w="993"/>
        <w:gridCol w:w="992"/>
        <w:gridCol w:w="283"/>
        <w:gridCol w:w="3686"/>
        <w:gridCol w:w="992"/>
        <w:gridCol w:w="1420"/>
      </w:tblGrid>
      <w:tr w:rsidR="008C1A19" w:rsidRPr="005B49B3" w14:paraId="2FB634CC" w14:textId="77777777" w:rsidTr="00372D05">
        <w:trPr>
          <w:jc w:val="center"/>
          <w:ins w:id="141" w:author="Kevin Chen" w:date="2020-03-26T14:04:00Z"/>
        </w:trPr>
        <w:tc>
          <w:tcPr>
            <w:tcW w:w="3402" w:type="dxa"/>
            <w:tcBorders>
              <w:top w:val="single" w:sz="4" w:space="0" w:color="auto"/>
              <w:bottom w:val="single" w:sz="4" w:space="0" w:color="auto"/>
            </w:tcBorders>
          </w:tcPr>
          <w:p w14:paraId="1CDDDEC2" w14:textId="77777777" w:rsidR="00A92CBC" w:rsidRPr="005B49B3" w:rsidRDefault="00A92CBC" w:rsidP="008C1A19">
            <w:pPr>
              <w:pStyle w:val="Compact"/>
              <w:snapToGrid w:val="0"/>
              <w:spacing w:before="0" w:after="0"/>
              <w:rPr>
                <w:ins w:id="142" w:author="Kevin Chen" w:date="2020-03-26T14:04:00Z"/>
                <w:rFonts w:ascii="Arial" w:hAnsi="Arial" w:cs="Arial"/>
                <w:sz w:val="20"/>
                <w:szCs w:val="20"/>
              </w:rPr>
            </w:pPr>
            <w:ins w:id="143" w:author="Kevin Chen" w:date="2020-03-26T14:04:00Z">
              <w:r w:rsidRPr="005B49B3">
                <w:rPr>
                  <w:rFonts w:ascii="Arial" w:hAnsi="Arial" w:cs="Arial"/>
                  <w:sz w:val="20"/>
                  <w:szCs w:val="20"/>
                </w:rPr>
                <w:t> </w:t>
              </w:r>
            </w:ins>
          </w:p>
        </w:tc>
        <w:tc>
          <w:tcPr>
            <w:tcW w:w="993" w:type="dxa"/>
            <w:tcBorders>
              <w:top w:val="single" w:sz="4" w:space="0" w:color="auto"/>
              <w:bottom w:val="single" w:sz="4" w:space="0" w:color="auto"/>
            </w:tcBorders>
          </w:tcPr>
          <w:p w14:paraId="06B77553" w14:textId="45957450" w:rsidR="00A92CBC" w:rsidRPr="005B49B3" w:rsidRDefault="00A92CBC" w:rsidP="008C1A19">
            <w:pPr>
              <w:pStyle w:val="Compact"/>
              <w:snapToGrid w:val="0"/>
              <w:spacing w:before="0" w:after="0"/>
              <w:jc w:val="right"/>
              <w:rPr>
                <w:ins w:id="144" w:author="Kevin Chen" w:date="2020-03-26T14:04:00Z"/>
                <w:rFonts w:ascii="Arial" w:hAnsi="Arial" w:cs="Arial"/>
                <w:sz w:val="20"/>
                <w:szCs w:val="20"/>
              </w:rPr>
            </w:pPr>
            <w:ins w:id="145" w:author="Kevin Chen" w:date="2020-03-26T14:04:00Z">
              <w:r w:rsidRPr="005B49B3">
                <w:rPr>
                  <w:rFonts w:ascii="Arial" w:hAnsi="Arial" w:cs="Arial"/>
                  <w:sz w:val="20"/>
                  <w:szCs w:val="20"/>
                </w:rPr>
                <w:t>n</w:t>
              </w:r>
            </w:ins>
            <w:r w:rsidR="00372D05" w:rsidRPr="005B49B3">
              <w:rPr>
                <w:rFonts w:ascii="Arial" w:hAnsi="Arial" w:cs="Arial"/>
                <w:sz w:val="20"/>
                <w:szCs w:val="20"/>
              </w:rPr>
              <w:t xml:space="preserve"> </w:t>
            </w:r>
          </w:p>
        </w:tc>
        <w:tc>
          <w:tcPr>
            <w:tcW w:w="992" w:type="dxa"/>
            <w:tcBorders>
              <w:top w:val="single" w:sz="4" w:space="0" w:color="auto"/>
              <w:bottom w:val="single" w:sz="4" w:space="0" w:color="auto"/>
            </w:tcBorders>
          </w:tcPr>
          <w:p w14:paraId="471CA826" w14:textId="77777777" w:rsidR="00A92CBC" w:rsidRPr="005B49B3" w:rsidRDefault="00A92CBC" w:rsidP="008C1A19">
            <w:pPr>
              <w:pStyle w:val="Compact"/>
              <w:snapToGrid w:val="0"/>
              <w:spacing w:before="0" w:after="0"/>
              <w:rPr>
                <w:ins w:id="146" w:author="Kevin Chen" w:date="2020-03-26T14:04:00Z"/>
                <w:rFonts w:ascii="Arial" w:hAnsi="Arial" w:cs="Arial"/>
                <w:sz w:val="20"/>
                <w:szCs w:val="20"/>
              </w:rPr>
            </w:pPr>
            <w:ins w:id="147" w:author="Kevin Chen" w:date="2020-03-26T14:04:00Z">
              <w:r w:rsidRPr="005B49B3">
                <w:rPr>
                  <w:rFonts w:ascii="Arial" w:hAnsi="Arial" w:cs="Arial"/>
                  <w:sz w:val="20"/>
                  <w:szCs w:val="20"/>
                </w:rPr>
                <w:t>(%)</w:t>
              </w:r>
            </w:ins>
          </w:p>
        </w:tc>
        <w:tc>
          <w:tcPr>
            <w:tcW w:w="283" w:type="dxa"/>
            <w:tcBorders>
              <w:top w:val="single" w:sz="4" w:space="0" w:color="auto"/>
            </w:tcBorders>
          </w:tcPr>
          <w:p w14:paraId="316BA015" w14:textId="77777777" w:rsidR="00A92CBC" w:rsidRPr="005B49B3" w:rsidRDefault="00A92CBC" w:rsidP="008C1A19">
            <w:pPr>
              <w:pStyle w:val="Compact"/>
              <w:snapToGrid w:val="0"/>
              <w:spacing w:before="0" w:after="0"/>
              <w:rPr>
                <w:ins w:id="148" w:author="Kevin Chen" w:date="2020-03-26T14:04:00Z"/>
                <w:rFonts w:ascii="Arial" w:hAnsi="Arial" w:cs="Arial"/>
                <w:sz w:val="20"/>
                <w:szCs w:val="20"/>
              </w:rPr>
            </w:pPr>
          </w:p>
        </w:tc>
        <w:tc>
          <w:tcPr>
            <w:tcW w:w="3686" w:type="dxa"/>
            <w:tcBorders>
              <w:top w:val="single" w:sz="4" w:space="0" w:color="auto"/>
              <w:bottom w:val="single" w:sz="4" w:space="0" w:color="auto"/>
            </w:tcBorders>
          </w:tcPr>
          <w:p w14:paraId="08E91D26" w14:textId="77777777" w:rsidR="00A92CBC" w:rsidRPr="005B49B3" w:rsidRDefault="00A92CBC" w:rsidP="008C1A19">
            <w:pPr>
              <w:pStyle w:val="Compact"/>
              <w:snapToGrid w:val="0"/>
              <w:spacing w:before="0" w:after="0"/>
              <w:rPr>
                <w:ins w:id="149" w:author="Kevin Chen" w:date="2020-03-26T14:04:00Z"/>
                <w:rFonts w:ascii="Arial" w:hAnsi="Arial" w:cs="Arial"/>
                <w:sz w:val="20"/>
                <w:szCs w:val="20"/>
              </w:rPr>
            </w:pPr>
          </w:p>
        </w:tc>
        <w:tc>
          <w:tcPr>
            <w:tcW w:w="992" w:type="dxa"/>
            <w:tcBorders>
              <w:top w:val="single" w:sz="4" w:space="0" w:color="auto"/>
              <w:bottom w:val="single" w:sz="4" w:space="0" w:color="auto"/>
            </w:tcBorders>
          </w:tcPr>
          <w:p w14:paraId="720FF446" w14:textId="77777777" w:rsidR="00A92CBC" w:rsidRPr="005B49B3" w:rsidRDefault="00A92CBC" w:rsidP="008C1A19">
            <w:pPr>
              <w:pStyle w:val="Compact"/>
              <w:snapToGrid w:val="0"/>
              <w:spacing w:before="0" w:after="0"/>
              <w:jc w:val="right"/>
              <w:rPr>
                <w:ins w:id="150" w:author="Kevin Chen" w:date="2020-03-26T14:04:00Z"/>
                <w:rFonts w:ascii="Arial" w:hAnsi="Arial" w:cs="Arial"/>
                <w:sz w:val="20"/>
                <w:szCs w:val="20"/>
              </w:rPr>
            </w:pPr>
            <w:ins w:id="151" w:author="Kevin Chen" w:date="2020-03-26T14:04:00Z">
              <w:r w:rsidRPr="005B49B3">
                <w:rPr>
                  <w:rFonts w:ascii="Arial" w:hAnsi="Arial" w:cs="Arial"/>
                  <w:sz w:val="20"/>
                  <w:szCs w:val="20"/>
                </w:rPr>
                <w:t>Median</w:t>
              </w:r>
            </w:ins>
          </w:p>
        </w:tc>
        <w:tc>
          <w:tcPr>
            <w:tcW w:w="1418" w:type="dxa"/>
            <w:tcBorders>
              <w:top w:val="single" w:sz="4" w:space="0" w:color="auto"/>
              <w:bottom w:val="single" w:sz="4" w:space="0" w:color="auto"/>
            </w:tcBorders>
          </w:tcPr>
          <w:p w14:paraId="691B077B" w14:textId="77777777" w:rsidR="00A92CBC" w:rsidRPr="005B49B3" w:rsidRDefault="00A92CBC" w:rsidP="008C1A19">
            <w:pPr>
              <w:pStyle w:val="Compact"/>
              <w:snapToGrid w:val="0"/>
              <w:spacing w:before="0" w:after="0"/>
              <w:rPr>
                <w:ins w:id="152" w:author="Kevin Chen" w:date="2020-03-26T14:04:00Z"/>
                <w:rFonts w:ascii="Arial" w:hAnsi="Arial" w:cs="Arial"/>
                <w:sz w:val="20"/>
                <w:szCs w:val="20"/>
              </w:rPr>
            </w:pPr>
            <w:ins w:id="153" w:author="Kevin Chen" w:date="2020-03-26T14:04:00Z">
              <w:r w:rsidRPr="005B49B3">
                <w:rPr>
                  <w:rFonts w:ascii="Arial" w:hAnsi="Arial" w:cs="Arial"/>
                  <w:sz w:val="20"/>
                  <w:szCs w:val="20"/>
                </w:rPr>
                <w:t>(Q1, Q3)</w:t>
              </w:r>
            </w:ins>
          </w:p>
        </w:tc>
      </w:tr>
      <w:tr w:rsidR="008C1A19" w:rsidRPr="005B49B3" w14:paraId="192EC46A" w14:textId="77777777" w:rsidTr="00372D05">
        <w:trPr>
          <w:jc w:val="center"/>
          <w:ins w:id="154" w:author="Kevin Chen" w:date="2020-03-26T14:04:00Z"/>
        </w:trPr>
        <w:tc>
          <w:tcPr>
            <w:tcW w:w="3402" w:type="dxa"/>
            <w:tcBorders>
              <w:top w:val="single" w:sz="4" w:space="0" w:color="auto"/>
            </w:tcBorders>
          </w:tcPr>
          <w:p w14:paraId="4FDBF2F8" w14:textId="77777777" w:rsidR="00A92CBC" w:rsidRPr="005B49B3" w:rsidRDefault="00A92CBC" w:rsidP="008C1A19">
            <w:pPr>
              <w:pStyle w:val="Compact"/>
              <w:snapToGrid w:val="0"/>
              <w:spacing w:before="0" w:after="0"/>
              <w:rPr>
                <w:ins w:id="155" w:author="Kevin Chen" w:date="2020-03-26T14:04:00Z"/>
                <w:rFonts w:ascii="Arial" w:hAnsi="Arial" w:cs="Arial"/>
                <w:sz w:val="20"/>
                <w:szCs w:val="20"/>
              </w:rPr>
            </w:pPr>
            <w:ins w:id="156" w:author="Kevin Chen" w:date="2020-03-26T14:04:00Z">
              <w:r w:rsidRPr="005B49B3">
                <w:rPr>
                  <w:rFonts w:ascii="Arial" w:hAnsi="Arial" w:cs="Arial"/>
                  <w:sz w:val="20"/>
                  <w:szCs w:val="20"/>
                </w:rPr>
                <w:t>Study population size (</w:t>
              </w:r>
              <m:oMath>
                <m:r>
                  <m:rPr>
                    <m:sty m:val="p"/>
                  </m:rPr>
                  <w:rPr>
                    <w:rFonts w:ascii="Cambria Math" w:hAnsi="Cambria Math" w:cs="Arial"/>
                    <w:sz w:val="20"/>
                    <w:szCs w:val="20"/>
                  </w:rPr>
                  <m:t>N</m:t>
                </m:r>
              </m:oMath>
              <w:r w:rsidRPr="005B49B3">
                <w:rPr>
                  <w:rFonts w:ascii="Arial" w:hAnsi="Arial" w:cs="Arial"/>
                  <w:sz w:val="20"/>
                  <w:szCs w:val="20"/>
                </w:rPr>
                <w:t>)</w:t>
              </w:r>
            </w:ins>
          </w:p>
        </w:tc>
        <w:tc>
          <w:tcPr>
            <w:tcW w:w="992" w:type="dxa"/>
            <w:tcBorders>
              <w:top w:val="single" w:sz="4" w:space="0" w:color="auto"/>
            </w:tcBorders>
          </w:tcPr>
          <w:p w14:paraId="4404F0C8" w14:textId="77777777" w:rsidR="00A92CBC" w:rsidRPr="005B49B3" w:rsidRDefault="00A92CBC" w:rsidP="008C1A19">
            <w:pPr>
              <w:pStyle w:val="Compact"/>
              <w:snapToGrid w:val="0"/>
              <w:spacing w:before="0" w:after="0"/>
              <w:jc w:val="right"/>
              <w:rPr>
                <w:ins w:id="157" w:author="Kevin Chen" w:date="2020-03-26T14:04:00Z"/>
                <w:rFonts w:ascii="Arial" w:hAnsi="Arial" w:cs="Arial"/>
                <w:sz w:val="20"/>
                <w:szCs w:val="20"/>
              </w:rPr>
            </w:pPr>
            <w:ins w:id="158" w:author="Kevin Chen" w:date="2020-03-26T14:04:00Z">
              <w:r w:rsidRPr="005B49B3">
                <w:rPr>
                  <w:rFonts w:ascii="Arial" w:hAnsi="Arial" w:cs="Arial"/>
                  <w:sz w:val="20"/>
                  <w:szCs w:val="20"/>
                </w:rPr>
                <w:t>38 549</w:t>
              </w:r>
            </w:ins>
          </w:p>
        </w:tc>
        <w:tc>
          <w:tcPr>
            <w:tcW w:w="992" w:type="dxa"/>
            <w:tcBorders>
              <w:top w:val="single" w:sz="4" w:space="0" w:color="auto"/>
            </w:tcBorders>
          </w:tcPr>
          <w:p w14:paraId="0C95F696" w14:textId="77777777" w:rsidR="00A92CBC" w:rsidRPr="005B49B3" w:rsidRDefault="00A92CBC" w:rsidP="008C1A19">
            <w:pPr>
              <w:pStyle w:val="Compact"/>
              <w:snapToGrid w:val="0"/>
              <w:spacing w:before="0" w:after="0"/>
              <w:rPr>
                <w:ins w:id="159" w:author="Kevin Chen" w:date="2020-03-26T14:04:00Z"/>
                <w:rFonts w:ascii="Arial" w:hAnsi="Arial" w:cs="Arial"/>
                <w:sz w:val="20"/>
                <w:szCs w:val="20"/>
              </w:rPr>
            </w:pPr>
            <w:ins w:id="160" w:author="Kevin Chen" w:date="2020-03-26T14:04:00Z">
              <w:r w:rsidRPr="005B49B3">
                <w:rPr>
                  <w:rFonts w:ascii="Arial" w:hAnsi="Arial" w:cs="Arial"/>
                  <w:sz w:val="20"/>
                  <w:szCs w:val="20"/>
                </w:rPr>
                <w:t>(100%)</w:t>
              </w:r>
            </w:ins>
          </w:p>
        </w:tc>
        <w:tc>
          <w:tcPr>
            <w:tcW w:w="283" w:type="dxa"/>
          </w:tcPr>
          <w:p w14:paraId="7021885E" w14:textId="77777777" w:rsidR="00A92CBC" w:rsidRPr="005B49B3" w:rsidRDefault="00A92CBC" w:rsidP="008C1A19">
            <w:pPr>
              <w:pStyle w:val="Compact"/>
              <w:snapToGrid w:val="0"/>
              <w:spacing w:before="0" w:after="0"/>
              <w:rPr>
                <w:ins w:id="161" w:author="Kevin Chen" w:date="2020-03-26T14:04:00Z"/>
                <w:rFonts w:ascii="Arial" w:eastAsia="Calibri" w:hAnsi="Arial" w:cs="Arial"/>
                <w:sz w:val="20"/>
                <w:szCs w:val="20"/>
              </w:rPr>
            </w:pPr>
          </w:p>
        </w:tc>
        <w:tc>
          <w:tcPr>
            <w:tcW w:w="3685" w:type="dxa"/>
            <w:tcBorders>
              <w:top w:val="single" w:sz="4" w:space="0" w:color="auto"/>
            </w:tcBorders>
          </w:tcPr>
          <w:p w14:paraId="517980F9" w14:textId="77777777" w:rsidR="00A92CBC" w:rsidRPr="005B49B3" w:rsidRDefault="00A92CBC" w:rsidP="008C1A19">
            <w:pPr>
              <w:pStyle w:val="Compact"/>
              <w:snapToGrid w:val="0"/>
              <w:spacing w:before="0" w:after="0"/>
              <w:rPr>
                <w:ins w:id="162" w:author="Kevin Chen" w:date="2020-03-26T14:04:00Z"/>
                <w:rFonts w:ascii="Arial" w:eastAsia="Calibri" w:hAnsi="Arial" w:cs="Arial"/>
                <w:sz w:val="20"/>
                <w:szCs w:val="20"/>
              </w:rPr>
            </w:pPr>
          </w:p>
        </w:tc>
        <w:tc>
          <w:tcPr>
            <w:tcW w:w="992" w:type="dxa"/>
            <w:tcBorders>
              <w:top w:val="single" w:sz="4" w:space="0" w:color="auto"/>
            </w:tcBorders>
          </w:tcPr>
          <w:p w14:paraId="3D55AFFE" w14:textId="77777777" w:rsidR="00A92CBC" w:rsidRPr="005B49B3" w:rsidRDefault="00A92CBC" w:rsidP="008C1A19">
            <w:pPr>
              <w:pStyle w:val="Compact"/>
              <w:snapToGrid w:val="0"/>
              <w:spacing w:before="0" w:after="0"/>
              <w:rPr>
                <w:ins w:id="163" w:author="Kevin Chen" w:date="2020-03-26T14:04:00Z"/>
                <w:rFonts w:ascii="Arial" w:hAnsi="Arial" w:cs="Arial"/>
                <w:sz w:val="20"/>
                <w:szCs w:val="20"/>
              </w:rPr>
            </w:pPr>
          </w:p>
        </w:tc>
        <w:tc>
          <w:tcPr>
            <w:tcW w:w="1420" w:type="dxa"/>
            <w:tcBorders>
              <w:top w:val="single" w:sz="4" w:space="0" w:color="auto"/>
            </w:tcBorders>
          </w:tcPr>
          <w:p w14:paraId="1B4D6D74" w14:textId="77777777" w:rsidR="00A92CBC" w:rsidRPr="005B49B3" w:rsidRDefault="00A92CBC" w:rsidP="008C1A19">
            <w:pPr>
              <w:pStyle w:val="Compact"/>
              <w:snapToGrid w:val="0"/>
              <w:spacing w:before="0" w:after="0"/>
              <w:rPr>
                <w:ins w:id="164" w:author="Kevin Chen" w:date="2020-03-26T14:04:00Z"/>
                <w:rFonts w:ascii="Arial" w:hAnsi="Arial" w:cs="Arial"/>
                <w:sz w:val="20"/>
                <w:szCs w:val="20"/>
              </w:rPr>
            </w:pPr>
          </w:p>
        </w:tc>
      </w:tr>
      <w:tr w:rsidR="008C1A19" w:rsidRPr="005B49B3" w14:paraId="7FECE1D8" w14:textId="77777777" w:rsidTr="00372D05">
        <w:trPr>
          <w:jc w:val="center"/>
          <w:ins w:id="165" w:author="Kevin Chen" w:date="2020-03-26T14:04:00Z"/>
        </w:trPr>
        <w:tc>
          <w:tcPr>
            <w:tcW w:w="3402" w:type="dxa"/>
          </w:tcPr>
          <w:p w14:paraId="5D30BE7E" w14:textId="77777777" w:rsidR="00A92CBC" w:rsidRPr="005B49B3" w:rsidRDefault="00A92CBC" w:rsidP="008C1A19">
            <w:pPr>
              <w:pStyle w:val="Compact"/>
              <w:snapToGrid w:val="0"/>
              <w:spacing w:before="0" w:after="0"/>
              <w:rPr>
                <w:ins w:id="166" w:author="Kevin Chen" w:date="2020-03-26T14:04:00Z"/>
                <w:rFonts w:ascii="Arial" w:hAnsi="Arial" w:cs="Arial"/>
                <w:sz w:val="20"/>
                <w:szCs w:val="20"/>
              </w:rPr>
            </w:pPr>
            <w:ins w:id="167" w:author="Kevin Chen" w:date="2020-03-26T14:04:00Z">
              <w:r w:rsidRPr="005B49B3">
                <w:rPr>
                  <w:rFonts w:ascii="Arial" w:hAnsi="Arial" w:cs="Arial"/>
                  <w:sz w:val="20"/>
                  <w:szCs w:val="20"/>
                </w:rPr>
                <w:t>Race</w:t>
              </w:r>
            </w:ins>
          </w:p>
        </w:tc>
        <w:tc>
          <w:tcPr>
            <w:tcW w:w="992" w:type="dxa"/>
          </w:tcPr>
          <w:p w14:paraId="3208DACA" w14:textId="77777777" w:rsidR="00A92CBC" w:rsidRPr="005B49B3" w:rsidRDefault="00A92CBC" w:rsidP="008C1A19">
            <w:pPr>
              <w:pStyle w:val="Compact"/>
              <w:snapToGrid w:val="0"/>
              <w:spacing w:before="0" w:after="0"/>
              <w:jc w:val="right"/>
              <w:rPr>
                <w:ins w:id="168" w:author="Kevin Chen" w:date="2020-03-26T14:04:00Z"/>
                <w:rFonts w:ascii="Arial" w:hAnsi="Arial" w:cs="Arial"/>
                <w:sz w:val="20"/>
                <w:szCs w:val="20"/>
              </w:rPr>
            </w:pPr>
          </w:p>
        </w:tc>
        <w:tc>
          <w:tcPr>
            <w:tcW w:w="992" w:type="dxa"/>
          </w:tcPr>
          <w:p w14:paraId="18BE4A42" w14:textId="77777777" w:rsidR="00A92CBC" w:rsidRPr="005B49B3" w:rsidRDefault="00A92CBC" w:rsidP="008C1A19">
            <w:pPr>
              <w:pStyle w:val="Compact"/>
              <w:snapToGrid w:val="0"/>
              <w:spacing w:before="0" w:after="0"/>
              <w:rPr>
                <w:ins w:id="169" w:author="Kevin Chen" w:date="2020-03-26T14:04:00Z"/>
                <w:rFonts w:ascii="Arial" w:hAnsi="Arial" w:cs="Arial"/>
                <w:sz w:val="20"/>
                <w:szCs w:val="20"/>
              </w:rPr>
            </w:pPr>
            <w:ins w:id="170" w:author="Kevin Chen" w:date="2020-03-26T14:04:00Z">
              <w:r w:rsidRPr="005B49B3">
                <w:rPr>
                  <w:rFonts w:ascii="Arial" w:hAnsi="Arial" w:cs="Arial"/>
                  <w:sz w:val="20"/>
                  <w:szCs w:val="20"/>
                </w:rPr>
                <w:t> </w:t>
              </w:r>
            </w:ins>
          </w:p>
        </w:tc>
        <w:tc>
          <w:tcPr>
            <w:tcW w:w="283" w:type="dxa"/>
          </w:tcPr>
          <w:p w14:paraId="57337568" w14:textId="77777777" w:rsidR="00A92CBC" w:rsidRPr="005B49B3" w:rsidRDefault="00A92CBC" w:rsidP="008C1A19">
            <w:pPr>
              <w:pStyle w:val="Compact"/>
              <w:snapToGrid w:val="0"/>
              <w:spacing w:before="0" w:after="0"/>
              <w:rPr>
                <w:ins w:id="171" w:author="Kevin Chen" w:date="2020-03-26T14:04:00Z"/>
                <w:rFonts w:ascii="Arial" w:hAnsi="Arial" w:cs="Arial"/>
                <w:sz w:val="20"/>
                <w:szCs w:val="20"/>
              </w:rPr>
            </w:pPr>
          </w:p>
        </w:tc>
        <w:tc>
          <w:tcPr>
            <w:tcW w:w="3685" w:type="dxa"/>
          </w:tcPr>
          <w:p w14:paraId="6C2BEFCB" w14:textId="77777777" w:rsidR="00A92CBC" w:rsidRPr="005B49B3" w:rsidRDefault="00A92CBC" w:rsidP="008C1A19">
            <w:pPr>
              <w:pStyle w:val="Compact"/>
              <w:snapToGrid w:val="0"/>
              <w:spacing w:before="0" w:after="0"/>
              <w:rPr>
                <w:ins w:id="172" w:author="Kevin Chen" w:date="2020-03-26T14:04:00Z"/>
                <w:rFonts w:ascii="Arial" w:hAnsi="Arial" w:cs="Arial"/>
                <w:sz w:val="20"/>
                <w:szCs w:val="20"/>
              </w:rPr>
            </w:pPr>
            <w:ins w:id="173" w:author="Kevin Chen" w:date="2020-03-26T14:04:00Z">
              <w:r w:rsidRPr="005B49B3">
                <w:rPr>
                  <w:rFonts w:ascii="Arial" w:hAnsi="Arial" w:cs="Arial"/>
                  <w:sz w:val="20"/>
                  <w:szCs w:val="20"/>
                </w:rPr>
                <w:t>Years of follow-up</w:t>
              </w:r>
            </w:ins>
          </w:p>
        </w:tc>
        <w:tc>
          <w:tcPr>
            <w:tcW w:w="992" w:type="dxa"/>
          </w:tcPr>
          <w:p w14:paraId="6C9B36DB" w14:textId="77777777" w:rsidR="00A92CBC" w:rsidRPr="005B49B3" w:rsidRDefault="00A92CBC" w:rsidP="008C1A19">
            <w:pPr>
              <w:pStyle w:val="Compact"/>
              <w:snapToGrid w:val="0"/>
              <w:spacing w:before="0" w:after="0"/>
              <w:jc w:val="right"/>
              <w:rPr>
                <w:ins w:id="174" w:author="Kevin Chen" w:date="2020-03-26T14:04:00Z"/>
                <w:rFonts w:ascii="Arial" w:hAnsi="Arial" w:cs="Arial"/>
                <w:sz w:val="20"/>
                <w:szCs w:val="20"/>
              </w:rPr>
            </w:pPr>
            <w:ins w:id="175" w:author="Kevin Chen" w:date="2020-03-26T14:04:00Z">
              <w:r w:rsidRPr="005B49B3">
                <w:rPr>
                  <w:rFonts w:ascii="Arial" w:hAnsi="Arial" w:cs="Arial"/>
                  <w:sz w:val="20"/>
                  <w:szCs w:val="20"/>
                </w:rPr>
                <w:t>39</w:t>
              </w:r>
            </w:ins>
          </w:p>
        </w:tc>
        <w:tc>
          <w:tcPr>
            <w:tcW w:w="1420" w:type="dxa"/>
          </w:tcPr>
          <w:p w14:paraId="19944FFE" w14:textId="77777777" w:rsidR="00A92CBC" w:rsidRPr="005B49B3" w:rsidRDefault="00A92CBC" w:rsidP="008C1A19">
            <w:pPr>
              <w:pStyle w:val="Compact"/>
              <w:snapToGrid w:val="0"/>
              <w:spacing w:before="0" w:after="0"/>
              <w:rPr>
                <w:ins w:id="176" w:author="Kevin Chen" w:date="2020-03-26T14:04:00Z"/>
                <w:rFonts w:ascii="Arial" w:hAnsi="Arial" w:cs="Arial"/>
                <w:sz w:val="20"/>
                <w:szCs w:val="20"/>
              </w:rPr>
            </w:pPr>
            <w:ins w:id="177" w:author="Kevin Chen" w:date="2020-03-26T14:04:00Z">
              <w:r w:rsidRPr="005B49B3">
                <w:rPr>
                  <w:rFonts w:ascii="Arial" w:hAnsi="Arial" w:cs="Arial"/>
                  <w:sz w:val="20"/>
                  <w:szCs w:val="20"/>
                </w:rPr>
                <w:t>(34, 47)</w:t>
              </w:r>
            </w:ins>
          </w:p>
        </w:tc>
      </w:tr>
      <w:tr w:rsidR="008C1A19" w:rsidRPr="005B49B3" w14:paraId="3BF566D2" w14:textId="77777777" w:rsidTr="00372D05">
        <w:trPr>
          <w:jc w:val="center"/>
          <w:ins w:id="178" w:author="Kevin Chen" w:date="2020-03-26T14:04:00Z"/>
        </w:trPr>
        <w:tc>
          <w:tcPr>
            <w:tcW w:w="3402" w:type="dxa"/>
          </w:tcPr>
          <w:p w14:paraId="0EC3C236" w14:textId="77777777" w:rsidR="00A92CBC" w:rsidRPr="005B49B3" w:rsidRDefault="00A92CBC" w:rsidP="008C1A19">
            <w:pPr>
              <w:pStyle w:val="Compact"/>
              <w:snapToGrid w:val="0"/>
              <w:spacing w:before="0" w:after="0"/>
              <w:rPr>
                <w:ins w:id="179" w:author="Kevin Chen" w:date="2020-03-26T14:04:00Z"/>
                <w:rFonts w:ascii="Arial" w:hAnsi="Arial" w:cs="Arial"/>
                <w:sz w:val="20"/>
                <w:szCs w:val="20"/>
              </w:rPr>
            </w:pPr>
            <w:ins w:id="180" w:author="Kevin Chen" w:date="2020-03-26T14:04:00Z">
              <w:r w:rsidRPr="005B49B3">
                <w:rPr>
                  <w:rFonts w:ascii="Arial" w:hAnsi="Arial" w:cs="Arial"/>
                  <w:sz w:val="20"/>
                  <w:szCs w:val="20"/>
                </w:rPr>
                <w:tab/>
                <w:t>White</w:t>
              </w:r>
            </w:ins>
          </w:p>
        </w:tc>
        <w:tc>
          <w:tcPr>
            <w:tcW w:w="992" w:type="dxa"/>
          </w:tcPr>
          <w:p w14:paraId="06FE5655" w14:textId="77777777" w:rsidR="00A92CBC" w:rsidRPr="005B49B3" w:rsidRDefault="00A92CBC" w:rsidP="008C1A19">
            <w:pPr>
              <w:pStyle w:val="Compact"/>
              <w:snapToGrid w:val="0"/>
              <w:spacing w:before="0" w:after="0"/>
              <w:jc w:val="right"/>
              <w:rPr>
                <w:ins w:id="181" w:author="Kevin Chen" w:date="2020-03-26T14:04:00Z"/>
                <w:rFonts w:ascii="Arial" w:hAnsi="Arial" w:cs="Arial"/>
                <w:sz w:val="20"/>
                <w:szCs w:val="20"/>
              </w:rPr>
            </w:pPr>
            <w:ins w:id="182" w:author="Kevin Chen" w:date="2020-03-26T14:04:00Z">
              <w:r w:rsidRPr="005B49B3">
                <w:rPr>
                  <w:rFonts w:ascii="Arial" w:hAnsi="Arial" w:cs="Arial"/>
                  <w:sz w:val="20"/>
                  <w:szCs w:val="20"/>
                </w:rPr>
                <w:t>22 816</w:t>
              </w:r>
            </w:ins>
          </w:p>
        </w:tc>
        <w:tc>
          <w:tcPr>
            <w:tcW w:w="992" w:type="dxa"/>
          </w:tcPr>
          <w:p w14:paraId="66429DA5" w14:textId="77777777" w:rsidR="00A92CBC" w:rsidRPr="005B49B3" w:rsidRDefault="00A92CBC" w:rsidP="008C1A19">
            <w:pPr>
              <w:pStyle w:val="Compact"/>
              <w:snapToGrid w:val="0"/>
              <w:spacing w:before="0" w:after="0"/>
              <w:rPr>
                <w:ins w:id="183" w:author="Kevin Chen" w:date="2020-03-26T14:04:00Z"/>
                <w:rFonts w:ascii="Arial" w:hAnsi="Arial" w:cs="Arial"/>
                <w:sz w:val="20"/>
                <w:szCs w:val="20"/>
              </w:rPr>
            </w:pPr>
            <w:ins w:id="184" w:author="Kevin Chen" w:date="2020-03-26T14:04:00Z">
              <w:r w:rsidRPr="005B49B3">
                <w:rPr>
                  <w:rFonts w:ascii="Arial" w:hAnsi="Arial" w:cs="Arial"/>
                  <w:sz w:val="20"/>
                  <w:szCs w:val="20"/>
                </w:rPr>
                <w:t>(59%)</w:t>
              </w:r>
            </w:ins>
          </w:p>
        </w:tc>
        <w:tc>
          <w:tcPr>
            <w:tcW w:w="283" w:type="dxa"/>
          </w:tcPr>
          <w:p w14:paraId="24A6A792" w14:textId="77777777" w:rsidR="00A92CBC" w:rsidRPr="005B49B3" w:rsidRDefault="00A92CBC" w:rsidP="008C1A19">
            <w:pPr>
              <w:pStyle w:val="Compact"/>
              <w:snapToGrid w:val="0"/>
              <w:spacing w:before="0" w:after="0"/>
              <w:rPr>
                <w:ins w:id="185" w:author="Kevin Chen" w:date="2020-03-26T14:04:00Z"/>
                <w:rFonts w:ascii="Arial" w:hAnsi="Arial" w:cs="Arial"/>
                <w:sz w:val="20"/>
                <w:szCs w:val="20"/>
              </w:rPr>
            </w:pPr>
          </w:p>
        </w:tc>
        <w:tc>
          <w:tcPr>
            <w:tcW w:w="3685" w:type="dxa"/>
          </w:tcPr>
          <w:p w14:paraId="287763B5" w14:textId="77777777" w:rsidR="00A92CBC" w:rsidRPr="005B49B3" w:rsidRDefault="00A92CBC" w:rsidP="008C1A19">
            <w:pPr>
              <w:pStyle w:val="Compact"/>
              <w:snapToGrid w:val="0"/>
              <w:spacing w:before="0" w:after="0"/>
              <w:rPr>
                <w:ins w:id="186" w:author="Kevin Chen" w:date="2020-03-26T14:04:00Z"/>
                <w:rFonts w:ascii="Arial" w:hAnsi="Arial" w:cs="Arial"/>
                <w:sz w:val="20"/>
                <w:szCs w:val="20"/>
              </w:rPr>
            </w:pPr>
            <w:ins w:id="187" w:author="Kevin Chen" w:date="2020-03-26T14:04:00Z">
              <w:r w:rsidRPr="005B49B3">
                <w:rPr>
                  <w:rFonts w:ascii="Arial" w:hAnsi="Arial" w:cs="Arial"/>
                  <w:sz w:val="20"/>
                  <w:szCs w:val="20"/>
                </w:rPr>
                <w:t>Years at work</w:t>
              </w:r>
              <m:oMath>
                <m:sSup>
                  <m:sSupPr>
                    <m:ctrlPr>
                      <w:rPr>
                        <w:rFonts w:ascii="Cambria Math" w:hAnsi="Cambria Math" w:cs="Arial"/>
                        <w:sz w:val="20"/>
                        <w:szCs w:val="20"/>
                      </w:rPr>
                    </m:ctrlPr>
                  </m:sSupPr>
                  <m:e>
                    <m:r>
                      <m:rPr>
                        <m:sty m:val="p"/>
                      </m:rPr>
                      <w:rPr>
                        <w:rFonts w:ascii="Cambria Math" w:hAnsi="Cambria Math" w:cs="Arial"/>
                        <w:sz w:val="20"/>
                        <w:szCs w:val="20"/>
                      </w:rPr>
                      <m:t>​</m:t>
                    </m:r>
                  </m:e>
                  <m:sup>
                    <m:r>
                      <w:rPr>
                        <w:rFonts w:ascii="Cambria Math" w:hAnsi="Cambria Math" w:cs="Arial"/>
                        <w:sz w:val="20"/>
                        <w:szCs w:val="20"/>
                      </w:rPr>
                      <m:t>b</m:t>
                    </m:r>
                  </m:sup>
                </m:sSup>
              </m:oMath>
            </w:ins>
          </w:p>
        </w:tc>
        <w:tc>
          <w:tcPr>
            <w:tcW w:w="992" w:type="dxa"/>
          </w:tcPr>
          <w:p w14:paraId="0738DE2A" w14:textId="77777777" w:rsidR="00A92CBC" w:rsidRPr="005B49B3" w:rsidRDefault="00A92CBC" w:rsidP="008C1A19">
            <w:pPr>
              <w:pStyle w:val="Compact"/>
              <w:snapToGrid w:val="0"/>
              <w:spacing w:before="0" w:after="0"/>
              <w:jc w:val="right"/>
              <w:rPr>
                <w:ins w:id="188" w:author="Kevin Chen" w:date="2020-03-26T14:04:00Z"/>
                <w:rFonts w:ascii="Arial" w:hAnsi="Arial" w:cs="Arial"/>
                <w:sz w:val="20"/>
                <w:szCs w:val="20"/>
              </w:rPr>
            </w:pPr>
            <w:ins w:id="189" w:author="Kevin Chen" w:date="2020-03-26T14:04:00Z">
              <w:r w:rsidRPr="005B49B3">
                <w:rPr>
                  <w:rFonts w:ascii="Arial" w:hAnsi="Arial" w:cs="Arial"/>
                  <w:sz w:val="20"/>
                  <w:szCs w:val="20"/>
                </w:rPr>
                <w:t>16.6</w:t>
              </w:r>
            </w:ins>
          </w:p>
        </w:tc>
        <w:tc>
          <w:tcPr>
            <w:tcW w:w="1420" w:type="dxa"/>
          </w:tcPr>
          <w:p w14:paraId="2BAFA8B5" w14:textId="77777777" w:rsidR="00A92CBC" w:rsidRPr="005B49B3" w:rsidRDefault="00A92CBC" w:rsidP="008C1A19">
            <w:pPr>
              <w:pStyle w:val="Compact"/>
              <w:snapToGrid w:val="0"/>
              <w:spacing w:before="0" w:after="0"/>
              <w:rPr>
                <w:ins w:id="190" w:author="Kevin Chen" w:date="2020-03-26T14:04:00Z"/>
                <w:rFonts w:ascii="Arial" w:hAnsi="Arial" w:cs="Arial"/>
                <w:sz w:val="20"/>
                <w:szCs w:val="20"/>
              </w:rPr>
            </w:pPr>
            <w:ins w:id="191" w:author="Kevin Chen" w:date="2020-03-26T14:04:00Z">
              <w:r w:rsidRPr="005B49B3">
                <w:rPr>
                  <w:rFonts w:ascii="Arial" w:hAnsi="Arial" w:cs="Arial"/>
                  <w:sz w:val="20"/>
                  <w:szCs w:val="20"/>
                </w:rPr>
                <w:t>(7.5, 27.3)</w:t>
              </w:r>
            </w:ins>
          </w:p>
        </w:tc>
      </w:tr>
      <w:tr w:rsidR="008C1A19" w:rsidRPr="005B49B3" w14:paraId="5267E858" w14:textId="77777777" w:rsidTr="00372D05">
        <w:trPr>
          <w:jc w:val="center"/>
          <w:ins w:id="192" w:author="Kevin Chen" w:date="2020-03-26T14:04:00Z"/>
        </w:trPr>
        <w:tc>
          <w:tcPr>
            <w:tcW w:w="3402" w:type="dxa"/>
          </w:tcPr>
          <w:p w14:paraId="38339CB0" w14:textId="77777777" w:rsidR="00A92CBC" w:rsidRPr="005B49B3" w:rsidRDefault="00A92CBC" w:rsidP="008C1A19">
            <w:pPr>
              <w:pStyle w:val="Compact"/>
              <w:snapToGrid w:val="0"/>
              <w:spacing w:before="0" w:after="0"/>
              <w:rPr>
                <w:ins w:id="193" w:author="Kevin Chen" w:date="2020-03-26T14:04:00Z"/>
                <w:rFonts w:ascii="Arial" w:hAnsi="Arial" w:cs="Arial"/>
                <w:sz w:val="20"/>
                <w:szCs w:val="20"/>
              </w:rPr>
            </w:pPr>
            <w:ins w:id="194" w:author="Kevin Chen" w:date="2020-03-26T14:04:00Z">
              <w:r w:rsidRPr="005B49B3">
                <w:rPr>
                  <w:rFonts w:ascii="Arial" w:hAnsi="Arial" w:cs="Arial"/>
                  <w:sz w:val="20"/>
                  <w:szCs w:val="20"/>
                </w:rPr>
                <w:tab/>
                <w:t>Black</w:t>
              </w:r>
            </w:ins>
          </w:p>
        </w:tc>
        <w:tc>
          <w:tcPr>
            <w:tcW w:w="992" w:type="dxa"/>
          </w:tcPr>
          <w:p w14:paraId="2F0EEE05" w14:textId="77777777" w:rsidR="00A92CBC" w:rsidRPr="005B49B3" w:rsidRDefault="00A92CBC" w:rsidP="008C1A19">
            <w:pPr>
              <w:pStyle w:val="Compact"/>
              <w:snapToGrid w:val="0"/>
              <w:spacing w:before="0" w:after="0"/>
              <w:jc w:val="right"/>
              <w:rPr>
                <w:ins w:id="195" w:author="Kevin Chen" w:date="2020-03-26T14:04:00Z"/>
                <w:rFonts w:ascii="Arial" w:hAnsi="Arial" w:cs="Arial"/>
                <w:sz w:val="20"/>
                <w:szCs w:val="20"/>
              </w:rPr>
            </w:pPr>
            <w:ins w:id="196" w:author="Kevin Chen" w:date="2020-03-26T14:04:00Z">
              <w:r w:rsidRPr="005B49B3">
                <w:rPr>
                  <w:rFonts w:ascii="Arial" w:hAnsi="Arial" w:cs="Arial"/>
                  <w:sz w:val="20"/>
                  <w:szCs w:val="20"/>
                </w:rPr>
                <w:t>7 131</w:t>
              </w:r>
            </w:ins>
          </w:p>
        </w:tc>
        <w:tc>
          <w:tcPr>
            <w:tcW w:w="992" w:type="dxa"/>
          </w:tcPr>
          <w:p w14:paraId="6ACE06BD" w14:textId="77777777" w:rsidR="00A92CBC" w:rsidRPr="005B49B3" w:rsidRDefault="00A92CBC" w:rsidP="008C1A19">
            <w:pPr>
              <w:pStyle w:val="Compact"/>
              <w:snapToGrid w:val="0"/>
              <w:spacing w:before="0" w:after="0"/>
              <w:rPr>
                <w:ins w:id="197" w:author="Kevin Chen" w:date="2020-03-26T14:04:00Z"/>
                <w:rFonts w:ascii="Arial" w:hAnsi="Arial" w:cs="Arial"/>
                <w:sz w:val="20"/>
                <w:szCs w:val="20"/>
              </w:rPr>
            </w:pPr>
            <w:ins w:id="198" w:author="Kevin Chen" w:date="2020-03-26T14:04:00Z">
              <w:r w:rsidRPr="005B49B3">
                <w:rPr>
                  <w:rFonts w:ascii="Arial" w:hAnsi="Arial" w:cs="Arial"/>
                  <w:sz w:val="20"/>
                  <w:szCs w:val="20"/>
                </w:rPr>
                <w:t>(18%)</w:t>
              </w:r>
            </w:ins>
          </w:p>
        </w:tc>
        <w:tc>
          <w:tcPr>
            <w:tcW w:w="283" w:type="dxa"/>
          </w:tcPr>
          <w:p w14:paraId="7CE56117" w14:textId="77777777" w:rsidR="00A92CBC" w:rsidRPr="005B49B3" w:rsidRDefault="00A92CBC" w:rsidP="008C1A19">
            <w:pPr>
              <w:pStyle w:val="Compact"/>
              <w:snapToGrid w:val="0"/>
              <w:spacing w:before="0" w:after="0"/>
              <w:rPr>
                <w:ins w:id="199" w:author="Kevin Chen" w:date="2020-03-26T14:04:00Z"/>
                <w:rFonts w:ascii="Arial" w:hAnsi="Arial" w:cs="Arial"/>
                <w:sz w:val="20"/>
                <w:szCs w:val="20"/>
              </w:rPr>
            </w:pPr>
          </w:p>
        </w:tc>
        <w:tc>
          <w:tcPr>
            <w:tcW w:w="3685" w:type="dxa"/>
          </w:tcPr>
          <w:p w14:paraId="06CAA6DF" w14:textId="77777777" w:rsidR="00A92CBC" w:rsidRPr="005B49B3" w:rsidRDefault="00A92CBC" w:rsidP="008C1A19">
            <w:pPr>
              <w:pStyle w:val="Compact"/>
              <w:snapToGrid w:val="0"/>
              <w:spacing w:before="0" w:after="0"/>
              <w:rPr>
                <w:ins w:id="200" w:author="Kevin Chen" w:date="2020-03-26T14:04:00Z"/>
                <w:rFonts w:ascii="Arial" w:hAnsi="Arial" w:cs="Arial"/>
                <w:sz w:val="20"/>
                <w:szCs w:val="20"/>
              </w:rPr>
            </w:pPr>
            <w:ins w:id="201" w:author="Kevin Chen" w:date="2020-03-26T14:04:00Z">
              <w:r w:rsidRPr="005B49B3">
                <w:rPr>
                  <w:rFonts w:ascii="Arial" w:hAnsi="Arial" w:cs="Arial"/>
                  <w:sz w:val="20"/>
                  <w:szCs w:val="20"/>
                </w:rPr>
                <w:t>Year of hire</w:t>
              </w:r>
            </w:ins>
          </w:p>
        </w:tc>
        <w:tc>
          <w:tcPr>
            <w:tcW w:w="992" w:type="dxa"/>
          </w:tcPr>
          <w:p w14:paraId="277061B3" w14:textId="77777777" w:rsidR="00A92CBC" w:rsidRPr="005B49B3" w:rsidRDefault="00A92CBC" w:rsidP="008C1A19">
            <w:pPr>
              <w:pStyle w:val="Compact"/>
              <w:snapToGrid w:val="0"/>
              <w:spacing w:before="0" w:after="0"/>
              <w:jc w:val="right"/>
              <w:rPr>
                <w:ins w:id="202" w:author="Kevin Chen" w:date="2020-03-26T14:04:00Z"/>
                <w:rFonts w:ascii="Arial" w:hAnsi="Arial" w:cs="Arial"/>
                <w:sz w:val="20"/>
                <w:szCs w:val="20"/>
              </w:rPr>
            </w:pPr>
            <w:ins w:id="203" w:author="Kevin Chen" w:date="2020-03-26T14:04:00Z">
              <w:r w:rsidRPr="005B49B3">
                <w:rPr>
                  <w:rFonts w:ascii="Arial" w:hAnsi="Arial" w:cs="Arial"/>
                  <w:sz w:val="20"/>
                  <w:szCs w:val="20"/>
                </w:rPr>
                <w:t>1965</w:t>
              </w:r>
            </w:ins>
          </w:p>
        </w:tc>
        <w:tc>
          <w:tcPr>
            <w:tcW w:w="1420" w:type="dxa"/>
          </w:tcPr>
          <w:p w14:paraId="1D60DBB5" w14:textId="77777777" w:rsidR="00A92CBC" w:rsidRPr="005B49B3" w:rsidRDefault="00A92CBC" w:rsidP="008C1A19">
            <w:pPr>
              <w:pStyle w:val="Compact"/>
              <w:snapToGrid w:val="0"/>
              <w:spacing w:before="0" w:after="0"/>
              <w:rPr>
                <w:ins w:id="204" w:author="Kevin Chen" w:date="2020-03-26T14:04:00Z"/>
                <w:rFonts w:ascii="Arial" w:hAnsi="Arial" w:cs="Arial"/>
                <w:sz w:val="20"/>
                <w:szCs w:val="20"/>
              </w:rPr>
            </w:pPr>
            <w:ins w:id="205" w:author="Kevin Chen" w:date="2020-03-26T14:04:00Z">
              <w:r w:rsidRPr="005B49B3">
                <w:rPr>
                  <w:rFonts w:ascii="Arial" w:hAnsi="Arial" w:cs="Arial"/>
                  <w:sz w:val="20"/>
                  <w:szCs w:val="20"/>
                </w:rPr>
                <w:t>(1952, 1973)</w:t>
              </w:r>
            </w:ins>
          </w:p>
        </w:tc>
      </w:tr>
      <w:tr w:rsidR="008C1A19" w:rsidRPr="005B49B3" w14:paraId="19BCC203" w14:textId="77777777" w:rsidTr="00372D05">
        <w:trPr>
          <w:jc w:val="center"/>
          <w:ins w:id="206" w:author="Kevin Chen" w:date="2020-03-26T14:04:00Z"/>
        </w:trPr>
        <w:tc>
          <w:tcPr>
            <w:tcW w:w="3402" w:type="dxa"/>
          </w:tcPr>
          <w:p w14:paraId="5C3AE4D7" w14:textId="77777777" w:rsidR="00A92CBC" w:rsidRPr="005B49B3" w:rsidRDefault="00A92CBC" w:rsidP="008C1A19">
            <w:pPr>
              <w:pStyle w:val="Compact"/>
              <w:snapToGrid w:val="0"/>
              <w:spacing w:before="0" w:after="0"/>
              <w:rPr>
                <w:ins w:id="207" w:author="Kevin Chen" w:date="2020-03-26T14:04:00Z"/>
                <w:rFonts w:ascii="Arial" w:hAnsi="Arial" w:cs="Arial"/>
                <w:sz w:val="20"/>
                <w:szCs w:val="20"/>
              </w:rPr>
            </w:pPr>
            <w:ins w:id="208" w:author="Kevin Chen" w:date="2020-03-26T14:04:00Z">
              <w:r w:rsidRPr="005B49B3">
                <w:rPr>
                  <w:rFonts w:ascii="Arial" w:hAnsi="Arial" w:cs="Arial"/>
                  <w:sz w:val="20"/>
                  <w:szCs w:val="20"/>
                </w:rPr>
                <w:tab/>
                <w:t>Unknown</w:t>
              </w:r>
            </w:ins>
          </w:p>
        </w:tc>
        <w:tc>
          <w:tcPr>
            <w:tcW w:w="992" w:type="dxa"/>
          </w:tcPr>
          <w:p w14:paraId="5A6A069D" w14:textId="77777777" w:rsidR="00A92CBC" w:rsidRPr="005B49B3" w:rsidRDefault="00A92CBC" w:rsidP="008C1A19">
            <w:pPr>
              <w:pStyle w:val="Compact"/>
              <w:snapToGrid w:val="0"/>
              <w:spacing w:before="0" w:after="0"/>
              <w:jc w:val="right"/>
              <w:rPr>
                <w:ins w:id="209" w:author="Kevin Chen" w:date="2020-03-26T14:04:00Z"/>
                <w:rFonts w:ascii="Arial" w:hAnsi="Arial" w:cs="Arial"/>
                <w:sz w:val="20"/>
                <w:szCs w:val="20"/>
              </w:rPr>
            </w:pPr>
            <w:ins w:id="210" w:author="Kevin Chen" w:date="2020-03-26T14:04:00Z">
              <w:r w:rsidRPr="005B49B3">
                <w:rPr>
                  <w:rFonts w:ascii="Arial" w:hAnsi="Arial" w:cs="Arial"/>
                  <w:sz w:val="20"/>
                  <w:szCs w:val="20"/>
                </w:rPr>
                <w:t>8 602</w:t>
              </w:r>
            </w:ins>
          </w:p>
        </w:tc>
        <w:tc>
          <w:tcPr>
            <w:tcW w:w="992" w:type="dxa"/>
          </w:tcPr>
          <w:p w14:paraId="308C8E33" w14:textId="77777777" w:rsidR="00A92CBC" w:rsidRPr="005B49B3" w:rsidRDefault="00A92CBC" w:rsidP="008C1A19">
            <w:pPr>
              <w:pStyle w:val="Compact"/>
              <w:snapToGrid w:val="0"/>
              <w:spacing w:before="0" w:after="0"/>
              <w:rPr>
                <w:ins w:id="211" w:author="Kevin Chen" w:date="2020-03-26T14:04:00Z"/>
                <w:rFonts w:ascii="Arial" w:hAnsi="Arial" w:cs="Arial"/>
                <w:sz w:val="20"/>
                <w:szCs w:val="20"/>
              </w:rPr>
            </w:pPr>
            <w:ins w:id="212" w:author="Kevin Chen" w:date="2020-03-26T14:04:00Z">
              <w:r w:rsidRPr="005B49B3">
                <w:rPr>
                  <w:rFonts w:ascii="Arial" w:hAnsi="Arial" w:cs="Arial"/>
                  <w:sz w:val="20"/>
                  <w:szCs w:val="20"/>
                </w:rPr>
                <w:t>(22%)</w:t>
              </w:r>
            </w:ins>
          </w:p>
        </w:tc>
        <w:tc>
          <w:tcPr>
            <w:tcW w:w="283" w:type="dxa"/>
          </w:tcPr>
          <w:p w14:paraId="1B381A37" w14:textId="77777777" w:rsidR="00A92CBC" w:rsidRPr="005B49B3" w:rsidRDefault="00A92CBC" w:rsidP="008C1A19">
            <w:pPr>
              <w:pStyle w:val="Compact"/>
              <w:snapToGrid w:val="0"/>
              <w:spacing w:before="0" w:after="0"/>
              <w:rPr>
                <w:ins w:id="213" w:author="Kevin Chen" w:date="2020-03-26T14:04:00Z"/>
                <w:rFonts w:ascii="Arial" w:hAnsi="Arial" w:cs="Arial"/>
                <w:sz w:val="20"/>
                <w:szCs w:val="20"/>
              </w:rPr>
            </w:pPr>
          </w:p>
        </w:tc>
        <w:tc>
          <w:tcPr>
            <w:tcW w:w="3685" w:type="dxa"/>
          </w:tcPr>
          <w:p w14:paraId="525261BB" w14:textId="77777777" w:rsidR="00A92CBC" w:rsidRPr="005B49B3" w:rsidRDefault="00A92CBC" w:rsidP="008C1A19">
            <w:pPr>
              <w:pStyle w:val="Compact"/>
              <w:snapToGrid w:val="0"/>
              <w:spacing w:before="0" w:after="0"/>
              <w:rPr>
                <w:ins w:id="214" w:author="Kevin Chen" w:date="2020-03-26T14:04:00Z"/>
                <w:rFonts w:ascii="Arial" w:hAnsi="Arial" w:cs="Arial"/>
                <w:sz w:val="20"/>
                <w:szCs w:val="20"/>
              </w:rPr>
            </w:pPr>
            <w:ins w:id="215" w:author="Kevin Chen" w:date="2020-03-26T14:04:00Z">
              <w:r w:rsidRPr="005B49B3">
                <w:rPr>
                  <w:rFonts w:ascii="Arial" w:hAnsi="Arial" w:cs="Arial"/>
                  <w:sz w:val="20"/>
                  <w:szCs w:val="20"/>
                </w:rPr>
                <w:t>Age at hire (years)</w:t>
              </w:r>
            </w:ins>
          </w:p>
        </w:tc>
        <w:tc>
          <w:tcPr>
            <w:tcW w:w="992" w:type="dxa"/>
          </w:tcPr>
          <w:p w14:paraId="3D7C3427" w14:textId="77777777" w:rsidR="00A92CBC" w:rsidRPr="005B49B3" w:rsidRDefault="00A92CBC" w:rsidP="008C1A19">
            <w:pPr>
              <w:pStyle w:val="Compact"/>
              <w:snapToGrid w:val="0"/>
              <w:spacing w:before="0" w:after="0"/>
              <w:jc w:val="right"/>
              <w:rPr>
                <w:ins w:id="216" w:author="Kevin Chen" w:date="2020-03-26T14:04:00Z"/>
                <w:rFonts w:ascii="Arial" w:hAnsi="Arial" w:cs="Arial"/>
                <w:sz w:val="20"/>
                <w:szCs w:val="20"/>
              </w:rPr>
            </w:pPr>
            <w:ins w:id="217" w:author="Kevin Chen" w:date="2020-03-26T14:04:00Z">
              <w:r w:rsidRPr="005B49B3">
                <w:rPr>
                  <w:rFonts w:ascii="Arial" w:hAnsi="Arial" w:cs="Arial"/>
                  <w:sz w:val="20"/>
                  <w:szCs w:val="20"/>
                </w:rPr>
                <w:t>28</w:t>
              </w:r>
            </w:ins>
          </w:p>
        </w:tc>
        <w:tc>
          <w:tcPr>
            <w:tcW w:w="1420" w:type="dxa"/>
          </w:tcPr>
          <w:p w14:paraId="60E98140" w14:textId="77777777" w:rsidR="00A92CBC" w:rsidRPr="005B49B3" w:rsidRDefault="00A92CBC" w:rsidP="008C1A19">
            <w:pPr>
              <w:pStyle w:val="Compact"/>
              <w:snapToGrid w:val="0"/>
              <w:spacing w:before="0" w:after="0"/>
              <w:rPr>
                <w:ins w:id="218" w:author="Kevin Chen" w:date="2020-03-26T14:04:00Z"/>
                <w:rFonts w:ascii="Arial" w:hAnsi="Arial" w:cs="Arial"/>
                <w:sz w:val="20"/>
                <w:szCs w:val="20"/>
              </w:rPr>
            </w:pPr>
            <w:ins w:id="219" w:author="Kevin Chen" w:date="2020-03-26T14:04:00Z">
              <w:r w:rsidRPr="005B49B3">
                <w:rPr>
                  <w:rFonts w:ascii="Arial" w:hAnsi="Arial" w:cs="Arial"/>
                  <w:sz w:val="20"/>
                  <w:szCs w:val="20"/>
                </w:rPr>
                <w:t>(23, 36)</w:t>
              </w:r>
            </w:ins>
          </w:p>
        </w:tc>
      </w:tr>
      <w:tr w:rsidR="008C1A19" w:rsidRPr="005B49B3" w14:paraId="3C6269BA" w14:textId="77777777" w:rsidTr="00372D05">
        <w:trPr>
          <w:jc w:val="center"/>
          <w:ins w:id="220" w:author="Kevin Chen" w:date="2020-03-26T14:04:00Z"/>
        </w:trPr>
        <w:tc>
          <w:tcPr>
            <w:tcW w:w="3402" w:type="dxa"/>
          </w:tcPr>
          <w:p w14:paraId="04483ABC" w14:textId="77777777" w:rsidR="00A92CBC" w:rsidRPr="005B49B3" w:rsidRDefault="00A92CBC" w:rsidP="008C1A19">
            <w:pPr>
              <w:pStyle w:val="Compact"/>
              <w:snapToGrid w:val="0"/>
              <w:spacing w:before="0" w:after="0"/>
              <w:rPr>
                <w:ins w:id="221" w:author="Kevin Chen" w:date="2020-03-26T14:04:00Z"/>
                <w:rFonts w:ascii="Arial" w:hAnsi="Arial" w:cs="Arial"/>
                <w:sz w:val="20"/>
                <w:szCs w:val="20"/>
              </w:rPr>
            </w:pPr>
            <w:ins w:id="222" w:author="Kevin Chen" w:date="2020-03-26T14:04:00Z">
              <w:r w:rsidRPr="005B49B3">
                <w:rPr>
                  <w:rFonts w:ascii="Arial" w:hAnsi="Arial" w:cs="Arial"/>
                  <w:sz w:val="20"/>
                  <w:szCs w:val="20"/>
                </w:rPr>
                <w:t>Sex</w:t>
              </w:r>
            </w:ins>
          </w:p>
        </w:tc>
        <w:tc>
          <w:tcPr>
            <w:tcW w:w="992" w:type="dxa"/>
          </w:tcPr>
          <w:p w14:paraId="6201F179" w14:textId="77777777" w:rsidR="00A92CBC" w:rsidRPr="005B49B3" w:rsidRDefault="00A92CBC" w:rsidP="008C1A19">
            <w:pPr>
              <w:pStyle w:val="Compact"/>
              <w:snapToGrid w:val="0"/>
              <w:spacing w:before="0" w:after="0"/>
              <w:jc w:val="right"/>
              <w:rPr>
                <w:ins w:id="223" w:author="Kevin Chen" w:date="2020-03-26T14:04:00Z"/>
                <w:rFonts w:ascii="Arial" w:hAnsi="Arial" w:cs="Arial"/>
                <w:sz w:val="20"/>
                <w:szCs w:val="20"/>
              </w:rPr>
            </w:pPr>
          </w:p>
        </w:tc>
        <w:tc>
          <w:tcPr>
            <w:tcW w:w="992" w:type="dxa"/>
          </w:tcPr>
          <w:p w14:paraId="7F998B1E" w14:textId="77777777" w:rsidR="00A92CBC" w:rsidRPr="005B49B3" w:rsidRDefault="00A92CBC" w:rsidP="008C1A19">
            <w:pPr>
              <w:pStyle w:val="Compact"/>
              <w:snapToGrid w:val="0"/>
              <w:spacing w:before="0" w:after="0"/>
              <w:rPr>
                <w:ins w:id="224" w:author="Kevin Chen" w:date="2020-03-26T14:04:00Z"/>
                <w:rFonts w:ascii="Arial" w:hAnsi="Arial" w:cs="Arial"/>
                <w:sz w:val="20"/>
                <w:szCs w:val="20"/>
              </w:rPr>
            </w:pPr>
            <w:ins w:id="225" w:author="Kevin Chen" w:date="2020-03-26T14:04:00Z">
              <w:r w:rsidRPr="005B49B3">
                <w:rPr>
                  <w:rFonts w:ascii="Arial" w:hAnsi="Arial" w:cs="Arial"/>
                  <w:sz w:val="20"/>
                  <w:szCs w:val="20"/>
                </w:rPr>
                <w:t> </w:t>
              </w:r>
            </w:ins>
          </w:p>
        </w:tc>
        <w:tc>
          <w:tcPr>
            <w:tcW w:w="283" w:type="dxa"/>
          </w:tcPr>
          <w:p w14:paraId="407AE7C6" w14:textId="77777777" w:rsidR="00A92CBC" w:rsidRPr="005B49B3" w:rsidRDefault="00A92CBC" w:rsidP="008C1A19">
            <w:pPr>
              <w:pStyle w:val="Compact"/>
              <w:snapToGrid w:val="0"/>
              <w:spacing w:before="0" w:after="0"/>
              <w:rPr>
                <w:ins w:id="226" w:author="Kevin Chen" w:date="2020-03-26T14:04:00Z"/>
                <w:rFonts w:ascii="Arial" w:hAnsi="Arial" w:cs="Arial"/>
                <w:sz w:val="20"/>
                <w:szCs w:val="20"/>
              </w:rPr>
            </w:pPr>
          </w:p>
        </w:tc>
        <w:tc>
          <w:tcPr>
            <w:tcW w:w="3685" w:type="dxa"/>
          </w:tcPr>
          <w:p w14:paraId="461A63BB" w14:textId="77777777" w:rsidR="00A92CBC" w:rsidRPr="005B49B3" w:rsidRDefault="00A92CBC" w:rsidP="008C1A19">
            <w:pPr>
              <w:pStyle w:val="Compact"/>
              <w:snapToGrid w:val="0"/>
              <w:spacing w:before="0" w:after="0"/>
              <w:rPr>
                <w:ins w:id="227" w:author="Kevin Chen" w:date="2020-03-26T14:04:00Z"/>
                <w:rFonts w:ascii="Arial" w:hAnsi="Arial" w:cs="Arial"/>
                <w:sz w:val="20"/>
                <w:szCs w:val="20"/>
              </w:rPr>
            </w:pPr>
            <w:ins w:id="228" w:author="Kevin Chen" w:date="2020-03-26T14:04:00Z">
              <w:r w:rsidRPr="005B49B3">
                <w:rPr>
                  <w:rFonts w:ascii="Arial" w:hAnsi="Arial" w:cs="Arial"/>
                  <w:sz w:val="20"/>
                  <w:szCs w:val="20"/>
                </w:rPr>
                <w:t>Year of birth</w:t>
              </w:r>
            </w:ins>
          </w:p>
        </w:tc>
        <w:tc>
          <w:tcPr>
            <w:tcW w:w="992" w:type="dxa"/>
          </w:tcPr>
          <w:p w14:paraId="7D70DDBD" w14:textId="77777777" w:rsidR="00A92CBC" w:rsidRPr="005B49B3" w:rsidRDefault="00A92CBC" w:rsidP="008C1A19">
            <w:pPr>
              <w:pStyle w:val="Compact"/>
              <w:snapToGrid w:val="0"/>
              <w:spacing w:before="0" w:after="0"/>
              <w:jc w:val="right"/>
              <w:rPr>
                <w:ins w:id="229" w:author="Kevin Chen" w:date="2020-03-26T14:04:00Z"/>
                <w:rFonts w:ascii="Arial" w:hAnsi="Arial" w:cs="Arial"/>
                <w:sz w:val="20"/>
                <w:szCs w:val="20"/>
              </w:rPr>
            </w:pPr>
            <w:ins w:id="230" w:author="Kevin Chen" w:date="2020-03-26T14:04:00Z">
              <w:r w:rsidRPr="005B49B3">
                <w:rPr>
                  <w:rFonts w:ascii="Arial" w:hAnsi="Arial" w:cs="Arial"/>
                  <w:sz w:val="20"/>
                  <w:szCs w:val="20"/>
                </w:rPr>
                <w:t>1937</w:t>
              </w:r>
            </w:ins>
          </w:p>
        </w:tc>
        <w:tc>
          <w:tcPr>
            <w:tcW w:w="1420" w:type="dxa"/>
          </w:tcPr>
          <w:p w14:paraId="6DF78F92" w14:textId="77777777" w:rsidR="00A92CBC" w:rsidRPr="005B49B3" w:rsidRDefault="00A92CBC" w:rsidP="008C1A19">
            <w:pPr>
              <w:pStyle w:val="Compact"/>
              <w:snapToGrid w:val="0"/>
              <w:spacing w:before="0" w:after="0"/>
              <w:rPr>
                <w:ins w:id="231" w:author="Kevin Chen" w:date="2020-03-26T14:04:00Z"/>
                <w:rFonts w:ascii="Arial" w:hAnsi="Arial" w:cs="Arial"/>
                <w:sz w:val="20"/>
                <w:szCs w:val="20"/>
              </w:rPr>
            </w:pPr>
            <w:ins w:id="232" w:author="Kevin Chen" w:date="2020-03-26T14:04:00Z">
              <w:r w:rsidRPr="005B49B3">
                <w:rPr>
                  <w:rFonts w:ascii="Arial" w:hAnsi="Arial" w:cs="Arial"/>
                  <w:sz w:val="20"/>
                  <w:szCs w:val="20"/>
                </w:rPr>
                <w:t>(1922, 1948)</w:t>
              </w:r>
            </w:ins>
          </w:p>
        </w:tc>
      </w:tr>
      <w:tr w:rsidR="008C1A19" w:rsidRPr="005B49B3" w14:paraId="5C9E4300" w14:textId="77777777" w:rsidTr="00372D05">
        <w:trPr>
          <w:jc w:val="center"/>
          <w:ins w:id="233" w:author="Kevin Chen" w:date="2020-03-26T14:04:00Z"/>
        </w:trPr>
        <w:tc>
          <w:tcPr>
            <w:tcW w:w="3402" w:type="dxa"/>
          </w:tcPr>
          <w:p w14:paraId="711A2044" w14:textId="77777777" w:rsidR="00A92CBC" w:rsidRPr="005B49B3" w:rsidRDefault="00A92CBC" w:rsidP="008C1A19">
            <w:pPr>
              <w:pStyle w:val="Compact"/>
              <w:snapToGrid w:val="0"/>
              <w:spacing w:before="0" w:after="0"/>
              <w:rPr>
                <w:ins w:id="234" w:author="Kevin Chen" w:date="2020-03-26T14:04:00Z"/>
                <w:rFonts w:ascii="Arial" w:hAnsi="Arial" w:cs="Arial"/>
                <w:sz w:val="20"/>
                <w:szCs w:val="20"/>
              </w:rPr>
            </w:pPr>
            <w:ins w:id="235" w:author="Kevin Chen" w:date="2020-03-26T14:04:00Z">
              <w:r w:rsidRPr="005B49B3">
                <w:rPr>
                  <w:rFonts w:ascii="Arial" w:hAnsi="Arial" w:cs="Arial"/>
                  <w:sz w:val="20"/>
                  <w:szCs w:val="20"/>
                </w:rPr>
                <w:tab/>
                <w:t>Male</w:t>
              </w:r>
            </w:ins>
          </w:p>
        </w:tc>
        <w:tc>
          <w:tcPr>
            <w:tcW w:w="992" w:type="dxa"/>
          </w:tcPr>
          <w:p w14:paraId="1254D76D" w14:textId="77777777" w:rsidR="00A92CBC" w:rsidRPr="005B49B3" w:rsidRDefault="00A92CBC" w:rsidP="008C1A19">
            <w:pPr>
              <w:pStyle w:val="Compact"/>
              <w:snapToGrid w:val="0"/>
              <w:spacing w:before="0" w:after="0"/>
              <w:jc w:val="right"/>
              <w:rPr>
                <w:ins w:id="236" w:author="Kevin Chen" w:date="2020-03-26T14:04:00Z"/>
                <w:rFonts w:ascii="Arial" w:hAnsi="Arial" w:cs="Arial"/>
                <w:sz w:val="20"/>
                <w:szCs w:val="20"/>
              </w:rPr>
            </w:pPr>
            <w:ins w:id="237" w:author="Kevin Chen" w:date="2020-03-26T14:04:00Z">
              <w:r w:rsidRPr="005B49B3">
                <w:rPr>
                  <w:rFonts w:ascii="Arial" w:hAnsi="Arial" w:cs="Arial"/>
                  <w:sz w:val="20"/>
                  <w:szCs w:val="20"/>
                </w:rPr>
                <w:t>33 792</w:t>
              </w:r>
            </w:ins>
          </w:p>
        </w:tc>
        <w:tc>
          <w:tcPr>
            <w:tcW w:w="992" w:type="dxa"/>
          </w:tcPr>
          <w:p w14:paraId="5BD93ADA" w14:textId="77777777" w:rsidR="00A92CBC" w:rsidRPr="005B49B3" w:rsidRDefault="00A92CBC" w:rsidP="008C1A19">
            <w:pPr>
              <w:pStyle w:val="Compact"/>
              <w:snapToGrid w:val="0"/>
              <w:spacing w:before="0" w:after="0"/>
              <w:rPr>
                <w:ins w:id="238" w:author="Kevin Chen" w:date="2020-03-26T14:04:00Z"/>
                <w:rFonts w:ascii="Arial" w:hAnsi="Arial" w:cs="Arial"/>
                <w:sz w:val="20"/>
                <w:szCs w:val="20"/>
              </w:rPr>
            </w:pPr>
            <w:ins w:id="239" w:author="Kevin Chen" w:date="2020-03-26T14:04:00Z">
              <w:r w:rsidRPr="005B49B3">
                <w:rPr>
                  <w:rFonts w:ascii="Arial" w:hAnsi="Arial" w:cs="Arial"/>
                  <w:sz w:val="20"/>
                  <w:szCs w:val="20"/>
                </w:rPr>
                <w:t>(88%)</w:t>
              </w:r>
            </w:ins>
          </w:p>
        </w:tc>
        <w:tc>
          <w:tcPr>
            <w:tcW w:w="283" w:type="dxa"/>
          </w:tcPr>
          <w:p w14:paraId="37B39743" w14:textId="77777777" w:rsidR="00A92CBC" w:rsidRPr="005B49B3" w:rsidRDefault="00A92CBC" w:rsidP="008C1A19">
            <w:pPr>
              <w:pStyle w:val="Compact"/>
              <w:snapToGrid w:val="0"/>
              <w:spacing w:before="0" w:after="0"/>
              <w:rPr>
                <w:ins w:id="240" w:author="Kevin Chen" w:date="2020-03-26T14:04:00Z"/>
                <w:rFonts w:ascii="Arial" w:hAnsi="Arial" w:cs="Arial"/>
                <w:sz w:val="20"/>
                <w:szCs w:val="20"/>
              </w:rPr>
            </w:pPr>
          </w:p>
        </w:tc>
        <w:tc>
          <w:tcPr>
            <w:tcW w:w="3685" w:type="dxa"/>
          </w:tcPr>
          <w:p w14:paraId="7FBEA58D" w14:textId="77777777" w:rsidR="00A92CBC" w:rsidRPr="005B49B3" w:rsidRDefault="00A92CBC" w:rsidP="008C1A19">
            <w:pPr>
              <w:pStyle w:val="Compact"/>
              <w:snapToGrid w:val="0"/>
              <w:spacing w:before="0" w:after="0"/>
              <w:rPr>
                <w:ins w:id="241" w:author="Kevin Chen" w:date="2020-03-26T14:04:00Z"/>
                <w:rFonts w:ascii="Arial" w:hAnsi="Arial" w:cs="Arial"/>
                <w:sz w:val="20"/>
                <w:szCs w:val="20"/>
              </w:rPr>
            </w:pPr>
            <w:ins w:id="242" w:author="Kevin Chen" w:date="2020-03-26T14:04:00Z">
              <w:r w:rsidRPr="005B49B3">
                <w:rPr>
                  <w:rFonts w:ascii="Arial" w:hAnsi="Arial" w:cs="Arial"/>
                  <w:sz w:val="20"/>
                  <w:szCs w:val="20"/>
                </w:rPr>
                <w:t>Year of death among deceased</w:t>
              </w:r>
            </w:ins>
          </w:p>
        </w:tc>
        <w:tc>
          <w:tcPr>
            <w:tcW w:w="992" w:type="dxa"/>
          </w:tcPr>
          <w:p w14:paraId="4FE2059D" w14:textId="77777777" w:rsidR="00A92CBC" w:rsidRPr="005B49B3" w:rsidRDefault="00A92CBC" w:rsidP="008C1A19">
            <w:pPr>
              <w:pStyle w:val="Compact"/>
              <w:snapToGrid w:val="0"/>
              <w:spacing w:before="0" w:after="0"/>
              <w:jc w:val="right"/>
              <w:rPr>
                <w:ins w:id="243" w:author="Kevin Chen" w:date="2020-03-26T14:04:00Z"/>
                <w:rFonts w:ascii="Arial" w:hAnsi="Arial" w:cs="Arial"/>
                <w:sz w:val="20"/>
                <w:szCs w:val="20"/>
              </w:rPr>
            </w:pPr>
            <w:ins w:id="244" w:author="Kevin Chen" w:date="2020-03-26T14:04:00Z">
              <w:r w:rsidRPr="005B49B3">
                <w:rPr>
                  <w:rFonts w:ascii="Arial" w:hAnsi="Arial" w:cs="Arial"/>
                  <w:sz w:val="20"/>
                  <w:szCs w:val="20"/>
                </w:rPr>
                <w:t>1996</w:t>
              </w:r>
            </w:ins>
          </w:p>
        </w:tc>
        <w:tc>
          <w:tcPr>
            <w:tcW w:w="1420" w:type="dxa"/>
          </w:tcPr>
          <w:p w14:paraId="2CFE2763" w14:textId="77777777" w:rsidR="00A92CBC" w:rsidRPr="005B49B3" w:rsidRDefault="00A92CBC" w:rsidP="008C1A19">
            <w:pPr>
              <w:pStyle w:val="Compact"/>
              <w:snapToGrid w:val="0"/>
              <w:spacing w:before="0" w:after="0"/>
              <w:rPr>
                <w:ins w:id="245" w:author="Kevin Chen" w:date="2020-03-26T14:04:00Z"/>
                <w:rFonts w:ascii="Arial" w:hAnsi="Arial" w:cs="Arial"/>
                <w:sz w:val="20"/>
                <w:szCs w:val="20"/>
              </w:rPr>
            </w:pPr>
            <w:ins w:id="246" w:author="Kevin Chen" w:date="2020-03-26T14:04:00Z">
              <w:r w:rsidRPr="005B49B3">
                <w:rPr>
                  <w:rFonts w:ascii="Arial" w:hAnsi="Arial" w:cs="Arial"/>
                  <w:sz w:val="20"/>
                  <w:szCs w:val="20"/>
                </w:rPr>
                <w:t>(1984, 2006)</w:t>
              </w:r>
            </w:ins>
          </w:p>
        </w:tc>
      </w:tr>
      <w:tr w:rsidR="008C1A19" w:rsidRPr="005B49B3" w14:paraId="400C500E" w14:textId="77777777" w:rsidTr="00372D05">
        <w:trPr>
          <w:jc w:val="center"/>
          <w:ins w:id="247" w:author="Kevin Chen" w:date="2020-03-26T14:04:00Z"/>
        </w:trPr>
        <w:tc>
          <w:tcPr>
            <w:tcW w:w="3402" w:type="dxa"/>
          </w:tcPr>
          <w:p w14:paraId="1BDA2D0F" w14:textId="77777777" w:rsidR="00A92CBC" w:rsidRPr="005B49B3" w:rsidRDefault="00A92CBC" w:rsidP="008C1A19">
            <w:pPr>
              <w:pStyle w:val="Compact"/>
              <w:snapToGrid w:val="0"/>
              <w:spacing w:before="0" w:after="0"/>
              <w:rPr>
                <w:ins w:id="248" w:author="Kevin Chen" w:date="2020-03-26T14:04:00Z"/>
                <w:rFonts w:ascii="Arial" w:hAnsi="Arial" w:cs="Arial"/>
                <w:sz w:val="20"/>
                <w:szCs w:val="20"/>
              </w:rPr>
            </w:pPr>
            <w:ins w:id="249" w:author="Kevin Chen" w:date="2020-03-26T14:04:00Z">
              <w:r w:rsidRPr="005B49B3">
                <w:rPr>
                  <w:rFonts w:ascii="Arial" w:hAnsi="Arial" w:cs="Arial"/>
                  <w:sz w:val="20"/>
                  <w:szCs w:val="20"/>
                </w:rPr>
                <w:tab/>
                <w:t>Female</w:t>
              </w:r>
            </w:ins>
          </w:p>
        </w:tc>
        <w:tc>
          <w:tcPr>
            <w:tcW w:w="992" w:type="dxa"/>
          </w:tcPr>
          <w:p w14:paraId="1BFF5897" w14:textId="77777777" w:rsidR="00A92CBC" w:rsidRPr="005B49B3" w:rsidRDefault="00A92CBC" w:rsidP="008C1A19">
            <w:pPr>
              <w:pStyle w:val="Compact"/>
              <w:snapToGrid w:val="0"/>
              <w:spacing w:before="0" w:after="0"/>
              <w:jc w:val="right"/>
              <w:rPr>
                <w:ins w:id="250" w:author="Kevin Chen" w:date="2020-03-26T14:04:00Z"/>
                <w:rFonts w:ascii="Arial" w:hAnsi="Arial" w:cs="Arial"/>
                <w:sz w:val="20"/>
                <w:szCs w:val="20"/>
              </w:rPr>
            </w:pPr>
            <w:ins w:id="251" w:author="Kevin Chen" w:date="2020-03-26T14:04:00Z">
              <w:r w:rsidRPr="005B49B3">
                <w:rPr>
                  <w:rFonts w:ascii="Arial" w:hAnsi="Arial" w:cs="Arial"/>
                  <w:sz w:val="20"/>
                  <w:szCs w:val="20"/>
                </w:rPr>
                <w:t>4 757</w:t>
              </w:r>
            </w:ins>
          </w:p>
        </w:tc>
        <w:tc>
          <w:tcPr>
            <w:tcW w:w="992" w:type="dxa"/>
          </w:tcPr>
          <w:p w14:paraId="2DF65EEA" w14:textId="77777777" w:rsidR="00A92CBC" w:rsidRPr="005B49B3" w:rsidRDefault="00A92CBC" w:rsidP="008C1A19">
            <w:pPr>
              <w:pStyle w:val="Compact"/>
              <w:snapToGrid w:val="0"/>
              <w:spacing w:before="0" w:after="0"/>
              <w:rPr>
                <w:ins w:id="252" w:author="Kevin Chen" w:date="2020-03-26T14:04:00Z"/>
                <w:rFonts w:ascii="Arial" w:hAnsi="Arial" w:cs="Arial"/>
                <w:sz w:val="20"/>
                <w:szCs w:val="20"/>
              </w:rPr>
            </w:pPr>
            <w:ins w:id="253" w:author="Kevin Chen" w:date="2020-03-26T14:04:00Z">
              <w:r w:rsidRPr="005B49B3">
                <w:rPr>
                  <w:rFonts w:ascii="Arial" w:hAnsi="Arial" w:cs="Arial"/>
                  <w:sz w:val="20"/>
                  <w:szCs w:val="20"/>
                </w:rPr>
                <w:t>(12%)</w:t>
              </w:r>
            </w:ins>
          </w:p>
        </w:tc>
        <w:tc>
          <w:tcPr>
            <w:tcW w:w="283" w:type="dxa"/>
          </w:tcPr>
          <w:p w14:paraId="5FA40A7A" w14:textId="77777777" w:rsidR="00A92CBC" w:rsidRPr="005B49B3" w:rsidRDefault="00A92CBC" w:rsidP="008C1A19">
            <w:pPr>
              <w:pStyle w:val="Compact"/>
              <w:snapToGrid w:val="0"/>
              <w:spacing w:before="0" w:after="0"/>
              <w:rPr>
                <w:ins w:id="254" w:author="Kevin Chen" w:date="2020-03-26T14:04:00Z"/>
                <w:rFonts w:ascii="Arial" w:hAnsi="Arial" w:cs="Arial"/>
                <w:sz w:val="20"/>
                <w:szCs w:val="20"/>
              </w:rPr>
            </w:pPr>
          </w:p>
        </w:tc>
        <w:tc>
          <w:tcPr>
            <w:tcW w:w="3685" w:type="dxa"/>
          </w:tcPr>
          <w:p w14:paraId="3332D17F" w14:textId="77777777" w:rsidR="00A92CBC" w:rsidRPr="005B49B3" w:rsidRDefault="00A92CBC" w:rsidP="008C1A19">
            <w:pPr>
              <w:pStyle w:val="Compact"/>
              <w:snapToGrid w:val="0"/>
              <w:spacing w:before="0" w:after="0"/>
              <w:rPr>
                <w:ins w:id="255" w:author="Kevin Chen" w:date="2020-03-26T14:04:00Z"/>
                <w:rFonts w:ascii="Arial" w:hAnsi="Arial" w:cs="Arial"/>
                <w:sz w:val="20"/>
                <w:szCs w:val="20"/>
              </w:rPr>
            </w:pPr>
            <w:ins w:id="256" w:author="Kevin Chen" w:date="2020-03-26T14:04:00Z">
              <w:r w:rsidRPr="005B49B3">
                <w:rPr>
                  <w:rFonts w:ascii="Arial" w:hAnsi="Arial" w:cs="Arial"/>
                  <w:sz w:val="20"/>
                  <w:szCs w:val="20"/>
                </w:rPr>
                <w:t>Age at death (years) among deceased</w:t>
              </w:r>
            </w:ins>
          </w:p>
        </w:tc>
        <w:tc>
          <w:tcPr>
            <w:tcW w:w="992" w:type="dxa"/>
          </w:tcPr>
          <w:p w14:paraId="3F9BD38C" w14:textId="77777777" w:rsidR="00A92CBC" w:rsidRPr="005B49B3" w:rsidRDefault="00A92CBC" w:rsidP="008C1A19">
            <w:pPr>
              <w:pStyle w:val="Compact"/>
              <w:snapToGrid w:val="0"/>
              <w:spacing w:before="0" w:after="0"/>
              <w:jc w:val="right"/>
              <w:rPr>
                <w:ins w:id="257" w:author="Kevin Chen" w:date="2020-03-26T14:04:00Z"/>
                <w:rFonts w:ascii="Arial" w:hAnsi="Arial" w:cs="Arial"/>
                <w:sz w:val="20"/>
                <w:szCs w:val="20"/>
              </w:rPr>
            </w:pPr>
            <w:ins w:id="258" w:author="Kevin Chen" w:date="2020-03-26T14:04:00Z">
              <w:r w:rsidRPr="005B49B3">
                <w:rPr>
                  <w:rFonts w:ascii="Arial" w:hAnsi="Arial" w:cs="Arial"/>
                  <w:sz w:val="20"/>
                  <w:szCs w:val="20"/>
                </w:rPr>
                <w:t>70</w:t>
              </w:r>
            </w:ins>
          </w:p>
        </w:tc>
        <w:tc>
          <w:tcPr>
            <w:tcW w:w="1420" w:type="dxa"/>
          </w:tcPr>
          <w:p w14:paraId="580F769A" w14:textId="77777777" w:rsidR="00A92CBC" w:rsidRPr="005B49B3" w:rsidRDefault="00A92CBC" w:rsidP="008C1A19">
            <w:pPr>
              <w:pStyle w:val="Compact"/>
              <w:snapToGrid w:val="0"/>
              <w:spacing w:before="0" w:after="0"/>
              <w:rPr>
                <w:ins w:id="259" w:author="Kevin Chen" w:date="2020-03-26T14:04:00Z"/>
                <w:rFonts w:ascii="Arial" w:hAnsi="Arial" w:cs="Arial"/>
                <w:sz w:val="20"/>
                <w:szCs w:val="20"/>
              </w:rPr>
            </w:pPr>
            <w:ins w:id="260" w:author="Kevin Chen" w:date="2020-03-26T14:04:00Z">
              <w:r w:rsidRPr="005B49B3">
                <w:rPr>
                  <w:rFonts w:ascii="Arial" w:hAnsi="Arial" w:cs="Arial"/>
                  <w:sz w:val="20"/>
                  <w:szCs w:val="20"/>
                </w:rPr>
                <w:t>(60, 79)</w:t>
              </w:r>
            </w:ins>
          </w:p>
        </w:tc>
      </w:tr>
      <w:tr w:rsidR="008C1A19" w:rsidRPr="005B49B3" w14:paraId="0161F401" w14:textId="77777777" w:rsidTr="001A0A23">
        <w:trPr>
          <w:jc w:val="center"/>
          <w:ins w:id="261" w:author="Kevin Chen" w:date="2020-03-26T14:04:00Z"/>
        </w:trPr>
        <w:tc>
          <w:tcPr>
            <w:tcW w:w="3402" w:type="dxa"/>
            <w:vAlign w:val="bottom"/>
          </w:tcPr>
          <w:p w14:paraId="6728B2DA" w14:textId="77777777" w:rsidR="00A92CBC" w:rsidRPr="005B49B3" w:rsidRDefault="00A92CBC" w:rsidP="001A0A23">
            <w:pPr>
              <w:pStyle w:val="Compact"/>
              <w:snapToGrid w:val="0"/>
              <w:spacing w:before="0" w:after="0"/>
              <w:rPr>
                <w:ins w:id="262" w:author="Kevin Chen" w:date="2020-03-26T14:04:00Z"/>
                <w:rFonts w:ascii="Arial" w:hAnsi="Arial" w:cs="Arial"/>
                <w:sz w:val="20"/>
                <w:szCs w:val="20"/>
              </w:rPr>
            </w:pPr>
            <w:ins w:id="263" w:author="Kevin Chen" w:date="2020-03-26T14:04:00Z">
              <w:r w:rsidRPr="005B49B3">
                <w:rPr>
                  <w:rFonts w:ascii="Arial" w:hAnsi="Arial" w:cs="Arial"/>
                  <w:sz w:val="20"/>
                  <w:szCs w:val="20"/>
                </w:rPr>
                <w:t>Plant</w:t>
              </w:r>
              <m:oMath>
                <m:r>
                  <m:rPr>
                    <m:sty m:val="p"/>
                  </m:rPr>
                  <w:rPr>
                    <w:rFonts w:ascii="Cambria Math" w:hAnsi="Cambria Math" w:cs="Arial"/>
                    <w:sz w:val="20"/>
                    <w:szCs w:val="20"/>
                  </w:rPr>
                  <m:t>​</m:t>
                </m:r>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a</m:t>
                    </m:r>
                  </m:sup>
                </m:sSup>
              </m:oMath>
            </w:ins>
          </w:p>
        </w:tc>
        <w:tc>
          <w:tcPr>
            <w:tcW w:w="992" w:type="dxa"/>
          </w:tcPr>
          <w:p w14:paraId="1F62304F" w14:textId="77777777" w:rsidR="00A92CBC" w:rsidRPr="005B49B3" w:rsidRDefault="00A92CBC" w:rsidP="008C1A19">
            <w:pPr>
              <w:pStyle w:val="Compact"/>
              <w:snapToGrid w:val="0"/>
              <w:spacing w:before="0" w:after="0"/>
              <w:jc w:val="right"/>
              <w:rPr>
                <w:ins w:id="264" w:author="Kevin Chen" w:date="2020-03-26T14:04:00Z"/>
                <w:rFonts w:ascii="Arial" w:hAnsi="Arial" w:cs="Arial"/>
                <w:sz w:val="20"/>
                <w:szCs w:val="20"/>
              </w:rPr>
            </w:pPr>
          </w:p>
        </w:tc>
        <w:tc>
          <w:tcPr>
            <w:tcW w:w="992" w:type="dxa"/>
          </w:tcPr>
          <w:p w14:paraId="14E41BBF" w14:textId="77777777" w:rsidR="00A92CBC" w:rsidRPr="005B49B3" w:rsidRDefault="00A92CBC" w:rsidP="008C1A19">
            <w:pPr>
              <w:pStyle w:val="Compact"/>
              <w:snapToGrid w:val="0"/>
              <w:spacing w:before="0" w:after="0"/>
              <w:rPr>
                <w:ins w:id="265" w:author="Kevin Chen" w:date="2020-03-26T14:04:00Z"/>
                <w:rFonts w:ascii="Arial" w:hAnsi="Arial" w:cs="Arial"/>
                <w:sz w:val="20"/>
                <w:szCs w:val="20"/>
              </w:rPr>
            </w:pPr>
            <w:ins w:id="266" w:author="Kevin Chen" w:date="2020-03-26T14:04:00Z">
              <w:r w:rsidRPr="005B49B3">
                <w:rPr>
                  <w:rFonts w:ascii="Arial" w:hAnsi="Arial" w:cs="Arial"/>
                  <w:sz w:val="20"/>
                  <w:szCs w:val="20"/>
                </w:rPr>
                <w:t> </w:t>
              </w:r>
            </w:ins>
          </w:p>
        </w:tc>
        <w:tc>
          <w:tcPr>
            <w:tcW w:w="283" w:type="dxa"/>
          </w:tcPr>
          <w:p w14:paraId="0E092816" w14:textId="77777777" w:rsidR="00A92CBC" w:rsidRPr="005B49B3" w:rsidRDefault="00A92CBC" w:rsidP="008C1A19">
            <w:pPr>
              <w:pStyle w:val="Compact"/>
              <w:snapToGrid w:val="0"/>
              <w:spacing w:before="0" w:after="0"/>
              <w:rPr>
                <w:ins w:id="267" w:author="Kevin Chen" w:date="2020-03-26T14:04:00Z"/>
                <w:rFonts w:ascii="Arial" w:hAnsi="Arial" w:cs="Arial"/>
                <w:sz w:val="20"/>
                <w:szCs w:val="20"/>
              </w:rPr>
            </w:pPr>
          </w:p>
        </w:tc>
        <w:tc>
          <w:tcPr>
            <w:tcW w:w="3685" w:type="dxa"/>
          </w:tcPr>
          <w:p w14:paraId="1053823A" w14:textId="77777777" w:rsidR="00A92CBC" w:rsidRPr="005B49B3" w:rsidRDefault="00A92CBC" w:rsidP="008C1A19">
            <w:pPr>
              <w:pStyle w:val="Compact"/>
              <w:snapToGrid w:val="0"/>
              <w:spacing w:before="0" w:after="0"/>
              <w:rPr>
                <w:ins w:id="268" w:author="Kevin Chen" w:date="2020-03-26T14:04:00Z"/>
                <w:rFonts w:ascii="Arial" w:hAnsi="Arial" w:cs="Arial"/>
                <w:sz w:val="20"/>
                <w:szCs w:val="20"/>
              </w:rPr>
            </w:pPr>
            <w:ins w:id="269" w:author="Kevin Chen" w:date="2020-03-26T14:04:00Z">
              <w:r w:rsidRPr="005B49B3">
                <w:rPr>
                  <w:rFonts w:ascii="Arial" w:hAnsi="Arial" w:cs="Arial"/>
                  <w:sz w:val="20"/>
                  <w:szCs w:val="20"/>
                </w:rPr>
                <w:t>Cumulative exposure to MWFs</w:t>
              </w:r>
              <m:oMath>
                <m:sSup>
                  <m:sSupPr>
                    <m:ctrlPr>
                      <w:rPr>
                        <w:rFonts w:ascii="Cambria Math" w:hAnsi="Cambria Math" w:cs="Arial"/>
                        <w:sz w:val="20"/>
                        <w:szCs w:val="20"/>
                      </w:rPr>
                    </m:ctrlPr>
                  </m:sSupPr>
                  <m:e>
                    <m:r>
                      <m:rPr>
                        <m:sty m:val="p"/>
                      </m:rPr>
                      <w:rPr>
                        <w:rFonts w:ascii="Cambria Math" w:hAnsi="Cambria Math" w:cs="Arial"/>
                        <w:sz w:val="20"/>
                        <w:szCs w:val="20"/>
                      </w:rPr>
                      <m:t>​</m:t>
                    </m:r>
                  </m:e>
                  <m:sup>
                    <m:r>
                      <w:rPr>
                        <w:rFonts w:ascii="Cambria Math" w:hAnsi="Cambria Math" w:cs="Arial"/>
                        <w:sz w:val="20"/>
                        <w:szCs w:val="20"/>
                      </w:rPr>
                      <m:t>c</m:t>
                    </m:r>
                  </m:sup>
                </m:sSup>
              </m:oMath>
              <w:r w:rsidRPr="005B49B3">
                <w:rPr>
                  <w:rFonts w:ascii="Arial" w:hAnsi="Arial" w:cs="Arial"/>
                  <w:sz w:val="20"/>
                  <w:szCs w:val="20"/>
                </w:rPr>
                <w:t xml:space="preserve"> (mg/m</w:t>
              </w:r>
              <w:r w:rsidRPr="005B49B3">
                <w:rPr>
                  <w:rFonts w:ascii="Arial" w:hAnsi="Arial" w:cs="Arial"/>
                  <w:sz w:val="20"/>
                  <w:szCs w:val="20"/>
                  <w:vertAlign w:val="superscript"/>
                </w:rPr>
                <w:t>3</w:t>
              </w:r>
              <m:oMath>
                <m:r>
                  <m:rPr>
                    <m:sty m:val="p"/>
                  </m:rPr>
                  <w:rPr>
                    <w:rFonts w:ascii="Cambria Math" w:hAnsi="Cambria Math" w:cs="Arial"/>
                    <w:sz w:val="20"/>
                    <w:szCs w:val="20"/>
                  </w:rPr>
                  <m:t>​⋅</m:t>
                </m:r>
              </m:oMath>
              <w:r w:rsidRPr="005B49B3">
                <w:rPr>
                  <w:rFonts w:ascii="Arial" w:hAnsi="Arial" w:cs="Arial"/>
                  <w:sz w:val="20"/>
                  <w:szCs w:val="20"/>
                </w:rPr>
                <w:t>y)</w:t>
              </w:r>
            </w:ins>
          </w:p>
        </w:tc>
        <w:tc>
          <w:tcPr>
            <w:tcW w:w="992" w:type="dxa"/>
          </w:tcPr>
          <w:p w14:paraId="6EB7A151" w14:textId="77777777" w:rsidR="00A92CBC" w:rsidRPr="005B49B3" w:rsidRDefault="00A92CBC" w:rsidP="008C1A19">
            <w:pPr>
              <w:pStyle w:val="Compact"/>
              <w:snapToGrid w:val="0"/>
              <w:spacing w:before="0" w:after="0"/>
              <w:jc w:val="right"/>
              <w:rPr>
                <w:ins w:id="270" w:author="Kevin Chen" w:date="2020-03-26T14:04:00Z"/>
                <w:rFonts w:ascii="Arial" w:hAnsi="Arial" w:cs="Arial"/>
                <w:sz w:val="20"/>
                <w:szCs w:val="20"/>
              </w:rPr>
            </w:pPr>
            <w:ins w:id="271" w:author="Kevin Chen" w:date="2020-03-26T14:04:00Z">
              <w:r w:rsidRPr="005B49B3">
                <w:rPr>
                  <w:rFonts w:ascii="Arial" w:hAnsi="Arial" w:cs="Arial"/>
                  <w:sz w:val="20"/>
                  <w:szCs w:val="20"/>
                </w:rPr>
                <w:t> </w:t>
              </w:r>
            </w:ins>
          </w:p>
        </w:tc>
        <w:tc>
          <w:tcPr>
            <w:tcW w:w="1420" w:type="dxa"/>
          </w:tcPr>
          <w:p w14:paraId="15B48DC0" w14:textId="77777777" w:rsidR="00A92CBC" w:rsidRPr="005B49B3" w:rsidRDefault="00A92CBC" w:rsidP="008C1A19">
            <w:pPr>
              <w:pStyle w:val="Compact"/>
              <w:snapToGrid w:val="0"/>
              <w:spacing w:before="0" w:after="0"/>
              <w:rPr>
                <w:ins w:id="272" w:author="Kevin Chen" w:date="2020-03-26T14:04:00Z"/>
                <w:rFonts w:ascii="Arial" w:hAnsi="Arial" w:cs="Arial"/>
                <w:sz w:val="20"/>
                <w:szCs w:val="20"/>
              </w:rPr>
            </w:pPr>
            <w:ins w:id="273" w:author="Kevin Chen" w:date="2020-03-26T14:04:00Z">
              <w:r w:rsidRPr="005B49B3">
                <w:rPr>
                  <w:rFonts w:ascii="Arial" w:hAnsi="Arial" w:cs="Arial"/>
                  <w:sz w:val="20"/>
                  <w:szCs w:val="20"/>
                </w:rPr>
                <w:t> </w:t>
              </w:r>
            </w:ins>
          </w:p>
        </w:tc>
      </w:tr>
      <w:tr w:rsidR="008C1A19" w:rsidRPr="005B49B3" w14:paraId="64FCBA3F" w14:textId="77777777" w:rsidTr="00372D05">
        <w:trPr>
          <w:jc w:val="center"/>
          <w:ins w:id="274" w:author="Kevin Chen" w:date="2020-03-26T14:04:00Z"/>
        </w:trPr>
        <w:tc>
          <w:tcPr>
            <w:tcW w:w="3402" w:type="dxa"/>
          </w:tcPr>
          <w:p w14:paraId="2B0F2BB6" w14:textId="77777777" w:rsidR="00A92CBC" w:rsidRPr="005B49B3" w:rsidRDefault="00A92CBC" w:rsidP="008C1A19">
            <w:pPr>
              <w:pStyle w:val="Compact"/>
              <w:snapToGrid w:val="0"/>
              <w:spacing w:before="0" w:after="0"/>
              <w:rPr>
                <w:ins w:id="275" w:author="Kevin Chen" w:date="2020-03-26T14:04:00Z"/>
                <w:rFonts w:ascii="Arial" w:hAnsi="Arial" w:cs="Arial"/>
                <w:sz w:val="20"/>
                <w:szCs w:val="20"/>
              </w:rPr>
            </w:pPr>
            <w:ins w:id="276" w:author="Kevin Chen" w:date="2020-03-26T14:04:00Z">
              <w:r w:rsidRPr="005B49B3">
                <w:rPr>
                  <w:rFonts w:ascii="Arial" w:hAnsi="Arial" w:cs="Arial"/>
                  <w:sz w:val="20"/>
                  <w:szCs w:val="20"/>
                </w:rPr>
                <w:tab/>
                <w:t>Plant 1</w:t>
              </w:r>
            </w:ins>
          </w:p>
        </w:tc>
        <w:tc>
          <w:tcPr>
            <w:tcW w:w="992" w:type="dxa"/>
          </w:tcPr>
          <w:p w14:paraId="000C9D8B" w14:textId="77777777" w:rsidR="00A92CBC" w:rsidRPr="005B49B3" w:rsidRDefault="00A92CBC" w:rsidP="008C1A19">
            <w:pPr>
              <w:pStyle w:val="Compact"/>
              <w:snapToGrid w:val="0"/>
              <w:spacing w:before="0" w:after="0"/>
              <w:jc w:val="right"/>
              <w:rPr>
                <w:ins w:id="277" w:author="Kevin Chen" w:date="2020-03-26T14:04:00Z"/>
                <w:rFonts w:ascii="Arial" w:hAnsi="Arial" w:cs="Arial"/>
                <w:sz w:val="20"/>
                <w:szCs w:val="20"/>
              </w:rPr>
            </w:pPr>
            <w:ins w:id="278" w:author="Kevin Chen" w:date="2020-03-26T14:04:00Z">
              <w:r w:rsidRPr="005B49B3">
                <w:rPr>
                  <w:rFonts w:ascii="Arial" w:hAnsi="Arial" w:cs="Arial"/>
                  <w:sz w:val="20"/>
                  <w:szCs w:val="20"/>
                </w:rPr>
                <w:t>9 090</w:t>
              </w:r>
            </w:ins>
          </w:p>
        </w:tc>
        <w:tc>
          <w:tcPr>
            <w:tcW w:w="992" w:type="dxa"/>
          </w:tcPr>
          <w:p w14:paraId="7F04885A" w14:textId="77777777" w:rsidR="00A92CBC" w:rsidRPr="005B49B3" w:rsidRDefault="00A92CBC" w:rsidP="008C1A19">
            <w:pPr>
              <w:pStyle w:val="Compact"/>
              <w:snapToGrid w:val="0"/>
              <w:spacing w:before="0" w:after="0"/>
              <w:rPr>
                <w:ins w:id="279" w:author="Kevin Chen" w:date="2020-03-26T14:04:00Z"/>
                <w:rFonts w:ascii="Arial" w:hAnsi="Arial" w:cs="Arial"/>
                <w:sz w:val="20"/>
                <w:szCs w:val="20"/>
              </w:rPr>
            </w:pPr>
            <w:ins w:id="280" w:author="Kevin Chen" w:date="2020-03-26T14:04:00Z">
              <w:r w:rsidRPr="005B49B3">
                <w:rPr>
                  <w:rFonts w:ascii="Arial" w:hAnsi="Arial" w:cs="Arial"/>
                  <w:sz w:val="20"/>
                  <w:szCs w:val="20"/>
                </w:rPr>
                <w:t>(24%)</w:t>
              </w:r>
            </w:ins>
          </w:p>
        </w:tc>
        <w:tc>
          <w:tcPr>
            <w:tcW w:w="283" w:type="dxa"/>
          </w:tcPr>
          <w:p w14:paraId="6BEFE100" w14:textId="77777777" w:rsidR="00A92CBC" w:rsidRPr="005B49B3" w:rsidRDefault="00A92CBC" w:rsidP="008C1A19">
            <w:pPr>
              <w:pStyle w:val="Compact"/>
              <w:snapToGrid w:val="0"/>
              <w:spacing w:before="0" w:after="0"/>
              <w:rPr>
                <w:ins w:id="281" w:author="Kevin Chen" w:date="2020-03-26T14:04:00Z"/>
                <w:rFonts w:ascii="Arial" w:hAnsi="Arial" w:cs="Arial"/>
                <w:sz w:val="20"/>
                <w:szCs w:val="20"/>
              </w:rPr>
            </w:pPr>
          </w:p>
        </w:tc>
        <w:tc>
          <w:tcPr>
            <w:tcW w:w="3685" w:type="dxa"/>
          </w:tcPr>
          <w:p w14:paraId="6C97B1A9" w14:textId="77777777" w:rsidR="00A92CBC" w:rsidRPr="005B49B3" w:rsidRDefault="00A92CBC" w:rsidP="008C1A19">
            <w:pPr>
              <w:pStyle w:val="Compact"/>
              <w:snapToGrid w:val="0"/>
              <w:spacing w:before="0" w:after="0"/>
              <w:rPr>
                <w:ins w:id="282" w:author="Kevin Chen" w:date="2020-03-26T14:04:00Z"/>
                <w:rFonts w:ascii="Arial" w:hAnsi="Arial" w:cs="Arial"/>
                <w:sz w:val="20"/>
                <w:szCs w:val="20"/>
              </w:rPr>
            </w:pPr>
            <w:ins w:id="283" w:author="Kevin Chen" w:date="2020-03-26T14:04:00Z">
              <w:r w:rsidRPr="005B49B3">
                <w:rPr>
                  <w:rFonts w:ascii="Arial" w:hAnsi="Arial" w:cs="Arial"/>
                  <w:sz w:val="20"/>
                  <w:szCs w:val="20"/>
                </w:rPr>
                <w:tab/>
                <w:t>Straight</w:t>
              </w:r>
            </w:ins>
          </w:p>
        </w:tc>
        <w:tc>
          <w:tcPr>
            <w:tcW w:w="992" w:type="dxa"/>
          </w:tcPr>
          <w:p w14:paraId="1287998F" w14:textId="77777777" w:rsidR="00A92CBC" w:rsidRPr="005B49B3" w:rsidRDefault="00A92CBC" w:rsidP="008C1A19">
            <w:pPr>
              <w:pStyle w:val="Compact"/>
              <w:snapToGrid w:val="0"/>
              <w:spacing w:before="0" w:after="0"/>
              <w:jc w:val="right"/>
              <w:rPr>
                <w:ins w:id="284" w:author="Kevin Chen" w:date="2020-03-26T14:04:00Z"/>
                <w:rFonts w:ascii="Arial" w:hAnsi="Arial" w:cs="Arial"/>
                <w:sz w:val="20"/>
                <w:szCs w:val="20"/>
              </w:rPr>
            </w:pPr>
            <w:ins w:id="285" w:author="Kevin Chen" w:date="2020-03-26T14:04:00Z">
              <w:r w:rsidRPr="005B49B3">
                <w:rPr>
                  <w:rFonts w:ascii="Arial" w:hAnsi="Arial" w:cs="Arial"/>
                  <w:sz w:val="20"/>
                  <w:szCs w:val="20"/>
                </w:rPr>
                <w:t>0.66</w:t>
              </w:r>
            </w:ins>
          </w:p>
        </w:tc>
        <w:tc>
          <w:tcPr>
            <w:tcW w:w="1420" w:type="dxa"/>
          </w:tcPr>
          <w:p w14:paraId="771AAB7B" w14:textId="77777777" w:rsidR="00A92CBC" w:rsidRPr="005B49B3" w:rsidRDefault="00A92CBC" w:rsidP="008C1A19">
            <w:pPr>
              <w:pStyle w:val="Compact"/>
              <w:snapToGrid w:val="0"/>
              <w:spacing w:before="0" w:after="0"/>
              <w:rPr>
                <w:ins w:id="286" w:author="Kevin Chen" w:date="2020-03-26T14:04:00Z"/>
                <w:rFonts w:ascii="Arial" w:hAnsi="Arial" w:cs="Arial"/>
                <w:sz w:val="20"/>
                <w:szCs w:val="20"/>
              </w:rPr>
            </w:pPr>
            <w:ins w:id="287" w:author="Kevin Chen" w:date="2020-03-26T14:04:00Z">
              <w:r w:rsidRPr="005B49B3">
                <w:rPr>
                  <w:rFonts w:ascii="Arial" w:hAnsi="Arial" w:cs="Arial"/>
                  <w:sz w:val="20"/>
                  <w:szCs w:val="20"/>
                </w:rPr>
                <w:t>(0.21, 2.34)</w:t>
              </w:r>
            </w:ins>
          </w:p>
        </w:tc>
      </w:tr>
      <w:tr w:rsidR="008C1A19" w:rsidRPr="005B49B3" w14:paraId="186BB1E5" w14:textId="77777777" w:rsidTr="00372D05">
        <w:trPr>
          <w:jc w:val="center"/>
          <w:ins w:id="288" w:author="Kevin Chen" w:date="2020-03-26T14:04:00Z"/>
        </w:trPr>
        <w:tc>
          <w:tcPr>
            <w:tcW w:w="3402" w:type="dxa"/>
          </w:tcPr>
          <w:p w14:paraId="6AA6DD6B" w14:textId="77777777" w:rsidR="00A92CBC" w:rsidRPr="005B49B3" w:rsidRDefault="00A92CBC" w:rsidP="008C1A19">
            <w:pPr>
              <w:pStyle w:val="Compact"/>
              <w:snapToGrid w:val="0"/>
              <w:spacing w:before="0" w:after="0"/>
              <w:rPr>
                <w:ins w:id="289" w:author="Kevin Chen" w:date="2020-03-26T14:04:00Z"/>
                <w:rFonts w:ascii="Arial" w:hAnsi="Arial" w:cs="Arial"/>
                <w:sz w:val="20"/>
                <w:szCs w:val="20"/>
              </w:rPr>
            </w:pPr>
            <w:ins w:id="290" w:author="Kevin Chen" w:date="2020-03-26T14:04:00Z">
              <w:r w:rsidRPr="005B49B3">
                <w:rPr>
                  <w:rFonts w:ascii="Arial" w:hAnsi="Arial" w:cs="Arial"/>
                  <w:sz w:val="20"/>
                  <w:szCs w:val="20"/>
                </w:rPr>
                <w:tab/>
                <w:t>Plant 2</w:t>
              </w:r>
            </w:ins>
          </w:p>
        </w:tc>
        <w:tc>
          <w:tcPr>
            <w:tcW w:w="992" w:type="dxa"/>
          </w:tcPr>
          <w:p w14:paraId="1E893621" w14:textId="77777777" w:rsidR="00A92CBC" w:rsidRPr="005B49B3" w:rsidRDefault="00A92CBC" w:rsidP="008C1A19">
            <w:pPr>
              <w:pStyle w:val="Compact"/>
              <w:snapToGrid w:val="0"/>
              <w:spacing w:before="0" w:after="0"/>
              <w:jc w:val="right"/>
              <w:rPr>
                <w:ins w:id="291" w:author="Kevin Chen" w:date="2020-03-26T14:04:00Z"/>
                <w:rFonts w:ascii="Arial" w:hAnsi="Arial" w:cs="Arial"/>
                <w:sz w:val="20"/>
                <w:szCs w:val="20"/>
              </w:rPr>
            </w:pPr>
            <w:ins w:id="292" w:author="Kevin Chen" w:date="2020-03-26T14:04:00Z">
              <w:r w:rsidRPr="005B49B3">
                <w:rPr>
                  <w:rFonts w:ascii="Arial" w:hAnsi="Arial" w:cs="Arial"/>
                  <w:sz w:val="20"/>
                  <w:szCs w:val="20"/>
                </w:rPr>
                <w:t>17 087</w:t>
              </w:r>
            </w:ins>
          </w:p>
        </w:tc>
        <w:tc>
          <w:tcPr>
            <w:tcW w:w="992" w:type="dxa"/>
          </w:tcPr>
          <w:p w14:paraId="10EE44D1" w14:textId="77777777" w:rsidR="00A92CBC" w:rsidRPr="005B49B3" w:rsidRDefault="00A92CBC" w:rsidP="008C1A19">
            <w:pPr>
              <w:pStyle w:val="Compact"/>
              <w:snapToGrid w:val="0"/>
              <w:spacing w:before="0" w:after="0"/>
              <w:rPr>
                <w:ins w:id="293" w:author="Kevin Chen" w:date="2020-03-26T14:04:00Z"/>
                <w:rFonts w:ascii="Arial" w:hAnsi="Arial" w:cs="Arial"/>
                <w:sz w:val="20"/>
                <w:szCs w:val="20"/>
              </w:rPr>
            </w:pPr>
            <w:ins w:id="294" w:author="Kevin Chen" w:date="2020-03-26T14:04:00Z">
              <w:r w:rsidRPr="005B49B3">
                <w:rPr>
                  <w:rFonts w:ascii="Arial" w:hAnsi="Arial" w:cs="Arial"/>
                  <w:sz w:val="20"/>
                  <w:szCs w:val="20"/>
                </w:rPr>
                <w:t>(44%)</w:t>
              </w:r>
            </w:ins>
          </w:p>
        </w:tc>
        <w:tc>
          <w:tcPr>
            <w:tcW w:w="283" w:type="dxa"/>
          </w:tcPr>
          <w:p w14:paraId="1FD2BB94" w14:textId="77777777" w:rsidR="00A92CBC" w:rsidRPr="005B49B3" w:rsidRDefault="00A92CBC" w:rsidP="008C1A19">
            <w:pPr>
              <w:pStyle w:val="Compact"/>
              <w:snapToGrid w:val="0"/>
              <w:spacing w:before="0" w:after="0"/>
              <w:rPr>
                <w:ins w:id="295" w:author="Kevin Chen" w:date="2020-03-26T14:04:00Z"/>
                <w:rFonts w:ascii="Arial" w:hAnsi="Arial" w:cs="Arial"/>
                <w:sz w:val="20"/>
                <w:szCs w:val="20"/>
              </w:rPr>
            </w:pPr>
          </w:p>
        </w:tc>
        <w:tc>
          <w:tcPr>
            <w:tcW w:w="3685" w:type="dxa"/>
          </w:tcPr>
          <w:p w14:paraId="7272D256" w14:textId="77777777" w:rsidR="00A92CBC" w:rsidRPr="005B49B3" w:rsidRDefault="00A92CBC" w:rsidP="008C1A19">
            <w:pPr>
              <w:pStyle w:val="Compact"/>
              <w:snapToGrid w:val="0"/>
              <w:spacing w:before="0" w:after="0"/>
              <w:rPr>
                <w:ins w:id="296" w:author="Kevin Chen" w:date="2020-03-26T14:04:00Z"/>
                <w:rFonts w:ascii="Arial" w:hAnsi="Arial" w:cs="Arial"/>
                <w:sz w:val="20"/>
                <w:szCs w:val="20"/>
              </w:rPr>
            </w:pPr>
            <w:ins w:id="297" w:author="Kevin Chen" w:date="2020-03-26T14:04:00Z">
              <w:r w:rsidRPr="005B49B3">
                <w:rPr>
                  <w:rFonts w:ascii="Arial" w:hAnsi="Arial" w:cs="Arial"/>
                  <w:sz w:val="20"/>
                  <w:szCs w:val="20"/>
                </w:rPr>
                <w:tab/>
                <w:t>Soluble</w:t>
              </w:r>
            </w:ins>
          </w:p>
        </w:tc>
        <w:tc>
          <w:tcPr>
            <w:tcW w:w="992" w:type="dxa"/>
          </w:tcPr>
          <w:p w14:paraId="39FC2893" w14:textId="77777777" w:rsidR="00A92CBC" w:rsidRPr="005B49B3" w:rsidRDefault="00A92CBC" w:rsidP="008C1A19">
            <w:pPr>
              <w:pStyle w:val="Compact"/>
              <w:snapToGrid w:val="0"/>
              <w:spacing w:before="0" w:after="0"/>
              <w:jc w:val="right"/>
              <w:rPr>
                <w:ins w:id="298" w:author="Kevin Chen" w:date="2020-03-26T14:04:00Z"/>
                <w:rFonts w:ascii="Arial" w:hAnsi="Arial" w:cs="Arial"/>
                <w:sz w:val="20"/>
                <w:szCs w:val="20"/>
              </w:rPr>
            </w:pPr>
            <w:ins w:id="299" w:author="Kevin Chen" w:date="2020-03-26T14:04:00Z">
              <w:r w:rsidRPr="005B49B3">
                <w:rPr>
                  <w:rFonts w:ascii="Arial" w:hAnsi="Arial" w:cs="Arial"/>
                  <w:sz w:val="20"/>
                  <w:szCs w:val="20"/>
                </w:rPr>
                <w:t>4.41</w:t>
              </w:r>
            </w:ins>
          </w:p>
        </w:tc>
        <w:tc>
          <w:tcPr>
            <w:tcW w:w="1420" w:type="dxa"/>
          </w:tcPr>
          <w:p w14:paraId="19AD68A5" w14:textId="77777777" w:rsidR="00A92CBC" w:rsidRPr="005B49B3" w:rsidRDefault="00A92CBC" w:rsidP="008C1A19">
            <w:pPr>
              <w:pStyle w:val="Compact"/>
              <w:snapToGrid w:val="0"/>
              <w:spacing w:before="0" w:after="0"/>
              <w:rPr>
                <w:ins w:id="300" w:author="Kevin Chen" w:date="2020-03-26T14:04:00Z"/>
                <w:rFonts w:ascii="Arial" w:hAnsi="Arial" w:cs="Arial"/>
                <w:sz w:val="20"/>
                <w:szCs w:val="20"/>
              </w:rPr>
            </w:pPr>
            <w:ins w:id="301" w:author="Kevin Chen" w:date="2020-03-26T14:04:00Z">
              <w:r w:rsidRPr="005B49B3">
                <w:rPr>
                  <w:rFonts w:ascii="Arial" w:hAnsi="Arial" w:cs="Arial"/>
                  <w:sz w:val="20"/>
                  <w:szCs w:val="20"/>
                </w:rPr>
                <w:t>(1.74, 10.71)</w:t>
              </w:r>
            </w:ins>
          </w:p>
        </w:tc>
      </w:tr>
      <w:tr w:rsidR="008C1A19" w:rsidRPr="005B49B3" w14:paraId="5C1DC2DA" w14:textId="77777777" w:rsidTr="00372D05">
        <w:trPr>
          <w:jc w:val="center"/>
          <w:ins w:id="302" w:author="Kevin Chen" w:date="2020-03-26T14:04:00Z"/>
        </w:trPr>
        <w:tc>
          <w:tcPr>
            <w:tcW w:w="3402" w:type="dxa"/>
          </w:tcPr>
          <w:p w14:paraId="4EBDA56D" w14:textId="77777777" w:rsidR="00A92CBC" w:rsidRPr="005B49B3" w:rsidRDefault="00A92CBC" w:rsidP="008C1A19">
            <w:pPr>
              <w:pStyle w:val="Compact"/>
              <w:snapToGrid w:val="0"/>
              <w:spacing w:before="0" w:after="0"/>
              <w:rPr>
                <w:ins w:id="303" w:author="Kevin Chen" w:date="2020-03-26T14:04:00Z"/>
                <w:rFonts w:ascii="Arial" w:hAnsi="Arial" w:cs="Arial"/>
                <w:sz w:val="20"/>
                <w:szCs w:val="20"/>
              </w:rPr>
            </w:pPr>
            <w:ins w:id="304" w:author="Kevin Chen" w:date="2020-03-26T14:04:00Z">
              <w:r w:rsidRPr="005B49B3">
                <w:rPr>
                  <w:rFonts w:ascii="Arial" w:hAnsi="Arial" w:cs="Arial"/>
                  <w:sz w:val="20"/>
                  <w:szCs w:val="20"/>
                </w:rPr>
                <w:tab/>
                <w:t>Plant 3</w:t>
              </w:r>
            </w:ins>
          </w:p>
        </w:tc>
        <w:tc>
          <w:tcPr>
            <w:tcW w:w="992" w:type="dxa"/>
          </w:tcPr>
          <w:p w14:paraId="5C803830" w14:textId="77777777" w:rsidR="00A92CBC" w:rsidRPr="005B49B3" w:rsidRDefault="00A92CBC" w:rsidP="008C1A19">
            <w:pPr>
              <w:pStyle w:val="Compact"/>
              <w:snapToGrid w:val="0"/>
              <w:spacing w:before="0" w:after="0"/>
              <w:jc w:val="right"/>
              <w:rPr>
                <w:ins w:id="305" w:author="Kevin Chen" w:date="2020-03-26T14:04:00Z"/>
                <w:rFonts w:ascii="Arial" w:hAnsi="Arial" w:cs="Arial"/>
                <w:sz w:val="20"/>
                <w:szCs w:val="20"/>
              </w:rPr>
            </w:pPr>
            <w:ins w:id="306" w:author="Kevin Chen" w:date="2020-03-26T14:04:00Z">
              <w:r w:rsidRPr="005B49B3">
                <w:rPr>
                  <w:rFonts w:ascii="Arial" w:hAnsi="Arial" w:cs="Arial"/>
                  <w:sz w:val="20"/>
                  <w:szCs w:val="20"/>
                </w:rPr>
                <w:t>12 372</w:t>
              </w:r>
            </w:ins>
          </w:p>
        </w:tc>
        <w:tc>
          <w:tcPr>
            <w:tcW w:w="992" w:type="dxa"/>
          </w:tcPr>
          <w:p w14:paraId="3DF8715D" w14:textId="77777777" w:rsidR="00A92CBC" w:rsidRPr="005B49B3" w:rsidRDefault="00A92CBC" w:rsidP="008C1A19">
            <w:pPr>
              <w:pStyle w:val="Compact"/>
              <w:snapToGrid w:val="0"/>
              <w:spacing w:before="0" w:after="0"/>
              <w:rPr>
                <w:ins w:id="307" w:author="Kevin Chen" w:date="2020-03-26T14:04:00Z"/>
                <w:rFonts w:ascii="Arial" w:hAnsi="Arial" w:cs="Arial"/>
                <w:sz w:val="20"/>
                <w:szCs w:val="20"/>
              </w:rPr>
            </w:pPr>
            <w:ins w:id="308" w:author="Kevin Chen" w:date="2020-03-26T14:04:00Z">
              <w:r w:rsidRPr="005B49B3">
                <w:rPr>
                  <w:rFonts w:ascii="Arial" w:hAnsi="Arial" w:cs="Arial"/>
                  <w:sz w:val="20"/>
                  <w:szCs w:val="20"/>
                </w:rPr>
                <w:t>(32%)</w:t>
              </w:r>
            </w:ins>
          </w:p>
        </w:tc>
        <w:tc>
          <w:tcPr>
            <w:tcW w:w="283" w:type="dxa"/>
          </w:tcPr>
          <w:p w14:paraId="7F21D426" w14:textId="77777777" w:rsidR="00A92CBC" w:rsidRPr="005B49B3" w:rsidRDefault="00A92CBC" w:rsidP="008C1A19">
            <w:pPr>
              <w:pStyle w:val="Compact"/>
              <w:snapToGrid w:val="0"/>
              <w:spacing w:before="0" w:after="0"/>
              <w:rPr>
                <w:ins w:id="309" w:author="Kevin Chen" w:date="2020-03-26T14:04:00Z"/>
                <w:rFonts w:ascii="Arial" w:hAnsi="Arial" w:cs="Arial"/>
                <w:sz w:val="20"/>
                <w:szCs w:val="20"/>
              </w:rPr>
            </w:pPr>
          </w:p>
        </w:tc>
        <w:tc>
          <w:tcPr>
            <w:tcW w:w="3685" w:type="dxa"/>
          </w:tcPr>
          <w:p w14:paraId="4FD4AE10" w14:textId="77777777" w:rsidR="00A92CBC" w:rsidRPr="005B49B3" w:rsidRDefault="00A92CBC" w:rsidP="008C1A19">
            <w:pPr>
              <w:pStyle w:val="Compact"/>
              <w:snapToGrid w:val="0"/>
              <w:spacing w:before="0" w:after="0"/>
              <w:rPr>
                <w:ins w:id="310" w:author="Kevin Chen" w:date="2020-03-26T14:04:00Z"/>
                <w:rFonts w:ascii="Arial" w:hAnsi="Arial" w:cs="Arial"/>
                <w:sz w:val="20"/>
                <w:szCs w:val="20"/>
              </w:rPr>
            </w:pPr>
            <w:ins w:id="311" w:author="Kevin Chen" w:date="2020-03-26T14:04:00Z">
              <w:r w:rsidRPr="005B49B3">
                <w:rPr>
                  <w:rFonts w:ascii="Arial" w:hAnsi="Arial" w:cs="Arial"/>
                  <w:sz w:val="20"/>
                  <w:szCs w:val="20"/>
                </w:rPr>
                <w:tab/>
                <w:t>Synthetic</w:t>
              </w:r>
            </w:ins>
          </w:p>
        </w:tc>
        <w:tc>
          <w:tcPr>
            <w:tcW w:w="992" w:type="dxa"/>
          </w:tcPr>
          <w:p w14:paraId="2D268A2F" w14:textId="77777777" w:rsidR="00A92CBC" w:rsidRPr="005B49B3" w:rsidRDefault="00A92CBC" w:rsidP="008C1A19">
            <w:pPr>
              <w:pStyle w:val="Compact"/>
              <w:snapToGrid w:val="0"/>
              <w:spacing w:before="0" w:after="0"/>
              <w:jc w:val="right"/>
              <w:rPr>
                <w:ins w:id="312" w:author="Kevin Chen" w:date="2020-03-26T14:04:00Z"/>
                <w:rFonts w:ascii="Arial" w:hAnsi="Arial" w:cs="Arial"/>
                <w:sz w:val="20"/>
                <w:szCs w:val="20"/>
              </w:rPr>
            </w:pPr>
            <w:ins w:id="313" w:author="Kevin Chen" w:date="2020-03-26T14:04:00Z">
              <w:r w:rsidRPr="005B49B3">
                <w:rPr>
                  <w:rFonts w:ascii="Arial" w:hAnsi="Arial" w:cs="Arial"/>
                  <w:sz w:val="20"/>
                  <w:szCs w:val="20"/>
                </w:rPr>
                <w:t>0.44</w:t>
              </w:r>
            </w:ins>
          </w:p>
        </w:tc>
        <w:tc>
          <w:tcPr>
            <w:tcW w:w="1420" w:type="dxa"/>
          </w:tcPr>
          <w:p w14:paraId="3A8FF5E8" w14:textId="77777777" w:rsidR="00A92CBC" w:rsidRPr="005B49B3" w:rsidRDefault="00A92CBC" w:rsidP="008C1A19">
            <w:pPr>
              <w:pStyle w:val="Compact"/>
              <w:snapToGrid w:val="0"/>
              <w:spacing w:before="0" w:after="0"/>
              <w:rPr>
                <w:ins w:id="314" w:author="Kevin Chen" w:date="2020-03-26T14:04:00Z"/>
                <w:rFonts w:ascii="Arial" w:hAnsi="Arial" w:cs="Arial"/>
                <w:sz w:val="20"/>
                <w:szCs w:val="20"/>
              </w:rPr>
            </w:pPr>
            <w:ins w:id="315" w:author="Kevin Chen" w:date="2020-03-26T14:04:00Z">
              <w:r w:rsidRPr="005B49B3">
                <w:rPr>
                  <w:rFonts w:ascii="Arial" w:hAnsi="Arial" w:cs="Arial"/>
                  <w:sz w:val="20"/>
                  <w:szCs w:val="20"/>
                </w:rPr>
                <w:t>(0.15, 1.56)</w:t>
              </w:r>
            </w:ins>
          </w:p>
        </w:tc>
      </w:tr>
      <w:tr w:rsidR="008C1A19" w:rsidRPr="005B49B3" w14:paraId="6BDE9061" w14:textId="77777777" w:rsidTr="00372D05">
        <w:trPr>
          <w:jc w:val="center"/>
          <w:ins w:id="316" w:author="Kevin Chen" w:date="2020-03-26T14:04:00Z"/>
        </w:trPr>
        <w:tc>
          <w:tcPr>
            <w:tcW w:w="3402" w:type="dxa"/>
          </w:tcPr>
          <w:p w14:paraId="182AD76C" w14:textId="77777777" w:rsidR="00A92CBC" w:rsidRPr="005B49B3" w:rsidRDefault="00A92CBC" w:rsidP="008C1A19">
            <w:pPr>
              <w:pStyle w:val="Compact"/>
              <w:snapToGrid w:val="0"/>
              <w:spacing w:before="0" w:after="0"/>
              <w:rPr>
                <w:ins w:id="317" w:author="Kevin Chen" w:date="2020-03-26T14:04:00Z"/>
                <w:rFonts w:ascii="Arial" w:hAnsi="Arial" w:cs="Arial"/>
                <w:sz w:val="20"/>
                <w:szCs w:val="20"/>
              </w:rPr>
            </w:pPr>
            <w:ins w:id="318" w:author="Kevin Chen" w:date="2020-03-26T14:04:00Z">
              <w:r w:rsidRPr="005B49B3">
                <w:rPr>
                  <w:rFonts w:ascii="Arial" w:hAnsi="Arial" w:cs="Arial"/>
                  <w:sz w:val="20"/>
                  <w:szCs w:val="20"/>
                </w:rPr>
                <w:t>Ever exposed to MWFs</w:t>
              </w:r>
            </w:ins>
          </w:p>
        </w:tc>
        <w:tc>
          <w:tcPr>
            <w:tcW w:w="992" w:type="dxa"/>
          </w:tcPr>
          <w:p w14:paraId="3E971025" w14:textId="77777777" w:rsidR="00A92CBC" w:rsidRPr="005B49B3" w:rsidRDefault="00A92CBC" w:rsidP="008C1A19">
            <w:pPr>
              <w:pStyle w:val="Compact"/>
              <w:snapToGrid w:val="0"/>
              <w:spacing w:before="0" w:after="0"/>
              <w:jc w:val="right"/>
              <w:rPr>
                <w:ins w:id="319" w:author="Kevin Chen" w:date="2020-03-26T14:04:00Z"/>
                <w:rFonts w:ascii="Arial" w:hAnsi="Arial" w:cs="Arial"/>
                <w:sz w:val="20"/>
                <w:szCs w:val="20"/>
              </w:rPr>
            </w:pPr>
          </w:p>
        </w:tc>
        <w:tc>
          <w:tcPr>
            <w:tcW w:w="992" w:type="dxa"/>
          </w:tcPr>
          <w:p w14:paraId="445320FA" w14:textId="77777777" w:rsidR="00A92CBC" w:rsidRPr="005B49B3" w:rsidRDefault="00A92CBC" w:rsidP="008C1A19">
            <w:pPr>
              <w:pStyle w:val="Compact"/>
              <w:snapToGrid w:val="0"/>
              <w:spacing w:before="0" w:after="0"/>
              <w:rPr>
                <w:ins w:id="320" w:author="Kevin Chen" w:date="2020-03-26T14:04:00Z"/>
                <w:rFonts w:ascii="Arial" w:hAnsi="Arial" w:cs="Arial"/>
                <w:sz w:val="20"/>
                <w:szCs w:val="20"/>
              </w:rPr>
            </w:pPr>
            <w:ins w:id="321" w:author="Kevin Chen" w:date="2020-03-26T14:04:00Z">
              <w:r w:rsidRPr="005B49B3">
                <w:rPr>
                  <w:rFonts w:ascii="Arial" w:hAnsi="Arial" w:cs="Arial"/>
                  <w:sz w:val="20"/>
                  <w:szCs w:val="20"/>
                </w:rPr>
                <w:t> </w:t>
              </w:r>
            </w:ins>
          </w:p>
        </w:tc>
        <w:tc>
          <w:tcPr>
            <w:tcW w:w="283" w:type="dxa"/>
          </w:tcPr>
          <w:p w14:paraId="4424DFE0" w14:textId="77777777" w:rsidR="00A92CBC" w:rsidRPr="005B49B3" w:rsidRDefault="00A92CBC" w:rsidP="008C1A19">
            <w:pPr>
              <w:pStyle w:val="Compact"/>
              <w:snapToGrid w:val="0"/>
              <w:spacing w:before="0" w:after="0"/>
              <w:rPr>
                <w:ins w:id="322" w:author="Kevin Chen" w:date="2020-03-26T14:04:00Z"/>
                <w:rFonts w:ascii="Arial" w:hAnsi="Arial" w:cs="Arial"/>
                <w:sz w:val="20"/>
                <w:szCs w:val="20"/>
              </w:rPr>
            </w:pPr>
          </w:p>
        </w:tc>
        <w:tc>
          <w:tcPr>
            <w:tcW w:w="3685" w:type="dxa"/>
          </w:tcPr>
          <w:p w14:paraId="55AD7209" w14:textId="77777777" w:rsidR="00A92CBC" w:rsidRPr="005B49B3" w:rsidRDefault="00A92CBC" w:rsidP="008C1A19">
            <w:pPr>
              <w:pStyle w:val="Compact"/>
              <w:snapToGrid w:val="0"/>
              <w:spacing w:before="0" w:after="0"/>
              <w:rPr>
                <w:ins w:id="323" w:author="Kevin Chen" w:date="2020-03-26T14:04:00Z"/>
                <w:rFonts w:ascii="Arial" w:hAnsi="Arial" w:cs="Arial"/>
                <w:sz w:val="20"/>
                <w:szCs w:val="20"/>
              </w:rPr>
            </w:pPr>
          </w:p>
        </w:tc>
        <w:tc>
          <w:tcPr>
            <w:tcW w:w="992" w:type="dxa"/>
          </w:tcPr>
          <w:p w14:paraId="79FC9F0E" w14:textId="77777777" w:rsidR="00A92CBC" w:rsidRPr="005B49B3" w:rsidRDefault="00A92CBC" w:rsidP="008C1A19">
            <w:pPr>
              <w:pStyle w:val="Compact"/>
              <w:snapToGrid w:val="0"/>
              <w:spacing w:before="0" w:after="0"/>
              <w:rPr>
                <w:ins w:id="324" w:author="Kevin Chen" w:date="2020-03-26T14:04:00Z"/>
                <w:rFonts w:ascii="Arial" w:hAnsi="Arial" w:cs="Arial"/>
                <w:sz w:val="20"/>
                <w:szCs w:val="20"/>
              </w:rPr>
            </w:pPr>
          </w:p>
        </w:tc>
        <w:tc>
          <w:tcPr>
            <w:tcW w:w="1420" w:type="dxa"/>
          </w:tcPr>
          <w:p w14:paraId="6B6EC97B" w14:textId="77777777" w:rsidR="00A92CBC" w:rsidRPr="005B49B3" w:rsidRDefault="00A92CBC" w:rsidP="008C1A19">
            <w:pPr>
              <w:pStyle w:val="Compact"/>
              <w:snapToGrid w:val="0"/>
              <w:spacing w:before="0" w:after="0"/>
              <w:rPr>
                <w:ins w:id="325" w:author="Kevin Chen" w:date="2020-03-26T14:04:00Z"/>
                <w:rFonts w:ascii="Arial" w:hAnsi="Arial" w:cs="Arial"/>
                <w:sz w:val="20"/>
                <w:szCs w:val="20"/>
              </w:rPr>
            </w:pPr>
          </w:p>
        </w:tc>
      </w:tr>
      <w:tr w:rsidR="008C1A19" w:rsidRPr="005B49B3" w14:paraId="52CB6054" w14:textId="77777777" w:rsidTr="00372D05">
        <w:trPr>
          <w:jc w:val="center"/>
          <w:ins w:id="326" w:author="Kevin Chen" w:date="2020-03-26T14:04:00Z"/>
        </w:trPr>
        <w:tc>
          <w:tcPr>
            <w:tcW w:w="3402" w:type="dxa"/>
          </w:tcPr>
          <w:p w14:paraId="36AE527F" w14:textId="77777777" w:rsidR="00A92CBC" w:rsidRPr="005B49B3" w:rsidRDefault="00A92CBC" w:rsidP="008C1A19">
            <w:pPr>
              <w:pStyle w:val="Compact"/>
              <w:snapToGrid w:val="0"/>
              <w:spacing w:before="0" w:after="0"/>
              <w:rPr>
                <w:ins w:id="327" w:author="Kevin Chen" w:date="2020-03-26T14:04:00Z"/>
                <w:rFonts w:ascii="Arial" w:hAnsi="Arial" w:cs="Arial"/>
                <w:sz w:val="20"/>
                <w:szCs w:val="20"/>
              </w:rPr>
            </w:pPr>
            <w:ins w:id="328" w:author="Kevin Chen" w:date="2020-03-26T14:04:00Z">
              <w:r w:rsidRPr="005B49B3">
                <w:rPr>
                  <w:rFonts w:ascii="Arial" w:hAnsi="Arial" w:cs="Arial"/>
                  <w:sz w:val="20"/>
                  <w:szCs w:val="20"/>
                </w:rPr>
                <w:tab/>
                <w:t>Straight</w:t>
              </w:r>
            </w:ins>
          </w:p>
        </w:tc>
        <w:tc>
          <w:tcPr>
            <w:tcW w:w="992" w:type="dxa"/>
          </w:tcPr>
          <w:p w14:paraId="589F9605" w14:textId="77777777" w:rsidR="00A92CBC" w:rsidRPr="005B49B3" w:rsidRDefault="00A92CBC" w:rsidP="008C1A19">
            <w:pPr>
              <w:pStyle w:val="Compact"/>
              <w:snapToGrid w:val="0"/>
              <w:spacing w:before="0" w:after="0"/>
              <w:jc w:val="right"/>
              <w:rPr>
                <w:ins w:id="329" w:author="Kevin Chen" w:date="2020-03-26T14:04:00Z"/>
                <w:rFonts w:ascii="Arial" w:hAnsi="Arial" w:cs="Arial"/>
                <w:sz w:val="20"/>
                <w:szCs w:val="20"/>
              </w:rPr>
            </w:pPr>
            <w:ins w:id="330" w:author="Kevin Chen" w:date="2020-03-26T14:04:00Z">
              <w:r w:rsidRPr="005B49B3">
                <w:rPr>
                  <w:rFonts w:ascii="Arial" w:hAnsi="Arial" w:cs="Arial"/>
                  <w:sz w:val="20"/>
                  <w:szCs w:val="20"/>
                </w:rPr>
                <w:t>20 352</w:t>
              </w:r>
            </w:ins>
          </w:p>
        </w:tc>
        <w:tc>
          <w:tcPr>
            <w:tcW w:w="992" w:type="dxa"/>
          </w:tcPr>
          <w:p w14:paraId="7D4B2D62" w14:textId="77777777" w:rsidR="00A92CBC" w:rsidRPr="005B49B3" w:rsidRDefault="00A92CBC" w:rsidP="008C1A19">
            <w:pPr>
              <w:pStyle w:val="Compact"/>
              <w:snapToGrid w:val="0"/>
              <w:spacing w:before="0" w:after="0"/>
              <w:rPr>
                <w:ins w:id="331" w:author="Kevin Chen" w:date="2020-03-26T14:04:00Z"/>
                <w:rFonts w:ascii="Arial" w:hAnsi="Arial" w:cs="Arial"/>
                <w:sz w:val="20"/>
                <w:szCs w:val="20"/>
              </w:rPr>
            </w:pPr>
            <w:ins w:id="332" w:author="Kevin Chen" w:date="2020-03-26T14:04:00Z">
              <w:r w:rsidRPr="005B49B3">
                <w:rPr>
                  <w:rFonts w:ascii="Arial" w:hAnsi="Arial" w:cs="Arial"/>
                  <w:sz w:val="20"/>
                  <w:szCs w:val="20"/>
                </w:rPr>
                <w:t>(53%)</w:t>
              </w:r>
            </w:ins>
          </w:p>
        </w:tc>
        <w:tc>
          <w:tcPr>
            <w:tcW w:w="283" w:type="dxa"/>
          </w:tcPr>
          <w:p w14:paraId="4818F433" w14:textId="77777777" w:rsidR="00A92CBC" w:rsidRPr="005B49B3" w:rsidRDefault="00A92CBC" w:rsidP="008C1A19">
            <w:pPr>
              <w:pStyle w:val="Compact"/>
              <w:snapToGrid w:val="0"/>
              <w:spacing w:before="0" w:after="0"/>
              <w:rPr>
                <w:ins w:id="333" w:author="Kevin Chen" w:date="2020-03-26T14:04:00Z"/>
                <w:rFonts w:ascii="Arial" w:eastAsia="Calibri" w:hAnsi="Arial" w:cs="Arial"/>
                <w:sz w:val="20"/>
                <w:szCs w:val="20"/>
              </w:rPr>
            </w:pPr>
          </w:p>
        </w:tc>
        <w:tc>
          <w:tcPr>
            <w:tcW w:w="3685" w:type="dxa"/>
          </w:tcPr>
          <w:p w14:paraId="005D1C14" w14:textId="77777777" w:rsidR="00A92CBC" w:rsidRPr="005B49B3" w:rsidRDefault="00A92CBC" w:rsidP="008C1A19">
            <w:pPr>
              <w:pStyle w:val="Compact"/>
              <w:snapToGrid w:val="0"/>
              <w:spacing w:before="0" w:after="0"/>
              <w:rPr>
                <w:ins w:id="334" w:author="Kevin Chen" w:date="2020-03-26T14:04:00Z"/>
                <w:rFonts w:ascii="Arial" w:eastAsia="Calibri" w:hAnsi="Arial" w:cs="Arial"/>
                <w:sz w:val="20"/>
                <w:szCs w:val="20"/>
              </w:rPr>
            </w:pPr>
          </w:p>
        </w:tc>
        <w:tc>
          <w:tcPr>
            <w:tcW w:w="992" w:type="dxa"/>
          </w:tcPr>
          <w:p w14:paraId="0F0ACCB0" w14:textId="77777777" w:rsidR="00A92CBC" w:rsidRPr="005B49B3" w:rsidRDefault="00A92CBC" w:rsidP="008C1A19">
            <w:pPr>
              <w:pStyle w:val="Compact"/>
              <w:snapToGrid w:val="0"/>
              <w:spacing w:before="0" w:after="0"/>
              <w:rPr>
                <w:ins w:id="335" w:author="Kevin Chen" w:date="2020-03-26T14:04:00Z"/>
                <w:rFonts w:ascii="Arial" w:eastAsia="Calibri" w:hAnsi="Arial" w:cs="Arial"/>
                <w:sz w:val="20"/>
                <w:szCs w:val="20"/>
              </w:rPr>
            </w:pPr>
          </w:p>
        </w:tc>
        <w:tc>
          <w:tcPr>
            <w:tcW w:w="1420" w:type="dxa"/>
          </w:tcPr>
          <w:p w14:paraId="2C5B2FDE" w14:textId="77777777" w:rsidR="00A92CBC" w:rsidRPr="005B49B3" w:rsidRDefault="00A92CBC" w:rsidP="008C1A19">
            <w:pPr>
              <w:pStyle w:val="Compact"/>
              <w:snapToGrid w:val="0"/>
              <w:spacing w:before="0" w:after="0"/>
              <w:rPr>
                <w:ins w:id="336" w:author="Kevin Chen" w:date="2020-03-26T14:04:00Z"/>
                <w:rFonts w:ascii="Arial" w:eastAsia="Calibri" w:hAnsi="Arial" w:cs="Arial"/>
                <w:sz w:val="20"/>
                <w:szCs w:val="20"/>
              </w:rPr>
            </w:pPr>
          </w:p>
        </w:tc>
      </w:tr>
      <w:tr w:rsidR="008C1A19" w:rsidRPr="005B49B3" w14:paraId="1A5FA020" w14:textId="77777777" w:rsidTr="00372D05">
        <w:trPr>
          <w:jc w:val="center"/>
          <w:ins w:id="337" w:author="Kevin Chen" w:date="2020-03-26T14:04:00Z"/>
        </w:trPr>
        <w:tc>
          <w:tcPr>
            <w:tcW w:w="3402" w:type="dxa"/>
          </w:tcPr>
          <w:p w14:paraId="0551B3AB" w14:textId="77777777" w:rsidR="00A92CBC" w:rsidRPr="005B49B3" w:rsidRDefault="00A92CBC" w:rsidP="008C1A19">
            <w:pPr>
              <w:pStyle w:val="Compact"/>
              <w:snapToGrid w:val="0"/>
              <w:spacing w:before="0" w:after="0"/>
              <w:rPr>
                <w:ins w:id="338" w:author="Kevin Chen" w:date="2020-03-26T14:04:00Z"/>
                <w:rFonts w:ascii="Arial" w:hAnsi="Arial" w:cs="Arial"/>
                <w:sz w:val="20"/>
                <w:szCs w:val="20"/>
              </w:rPr>
            </w:pPr>
            <w:ins w:id="339" w:author="Kevin Chen" w:date="2020-03-26T14:04:00Z">
              <w:r w:rsidRPr="005B49B3">
                <w:rPr>
                  <w:rFonts w:ascii="Arial" w:hAnsi="Arial" w:cs="Arial"/>
                  <w:sz w:val="20"/>
                  <w:szCs w:val="20"/>
                </w:rPr>
                <w:tab/>
                <w:t>Soluble</w:t>
              </w:r>
            </w:ins>
          </w:p>
        </w:tc>
        <w:tc>
          <w:tcPr>
            <w:tcW w:w="992" w:type="dxa"/>
          </w:tcPr>
          <w:p w14:paraId="2A666264" w14:textId="77777777" w:rsidR="00A92CBC" w:rsidRPr="005B49B3" w:rsidRDefault="00A92CBC" w:rsidP="008C1A19">
            <w:pPr>
              <w:pStyle w:val="Compact"/>
              <w:snapToGrid w:val="0"/>
              <w:spacing w:before="0" w:after="0"/>
              <w:jc w:val="right"/>
              <w:rPr>
                <w:ins w:id="340" w:author="Kevin Chen" w:date="2020-03-26T14:04:00Z"/>
                <w:rFonts w:ascii="Arial" w:hAnsi="Arial" w:cs="Arial"/>
                <w:sz w:val="20"/>
                <w:szCs w:val="20"/>
              </w:rPr>
            </w:pPr>
            <w:ins w:id="341" w:author="Kevin Chen" w:date="2020-03-26T14:04:00Z">
              <w:r w:rsidRPr="005B49B3">
                <w:rPr>
                  <w:rFonts w:ascii="Arial" w:hAnsi="Arial" w:cs="Arial"/>
                  <w:sz w:val="20"/>
                  <w:szCs w:val="20"/>
                </w:rPr>
                <w:t>31 795</w:t>
              </w:r>
            </w:ins>
          </w:p>
        </w:tc>
        <w:tc>
          <w:tcPr>
            <w:tcW w:w="992" w:type="dxa"/>
          </w:tcPr>
          <w:p w14:paraId="34D963CE" w14:textId="77777777" w:rsidR="00A92CBC" w:rsidRPr="005B49B3" w:rsidRDefault="00A92CBC" w:rsidP="008C1A19">
            <w:pPr>
              <w:pStyle w:val="Compact"/>
              <w:snapToGrid w:val="0"/>
              <w:spacing w:before="0" w:after="0"/>
              <w:rPr>
                <w:ins w:id="342" w:author="Kevin Chen" w:date="2020-03-26T14:04:00Z"/>
                <w:rFonts w:ascii="Arial" w:hAnsi="Arial" w:cs="Arial"/>
                <w:sz w:val="20"/>
                <w:szCs w:val="20"/>
              </w:rPr>
            </w:pPr>
            <w:ins w:id="343" w:author="Kevin Chen" w:date="2020-03-26T14:04:00Z">
              <w:r w:rsidRPr="005B49B3">
                <w:rPr>
                  <w:rFonts w:ascii="Arial" w:hAnsi="Arial" w:cs="Arial"/>
                  <w:sz w:val="20"/>
                  <w:szCs w:val="20"/>
                </w:rPr>
                <w:t>(82%)</w:t>
              </w:r>
            </w:ins>
          </w:p>
        </w:tc>
        <w:tc>
          <w:tcPr>
            <w:tcW w:w="283" w:type="dxa"/>
          </w:tcPr>
          <w:p w14:paraId="12D6A8A3" w14:textId="77777777" w:rsidR="00A92CBC" w:rsidRPr="005B49B3" w:rsidRDefault="00A92CBC" w:rsidP="008C1A19">
            <w:pPr>
              <w:pStyle w:val="Compact"/>
              <w:snapToGrid w:val="0"/>
              <w:spacing w:before="0" w:after="0"/>
              <w:rPr>
                <w:ins w:id="344" w:author="Kevin Chen" w:date="2020-03-26T14:04:00Z"/>
                <w:rFonts w:ascii="Arial" w:eastAsia="Calibri" w:hAnsi="Arial" w:cs="Arial"/>
                <w:sz w:val="20"/>
                <w:szCs w:val="20"/>
              </w:rPr>
            </w:pPr>
          </w:p>
        </w:tc>
        <w:tc>
          <w:tcPr>
            <w:tcW w:w="3685" w:type="dxa"/>
          </w:tcPr>
          <w:p w14:paraId="50101DAD" w14:textId="77777777" w:rsidR="00A92CBC" w:rsidRPr="005B49B3" w:rsidRDefault="00A92CBC" w:rsidP="008C1A19">
            <w:pPr>
              <w:pStyle w:val="Compact"/>
              <w:snapToGrid w:val="0"/>
              <w:spacing w:before="0" w:after="0"/>
              <w:rPr>
                <w:ins w:id="345" w:author="Kevin Chen" w:date="2020-03-26T14:04:00Z"/>
                <w:rFonts w:ascii="Arial" w:eastAsia="Calibri" w:hAnsi="Arial" w:cs="Arial"/>
                <w:sz w:val="20"/>
                <w:szCs w:val="20"/>
              </w:rPr>
            </w:pPr>
          </w:p>
        </w:tc>
        <w:tc>
          <w:tcPr>
            <w:tcW w:w="992" w:type="dxa"/>
          </w:tcPr>
          <w:p w14:paraId="154F52FD" w14:textId="77777777" w:rsidR="00A92CBC" w:rsidRPr="005B49B3" w:rsidRDefault="00A92CBC" w:rsidP="008C1A19">
            <w:pPr>
              <w:pStyle w:val="Compact"/>
              <w:snapToGrid w:val="0"/>
              <w:spacing w:before="0" w:after="0"/>
              <w:rPr>
                <w:ins w:id="346" w:author="Kevin Chen" w:date="2020-03-26T14:04:00Z"/>
                <w:rFonts w:ascii="Arial" w:eastAsia="Calibri" w:hAnsi="Arial" w:cs="Arial"/>
                <w:sz w:val="20"/>
                <w:szCs w:val="20"/>
              </w:rPr>
            </w:pPr>
          </w:p>
        </w:tc>
        <w:tc>
          <w:tcPr>
            <w:tcW w:w="1420" w:type="dxa"/>
          </w:tcPr>
          <w:p w14:paraId="1F2F5EEC" w14:textId="77777777" w:rsidR="00A92CBC" w:rsidRPr="005B49B3" w:rsidRDefault="00A92CBC" w:rsidP="008C1A19">
            <w:pPr>
              <w:pStyle w:val="Compact"/>
              <w:snapToGrid w:val="0"/>
              <w:spacing w:before="0" w:after="0"/>
              <w:rPr>
                <w:ins w:id="347" w:author="Kevin Chen" w:date="2020-03-26T14:04:00Z"/>
                <w:rFonts w:ascii="Arial" w:eastAsia="Calibri" w:hAnsi="Arial" w:cs="Arial"/>
                <w:sz w:val="20"/>
                <w:szCs w:val="20"/>
              </w:rPr>
            </w:pPr>
          </w:p>
        </w:tc>
      </w:tr>
      <w:tr w:rsidR="008C1A19" w:rsidRPr="005B49B3" w14:paraId="1FC48DEE" w14:textId="77777777" w:rsidTr="00372D05">
        <w:trPr>
          <w:jc w:val="center"/>
          <w:ins w:id="348" w:author="Kevin Chen" w:date="2020-03-26T14:04:00Z"/>
        </w:trPr>
        <w:tc>
          <w:tcPr>
            <w:tcW w:w="3402" w:type="dxa"/>
          </w:tcPr>
          <w:p w14:paraId="362912F6" w14:textId="77777777" w:rsidR="00A92CBC" w:rsidRPr="005B49B3" w:rsidRDefault="00A92CBC" w:rsidP="008C1A19">
            <w:pPr>
              <w:pStyle w:val="Compact"/>
              <w:snapToGrid w:val="0"/>
              <w:spacing w:before="0" w:after="0"/>
              <w:rPr>
                <w:ins w:id="349" w:author="Kevin Chen" w:date="2020-03-26T14:04:00Z"/>
                <w:rFonts w:ascii="Arial" w:hAnsi="Arial" w:cs="Arial"/>
                <w:sz w:val="20"/>
                <w:szCs w:val="20"/>
              </w:rPr>
            </w:pPr>
            <w:ins w:id="350" w:author="Kevin Chen" w:date="2020-03-26T14:04:00Z">
              <w:r w:rsidRPr="005B49B3">
                <w:rPr>
                  <w:rFonts w:ascii="Arial" w:hAnsi="Arial" w:cs="Arial"/>
                  <w:sz w:val="20"/>
                  <w:szCs w:val="20"/>
                </w:rPr>
                <w:tab/>
                <w:t>Synthetic</w:t>
              </w:r>
            </w:ins>
          </w:p>
        </w:tc>
        <w:tc>
          <w:tcPr>
            <w:tcW w:w="992" w:type="dxa"/>
          </w:tcPr>
          <w:p w14:paraId="60C9319F" w14:textId="77777777" w:rsidR="00A92CBC" w:rsidRPr="005B49B3" w:rsidRDefault="00A92CBC" w:rsidP="008C1A19">
            <w:pPr>
              <w:pStyle w:val="Compact"/>
              <w:snapToGrid w:val="0"/>
              <w:spacing w:before="0" w:after="0"/>
              <w:jc w:val="right"/>
              <w:rPr>
                <w:ins w:id="351" w:author="Kevin Chen" w:date="2020-03-26T14:04:00Z"/>
                <w:rFonts w:ascii="Arial" w:hAnsi="Arial" w:cs="Arial"/>
                <w:sz w:val="20"/>
                <w:szCs w:val="20"/>
              </w:rPr>
            </w:pPr>
            <w:ins w:id="352" w:author="Kevin Chen" w:date="2020-03-26T14:04:00Z">
              <w:r w:rsidRPr="005B49B3">
                <w:rPr>
                  <w:rFonts w:ascii="Arial" w:hAnsi="Arial" w:cs="Arial"/>
                  <w:sz w:val="20"/>
                  <w:szCs w:val="20"/>
                </w:rPr>
                <w:t>12 523</w:t>
              </w:r>
            </w:ins>
          </w:p>
        </w:tc>
        <w:tc>
          <w:tcPr>
            <w:tcW w:w="992" w:type="dxa"/>
          </w:tcPr>
          <w:p w14:paraId="21817AD4" w14:textId="77777777" w:rsidR="00A92CBC" w:rsidRPr="005B49B3" w:rsidRDefault="00A92CBC" w:rsidP="008C1A19">
            <w:pPr>
              <w:pStyle w:val="Compact"/>
              <w:snapToGrid w:val="0"/>
              <w:spacing w:before="0" w:after="0"/>
              <w:rPr>
                <w:ins w:id="353" w:author="Kevin Chen" w:date="2020-03-26T14:04:00Z"/>
                <w:rFonts w:ascii="Arial" w:hAnsi="Arial" w:cs="Arial"/>
                <w:sz w:val="20"/>
                <w:szCs w:val="20"/>
              </w:rPr>
            </w:pPr>
            <w:ins w:id="354" w:author="Kevin Chen" w:date="2020-03-26T14:04:00Z">
              <w:r w:rsidRPr="005B49B3">
                <w:rPr>
                  <w:rFonts w:ascii="Arial" w:hAnsi="Arial" w:cs="Arial"/>
                  <w:sz w:val="20"/>
                  <w:szCs w:val="20"/>
                </w:rPr>
                <w:t>(32%)</w:t>
              </w:r>
            </w:ins>
          </w:p>
        </w:tc>
        <w:tc>
          <w:tcPr>
            <w:tcW w:w="283" w:type="dxa"/>
          </w:tcPr>
          <w:p w14:paraId="7F51D73A" w14:textId="77777777" w:rsidR="00A92CBC" w:rsidRPr="005B49B3" w:rsidRDefault="00A92CBC" w:rsidP="008C1A19">
            <w:pPr>
              <w:pStyle w:val="Compact"/>
              <w:snapToGrid w:val="0"/>
              <w:spacing w:before="0" w:after="0"/>
              <w:rPr>
                <w:ins w:id="355" w:author="Kevin Chen" w:date="2020-03-26T14:04:00Z"/>
                <w:rFonts w:ascii="Arial" w:eastAsia="Calibri" w:hAnsi="Arial" w:cs="Arial"/>
                <w:sz w:val="20"/>
                <w:szCs w:val="20"/>
              </w:rPr>
            </w:pPr>
          </w:p>
        </w:tc>
        <w:tc>
          <w:tcPr>
            <w:tcW w:w="3685" w:type="dxa"/>
          </w:tcPr>
          <w:p w14:paraId="01BABF77" w14:textId="77777777" w:rsidR="00A92CBC" w:rsidRPr="005B49B3" w:rsidRDefault="00A92CBC" w:rsidP="008C1A19">
            <w:pPr>
              <w:pStyle w:val="Compact"/>
              <w:snapToGrid w:val="0"/>
              <w:spacing w:before="0" w:after="0"/>
              <w:rPr>
                <w:ins w:id="356" w:author="Kevin Chen" w:date="2020-03-26T14:04:00Z"/>
                <w:rFonts w:ascii="Arial" w:eastAsia="Calibri" w:hAnsi="Arial" w:cs="Arial"/>
                <w:sz w:val="20"/>
                <w:szCs w:val="20"/>
              </w:rPr>
            </w:pPr>
          </w:p>
        </w:tc>
        <w:tc>
          <w:tcPr>
            <w:tcW w:w="992" w:type="dxa"/>
          </w:tcPr>
          <w:p w14:paraId="744FE137" w14:textId="77777777" w:rsidR="00A92CBC" w:rsidRPr="005B49B3" w:rsidRDefault="00A92CBC" w:rsidP="008C1A19">
            <w:pPr>
              <w:pStyle w:val="Compact"/>
              <w:snapToGrid w:val="0"/>
              <w:spacing w:before="0" w:after="0"/>
              <w:rPr>
                <w:ins w:id="357" w:author="Kevin Chen" w:date="2020-03-26T14:04:00Z"/>
                <w:rFonts w:ascii="Arial" w:eastAsia="Calibri" w:hAnsi="Arial" w:cs="Arial"/>
                <w:sz w:val="20"/>
                <w:szCs w:val="20"/>
              </w:rPr>
            </w:pPr>
          </w:p>
        </w:tc>
        <w:tc>
          <w:tcPr>
            <w:tcW w:w="1420" w:type="dxa"/>
          </w:tcPr>
          <w:p w14:paraId="377FE289" w14:textId="77777777" w:rsidR="00A92CBC" w:rsidRPr="005B49B3" w:rsidRDefault="00A92CBC" w:rsidP="008C1A19">
            <w:pPr>
              <w:pStyle w:val="Compact"/>
              <w:snapToGrid w:val="0"/>
              <w:spacing w:before="0" w:after="0"/>
              <w:rPr>
                <w:ins w:id="358" w:author="Kevin Chen" w:date="2020-03-26T14:04:00Z"/>
                <w:rFonts w:ascii="Arial" w:eastAsia="Calibri" w:hAnsi="Arial" w:cs="Arial"/>
                <w:sz w:val="20"/>
                <w:szCs w:val="20"/>
              </w:rPr>
            </w:pPr>
          </w:p>
        </w:tc>
      </w:tr>
      <w:tr w:rsidR="008C1A19" w:rsidRPr="005B49B3" w14:paraId="2664BCCE" w14:textId="77777777" w:rsidTr="00372D05">
        <w:trPr>
          <w:jc w:val="center"/>
          <w:ins w:id="359" w:author="Kevin Chen" w:date="2020-03-26T14:04:00Z"/>
        </w:trPr>
        <w:tc>
          <w:tcPr>
            <w:tcW w:w="3402" w:type="dxa"/>
            <w:tcBorders>
              <w:bottom w:val="single" w:sz="4" w:space="0" w:color="auto"/>
            </w:tcBorders>
          </w:tcPr>
          <w:p w14:paraId="03CAB9EB" w14:textId="77777777" w:rsidR="00A92CBC" w:rsidRPr="005B49B3" w:rsidRDefault="00A92CBC" w:rsidP="008C1A19">
            <w:pPr>
              <w:pStyle w:val="Compact"/>
              <w:snapToGrid w:val="0"/>
              <w:spacing w:before="0" w:after="0"/>
              <w:rPr>
                <w:ins w:id="360" w:author="Kevin Chen" w:date="2020-03-26T14:04:00Z"/>
                <w:rFonts w:ascii="Arial" w:hAnsi="Arial" w:cs="Arial"/>
                <w:sz w:val="20"/>
                <w:szCs w:val="20"/>
              </w:rPr>
            </w:pPr>
            <w:ins w:id="361" w:author="Kevin Chen" w:date="2020-03-26T14:04:00Z">
              <w:r w:rsidRPr="005B49B3">
                <w:rPr>
                  <w:rFonts w:ascii="Arial" w:hAnsi="Arial" w:cs="Arial"/>
                  <w:sz w:val="20"/>
                  <w:szCs w:val="20"/>
                </w:rPr>
                <w:t>Deceased by end of follow-up</w:t>
              </w:r>
            </w:ins>
          </w:p>
        </w:tc>
        <w:tc>
          <w:tcPr>
            <w:tcW w:w="992" w:type="dxa"/>
            <w:tcBorders>
              <w:bottom w:val="single" w:sz="4" w:space="0" w:color="auto"/>
            </w:tcBorders>
          </w:tcPr>
          <w:p w14:paraId="134B2F23" w14:textId="77777777" w:rsidR="00A92CBC" w:rsidRPr="005B49B3" w:rsidRDefault="00A92CBC" w:rsidP="008C1A19">
            <w:pPr>
              <w:pStyle w:val="Compact"/>
              <w:snapToGrid w:val="0"/>
              <w:spacing w:before="0" w:after="0"/>
              <w:jc w:val="right"/>
              <w:rPr>
                <w:ins w:id="362" w:author="Kevin Chen" w:date="2020-03-26T14:04:00Z"/>
                <w:rFonts w:ascii="Arial" w:hAnsi="Arial" w:cs="Arial"/>
                <w:sz w:val="20"/>
                <w:szCs w:val="20"/>
              </w:rPr>
            </w:pPr>
            <w:ins w:id="363" w:author="Kevin Chen" w:date="2020-03-26T14:04:00Z">
              <w:r w:rsidRPr="005B49B3">
                <w:rPr>
                  <w:rFonts w:ascii="Arial" w:hAnsi="Arial" w:cs="Arial"/>
                  <w:sz w:val="20"/>
                  <w:szCs w:val="20"/>
                </w:rPr>
                <w:t>20 565</w:t>
              </w:r>
            </w:ins>
          </w:p>
        </w:tc>
        <w:tc>
          <w:tcPr>
            <w:tcW w:w="992" w:type="dxa"/>
            <w:tcBorders>
              <w:bottom w:val="single" w:sz="4" w:space="0" w:color="auto"/>
            </w:tcBorders>
          </w:tcPr>
          <w:p w14:paraId="465BFF1F" w14:textId="77777777" w:rsidR="00A92CBC" w:rsidRPr="005B49B3" w:rsidRDefault="00A92CBC" w:rsidP="008C1A19">
            <w:pPr>
              <w:pStyle w:val="Compact"/>
              <w:snapToGrid w:val="0"/>
              <w:spacing w:before="0" w:after="0"/>
              <w:rPr>
                <w:ins w:id="364" w:author="Kevin Chen" w:date="2020-03-26T14:04:00Z"/>
                <w:rFonts w:ascii="Arial" w:hAnsi="Arial" w:cs="Arial"/>
                <w:sz w:val="20"/>
                <w:szCs w:val="20"/>
              </w:rPr>
            </w:pPr>
            <w:ins w:id="365" w:author="Kevin Chen" w:date="2020-03-26T14:04:00Z">
              <w:r w:rsidRPr="005B49B3">
                <w:rPr>
                  <w:rFonts w:ascii="Arial" w:hAnsi="Arial" w:cs="Arial"/>
                  <w:sz w:val="20"/>
                  <w:szCs w:val="20"/>
                </w:rPr>
                <w:t>(53%)</w:t>
              </w:r>
            </w:ins>
          </w:p>
        </w:tc>
        <w:tc>
          <w:tcPr>
            <w:tcW w:w="283" w:type="dxa"/>
            <w:tcBorders>
              <w:bottom w:val="single" w:sz="4" w:space="0" w:color="auto"/>
            </w:tcBorders>
          </w:tcPr>
          <w:p w14:paraId="525724F2" w14:textId="77777777" w:rsidR="00A92CBC" w:rsidRPr="005B49B3" w:rsidRDefault="00A92CBC" w:rsidP="008C1A19">
            <w:pPr>
              <w:pStyle w:val="Compact"/>
              <w:snapToGrid w:val="0"/>
              <w:spacing w:before="0" w:after="0"/>
              <w:rPr>
                <w:ins w:id="366" w:author="Kevin Chen" w:date="2020-03-26T14:04:00Z"/>
                <w:rFonts w:ascii="Arial" w:eastAsia="Calibri" w:hAnsi="Arial" w:cs="Arial"/>
                <w:sz w:val="20"/>
                <w:szCs w:val="20"/>
              </w:rPr>
            </w:pPr>
          </w:p>
        </w:tc>
        <w:tc>
          <w:tcPr>
            <w:tcW w:w="3685" w:type="dxa"/>
            <w:tcBorders>
              <w:bottom w:val="single" w:sz="4" w:space="0" w:color="auto"/>
            </w:tcBorders>
          </w:tcPr>
          <w:p w14:paraId="74314C33" w14:textId="77777777" w:rsidR="00A92CBC" w:rsidRPr="005B49B3" w:rsidRDefault="00A92CBC" w:rsidP="008C1A19">
            <w:pPr>
              <w:pStyle w:val="Compact"/>
              <w:snapToGrid w:val="0"/>
              <w:spacing w:before="0" w:after="0"/>
              <w:rPr>
                <w:ins w:id="367" w:author="Kevin Chen" w:date="2020-03-26T14:04:00Z"/>
                <w:rFonts w:ascii="Arial" w:eastAsia="Calibri" w:hAnsi="Arial" w:cs="Arial"/>
                <w:sz w:val="20"/>
                <w:szCs w:val="20"/>
              </w:rPr>
            </w:pPr>
          </w:p>
        </w:tc>
        <w:tc>
          <w:tcPr>
            <w:tcW w:w="992" w:type="dxa"/>
            <w:tcBorders>
              <w:bottom w:val="single" w:sz="4" w:space="0" w:color="auto"/>
            </w:tcBorders>
          </w:tcPr>
          <w:p w14:paraId="22453D23" w14:textId="77777777" w:rsidR="00A92CBC" w:rsidRPr="005B49B3" w:rsidRDefault="00A92CBC" w:rsidP="008C1A19">
            <w:pPr>
              <w:pStyle w:val="Compact"/>
              <w:snapToGrid w:val="0"/>
              <w:spacing w:before="0" w:after="0"/>
              <w:rPr>
                <w:ins w:id="368" w:author="Kevin Chen" w:date="2020-03-26T14:04:00Z"/>
                <w:rFonts w:ascii="Arial" w:eastAsia="Calibri" w:hAnsi="Arial" w:cs="Arial"/>
                <w:sz w:val="20"/>
                <w:szCs w:val="20"/>
              </w:rPr>
            </w:pPr>
          </w:p>
        </w:tc>
        <w:tc>
          <w:tcPr>
            <w:tcW w:w="1420" w:type="dxa"/>
            <w:tcBorders>
              <w:bottom w:val="single" w:sz="4" w:space="0" w:color="auto"/>
            </w:tcBorders>
          </w:tcPr>
          <w:p w14:paraId="55471DE3" w14:textId="77777777" w:rsidR="00A92CBC" w:rsidRPr="005B49B3" w:rsidRDefault="00A92CBC" w:rsidP="008C1A19">
            <w:pPr>
              <w:pStyle w:val="Compact"/>
              <w:snapToGrid w:val="0"/>
              <w:spacing w:before="0" w:after="0"/>
              <w:rPr>
                <w:ins w:id="369" w:author="Kevin Chen" w:date="2020-03-26T14:04:00Z"/>
                <w:rFonts w:ascii="Arial" w:eastAsia="Calibri" w:hAnsi="Arial" w:cs="Arial"/>
                <w:sz w:val="20"/>
                <w:szCs w:val="20"/>
              </w:rPr>
            </w:pPr>
          </w:p>
        </w:tc>
      </w:tr>
      <w:tr w:rsidR="00A92CBC" w:rsidRPr="005B49B3" w14:paraId="22D78600" w14:textId="77777777" w:rsidTr="00372D05">
        <w:trPr>
          <w:jc w:val="center"/>
          <w:ins w:id="370" w:author="Kevin Chen" w:date="2020-03-26T14:04:00Z"/>
        </w:trPr>
        <w:tc>
          <w:tcPr>
            <w:tcW w:w="11766" w:type="dxa"/>
            <w:gridSpan w:val="7"/>
            <w:tcBorders>
              <w:top w:val="single" w:sz="4" w:space="0" w:color="auto"/>
            </w:tcBorders>
          </w:tcPr>
          <w:p w14:paraId="0A31F76A" w14:textId="77777777" w:rsidR="00A92CBC" w:rsidRPr="005B49B3" w:rsidRDefault="00B92098" w:rsidP="008C1A19">
            <w:pPr>
              <w:pStyle w:val="Compact"/>
              <w:snapToGrid w:val="0"/>
              <w:spacing w:before="0" w:after="0"/>
              <w:rPr>
                <w:ins w:id="371" w:author="Kevin Chen" w:date="2020-03-26T14:04:00Z"/>
                <w:rFonts w:ascii="Arial" w:hAnsi="Arial" w:cs="Arial"/>
                <w:sz w:val="20"/>
                <w:szCs w:val="20"/>
              </w:rPr>
            </w:pPr>
            <m:oMath>
              <m:sSup>
                <m:sSupPr>
                  <m:ctrlPr>
                    <w:ins w:id="372" w:author="Kevin Chen" w:date="2020-03-26T14:04:00Z">
                      <w:rPr>
                        <w:rFonts w:ascii="Cambria Math" w:hAnsi="Cambria Math" w:cs="Arial"/>
                        <w:sz w:val="20"/>
                        <w:szCs w:val="20"/>
                      </w:rPr>
                    </w:ins>
                  </m:ctrlPr>
                </m:sSupPr>
                <m:e>
                  <m:r>
                    <w:ins w:id="373" w:author="Kevin Chen" w:date="2020-03-26T14:04:00Z">
                      <w:rPr>
                        <w:rFonts w:ascii="Cambria Math" w:hAnsi="Cambria Math" w:cs="Arial"/>
                        <w:sz w:val="20"/>
                        <w:szCs w:val="20"/>
                      </w:rPr>
                      <m:t>​</m:t>
                    </w:ins>
                  </m:r>
                </m:e>
                <m:sup>
                  <m:r>
                    <w:ins w:id="374" w:author="Kevin Chen" w:date="2020-03-26T14:04:00Z">
                      <w:rPr>
                        <w:rFonts w:ascii="Cambria Math" w:hAnsi="Cambria Math" w:cs="Arial"/>
                        <w:sz w:val="20"/>
                        <w:szCs w:val="20"/>
                      </w:rPr>
                      <m:t>a</m:t>
                    </w:ins>
                  </m:r>
                </m:sup>
              </m:sSup>
            </m:oMath>
            <w:ins w:id="375" w:author="Kevin Chen" w:date="2020-03-26T14:04:00Z">
              <w:r w:rsidR="00A92CBC" w:rsidRPr="005B49B3">
                <w:rPr>
                  <w:rFonts w:ascii="Arial" w:hAnsi="Arial" w:cs="Arial"/>
                  <w:sz w:val="20"/>
                  <w:szCs w:val="20"/>
                </w:rPr>
                <w:t xml:space="preserve"> For individuals who worked at several plants, plant was taken to be the site where they accrued the most work record time.</w:t>
              </w:r>
            </w:ins>
          </w:p>
          <w:p w14:paraId="39ED52DC" w14:textId="77777777" w:rsidR="00A92CBC" w:rsidRPr="005B49B3" w:rsidRDefault="00B92098" w:rsidP="008C1A19">
            <w:pPr>
              <w:pStyle w:val="Compact"/>
              <w:snapToGrid w:val="0"/>
              <w:spacing w:before="0" w:after="0"/>
              <w:rPr>
                <w:ins w:id="376" w:author="Kevin Chen" w:date="2020-03-26T14:04:00Z"/>
                <w:rFonts w:ascii="Arial" w:hAnsi="Arial" w:cs="Arial"/>
                <w:sz w:val="20"/>
                <w:szCs w:val="20"/>
              </w:rPr>
            </w:pPr>
            <m:oMath>
              <m:sSup>
                <m:sSupPr>
                  <m:ctrlPr>
                    <w:ins w:id="377" w:author="Kevin Chen" w:date="2020-03-26T14:04:00Z">
                      <w:rPr>
                        <w:rFonts w:ascii="Cambria Math" w:hAnsi="Cambria Math" w:cs="Arial"/>
                        <w:sz w:val="20"/>
                        <w:szCs w:val="20"/>
                      </w:rPr>
                    </w:ins>
                  </m:ctrlPr>
                </m:sSupPr>
                <m:e>
                  <m:r>
                    <w:ins w:id="378" w:author="Kevin Chen" w:date="2020-03-26T14:04:00Z">
                      <m:rPr>
                        <m:sty m:val="p"/>
                      </m:rPr>
                      <w:rPr>
                        <w:rFonts w:ascii="Cambria Math" w:hAnsi="Cambria Math" w:cs="Arial"/>
                        <w:sz w:val="20"/>
                        <w:szCs w:val="20"/>
                      </w:rPr>
                      <m:t>​</m:t>
                    </w:ins>
                  </m:r>
                </m:e>
                <m:sup>
                  <m:r>
                    <w:ins w:id="379" w:author="Kevin Chen" w:date="2020-03-26T14:04:00Z">
                      <w:rPr>
                        <w:rFonts w:ascii="Cambria Math" w:hAnsi="Cambria Math" w:cs="Arial"/>
                        <w:sz w:val="20"/>
                        <w:szCs w:val="20"/>
                      </w:rPr>
                      <m:t>b</m:t>
                    </w:ins>
                  </m:r>
                </m:sup>
              </m:sSup>
            </m:oMath>
            <w:ins w:id="380" w:author="Kevin Chen" w:date="2020-03-26T14:04:00Z">
              <w:r w:rsidR="00A92CBC" w:rsidRPr="005B49B3">
                <w:rPr>
                  <w:rFonts w:ascii="Arial" w:hAnsi="Arial" w:cs="Arial"/>
                  <w:sz w:val="20"/>
                  <w:szCs w:val="20"/>
                </w:rPr>
                <w:t xml:space="preserve"> Among those with known date of leaving work.</w:t>
              </w:r>
            </w:ins>
          </w:p>
          <w:p w14:paraId="609081FC" w14:textId="77777777" w:rsidR="00A92CBC" w:rsidRPr="005B49B3" w:rsidRDefault="00B92098" w:rsidP="008C1A19">
            <w:pPr>
              <w:pStyle w:val="Compact"/>
              <w:snapToGrid w:val="0"/>
              <w:spacing w:before="0" w:after="0"/>
              <w:rPr>
                <w:ins w:id="381" w:author="Kevin Chen" w:date="2020-03-26T14:04:00Z"/>
                <w:rFonts w:ascii="Arial" w:eastAsia="Calibri" w:hAnsi="Arial" w:cs="Arial"/>
                <w:sz w:val="20"/>
                <w:szCs w:val="20"/>
              </w:rPr>
            </w:pPr>
            <m:oMath>
              <m:sSup>
                <m:sSupPr>
                  <m:ctrlPr>
                    <w:ins w:id="382" w:author="Kevin Chen" w:date="2020-03-26T14:04:00Z">
                      <w:rPr>
                        <w:rFonts w:ascii="Cambria Math" w:hAnsi="Cambria Math" w:cs="Arial"/>
                        <w:sz w:val="20"/>
                        <w:szCs w:val="20"/>
                      </w:rPr>
                    </w:ins>
                  </m:ctrlPr>
                </m:sSupPr>
                <m:e>
                  <m:r>
                    <w:ins w:id="383" w:author="Kevin Chen" w:date="2020-03-26T14:04:00Z">
                      <m:rPr>
                        <m:sty m:val="p"/>
                      </m:rPr>
                      <w:rPr>
                        <w:rFonts w:ascii="Cambria Math" w:hAnsi="Cambria Math" w:cs="Arial"/>
                        <w:sz w:val="20"/>
                        <w:szCs w:val="20"/>
                      </w:rPr>
                      <m:t>​</m:t>
                    </w:ins>
                  </m:r>
                </m:e>
                <m:sup>
                  <m:r>
                    <w:ins w:id="384" w:author="Kevin Chen" w:date="2020-03-26T14:04:00Z">
                      <w:rPr>
                        <w:rFonts w:ascii="Cambria Math" w:hAnsi="Cambria Math" w:cs="Arial"/>
                        <w:sz w:val="20"/>
                        <w:szCs w:val="20"/>
                      </w:rPr>
                      <m:t>c</m:t>
                    </w:ins>
                  </m:r>
                </m:sup>
              </m:sSup>
            </m:oMath>
            <w:ins w:id="385" w:author="Kevin Chen" w:date="2020-03-26T14:04:00Z">
              <w:r w:rsidR="00A92CBC" w:rsidRPr="005B49B3">
                <w:rPr>
                  <w:rFonts w:ascii="Arial" w:hAnsi="Arial" w:cs="Arial"/>
                  <w:sz w:val="20"/>
                  <w:szCs w:val="20"/>
                </w:rPr>
                <w:t xml:space="preserve"> Summary statistics calculated for exposed individuals at end of follow-up only. Exposures were lagged 21 years.</w:t>
              </w:r>
            </w:ins>
          </w:p>
        </w:tc>
      </w:tr>
    </w:tbl>
    <w:p w14:paraId="2654D4A5" w14:textId="77777777" w:rsidR="00382620" w:rsidRPr="005B49B3" w:rsidRDefault="00382620" w:rsidP="00382620">
      <w:pPr>
        <w:spacing w:line="480" w:lineRule="auto"/>
        <w:rPr>
          <w:rFonts w:ascii="Arial" w:hAnsi="Arial" w:cs="Arial"/>
          <w:sz w:val="24"/>
          <w:szCs w:val="24"/>
          <w:rPrChange w:id="386" w:author="Kevin Chen" w:date="2020-03-26T14:02:00Z">
            <w:rPr>
              <w:rFonts w:asciiTheme="majorHAnsi" w:hAnsiTheme="majorHAnsi" w:cstheme="majorHAnsi"/>
            </w:rPr>
          </w:rPrChange>
        </w:rPr>
      </w:pPr>
      <w:r w:rsidRPr="005B49B3">
        <w:rPr>
          <w:rFonts w:ascii="Arial" w:hAnsi="Arial" w:cs="Arial"/>
          <w:sz w:val="24"/>
          <w:szCs w:val="24"/>
          <w:rPrChange w:id="387" w:author="Kevin Chen" w:date="2020-03-26T14:02:00Z">
            <w:rPr>
              <w:rFonts w:asciiTheme="majorHAnsi" w:hAnsiTheme="majorHAnsi" w:cstheme="majorHAnsi"/>
            </w:rPr>
          </w:rPrChange>
        </w:rPr>
        <w:br w:type="page"/>
      </w:r>
    </w:p>
    <w:p w14:paraId="307D4D4F" w14:textId="77777777" w:rsidR="00A92CBC" w:rsidRPr="005B49B3" w:rsidRDefault="00A92CBC" w:rsidP="00382620">
      <w:pPr>
        <w:pStyle w:val="TableCaption"/>
        <w:rPr>
          <w:ins w:id="388" w:author="Kevin Chen" w:date="2020-03-26T14:03:00Z"/>
          <w:rFonts w:ascii="Arial" w:hAnsi="Arial" w:cs="Arial"/>
          <w:b/>
          <w:i w:val="0"/>
        </w:rPr>
        <w:sectPr w:rsidR="00A92CBC" w:rsidRPr="005B49B3" w:rsidSect="00A92CBC">
          <w:pgSz w:w="15840" w:h="12240" w:orient="landscape"/>
          <w:pgMar w:top="1440" w:right="1440" w:bottom="1440" w:left="1440" w:header="720" w:footer="720" w:gutter="0"/>
          <w:cols w:space="720"/>
          <w:docGrid w:linePitch="360"/>
          <w:sectPrChange w:id="389" w:author="Kevin Chen" w:date="2020-03-26T14:03:00Z">
            <w:sectPr w:rsidR="00A92CBC" w:rsidRPr="005B49B3" w:rsidSect="00A92CBC">
              <w:pgSz w:w="12240" w:h="15840" w:orient="portrait"/>
              <w:pgMar w:top="1440" w:right="1440" w:bottom="1440" w:left="1440" w:header="720" w:footer="720" w:gutter="0"/>
            </w:sectPr>
          </w:sectPrChange>
        </w:sectPr>
      </w:pPr>
    </w:p>
    <w:p w14:paraId="1F6E8A39" w14:textId="7F7B190F" w:rsidR="00382620" w:rsidRPr="005B49B3" w:rsidRDefault="00382620" w:rsidP="00382620">
      <w:pPr>
        <w:pStyle w:val="TableCaption"/>
        <w:rPr>
          <w:rFonts w:ascii="Arial" w:hAnsi="Arial" w:cs="Arial"/>
          <w:i w:val="0"/>
          <w:rPrChange w:id="390" w:author="Kevin Chen" w:date="2020-03-26T14:02:00Z">
            <w:rPr>
              <w:rFonts w:asciiTheme="majorHAnsi" w:hAnsiTheme="majorHAnsi" w:cstheme="majorHAnsi"/>
              <w:i w:val="0"/>
              <w:sz w:val="22"/>
              <w:szCs w:val="22"/>
            </w:rPr>
          </w:rPrChange>
        </w:rPr>
      </w:pPr>
      <w:r w:rsidRPr="005B49B3">
        <w:rPr>
          <w:rFonts w:ascii="Arial" w:hAnsi="Arial" w:cs="Arial"/>
          <w:b/>
          <w:i w:val="0"/>
          <w:rPrChange w:id="391" w:author="Kevin Chen" w:date="2020-03-26T14:02:00Z">
            <w:rPr>
              <w:rFonts w:asciiTheme="majorHAnsi" w:hAnsiTheme="majorHAnsi" w:cstheme="majorHAnsi"/>
              <w:b/>
              <w:i w:val="0"/>
              <w:sz w:val="22"/>
              <w:szCs w:val="22"/>
            </w:rPr>
          </w:rPrChange>
        </w:rPr>
        <w:lastRenderedPageBreak/>
        <w:t>Table 2.</w:t>
      </w:r>
      <w:r w:rsidRPr="005B49B3">
        <w:rPr>
          <w:rFonts w:ascii="Arial" w:hAnsi="Arial" w:cs="Arial"/>
          <w:i w:val="0"/>
          <w:rPrChange w:id="392" w:author="Kevin Chen" w:date="2020-03-26T14:02:00Z">
            <w:rPr>
              <w:rFonts w:asciiTheme="majorHAnsi" w:hAnsiTheme="majorHAnsi" w:cstheme="majorHAnsi"/>
              <w:i w:val="0"/>
              <w:sz w:val="22"/>
              <w:szCs w:val="22"/>
            </w:rPr>
          </w:rPrChange>
        </w:rPr>
        <w:t xml:space="preserve"> Standardized mortality ratios calculated for the GM-UAW cohort followed from 1941 to 2015. NIOSH LTAS-extracted reference rates were used for the years 1940 through 2009. CDC Mortality data were used as reference rates for 2010 onwards.</w:t>
      </w:r>
    </w:p>
    <w:tbl>
      <w:tblPr>
        <w:tblW w:w="4897" w:type="pct"/>
        <w:tblLook w:val="07E0" w:firstRow="1" w:lastRow="1" w:firstColumn="1" w:lastColumn="1" w:noHBand="1" w:noVBand="1"/>
      </w:tblPr>
      <w:tblGrid>
        <w:gridCol w:w="5782"/>
        <w:gridCol w:w="1013"/>
        <w:gridCol w:w="823"/>
        <w:gridCol w:w="1549"/>
      </w:tblGrid>
      <w:tr w:rsidR="00382620" w:rsidRPr="005B49B3" w14:paraId="6FD80B18" w14:textId="77777777" w:rsidTr="005B49B3">
        <w:tc>
          <w:tcPr>
            <w:tcW w:w="0" w:type="auto"/>
            <w:tcBorders>
              <w:top w:val="single" w:sz="4" w:space="0" w:color="auto"/>
              <w:bottom w:val="single" w:sz="4" w:space="0" w:color="auto"/>
            </w:tcBorders>
            <w:vAlign w:val="bottom"/>
          </w:tcPr>
          <w:p w14:paraId="6EB95CBC" w14:textId="77777777" w:rsidR="00382620" w:rsidRPr="005B49B3" w:rsidRDefault="00382620" w:rsidP="00E254B0">
            <w:pPr>
              <w:pStyle w:val="Compact"/>
              <w:spacing w:before="0" w:after="0"/>
              <w:rPr>
                <w:rFonts w:ascii="Arial" w:hAnsi="Arial" w:cs="Arial"/>
                <w:sz w:val="20"/>
                <w:szCs w:val="20"/>
                <w:rPrChange w:id="393" w:author="Kevin Chen" w:date="2020-03-26T14:02:00Z">
                  <w:rPr>
                    <w:rFonts w:asciiTheme="majorHAnsi" w:hAnsiTheme="majorHAnsi" w:cstheme="majorHAnsi"/>
                    <w:sz w:val="22"/>
                    <w:szCs w:val="22"/>
                  </w:rPr>
                </w:rPrChange>
              </w:rPr>
            </w:pPr>
            <w:r w:rsidRPr="005B49B3">
              <w:rPr>
                <w:rFonts w:ascii="Arial" w:hAnsi="Arial" w:cs="Arial"/>
                <w:sz w:val="20"/>
                <w:szCs w:val="20"/>
                <w:rPrChange w:id="394" w:author="Kevin Chen" w:date="2020-03-26T14:02:00Z">
                  <w:rPr>
                    <w:rFonts w:asciiTheme="majorHAnsi" w:hAnsiTheme="majorHAnsi" w:cstheme="majorHAnsi"/>
                    <w:sz w:val="22"/>
                    <w:szCs w:val="22"/>
                  </w:rPr>
                </w:rPrChange>
              </w:rPr>
              <w:t>Cause of death</w:t>
            </w:r>
          </w:p>
        </w:tc>
        <w:tc>
          <w:tcPr>
            <w:tcW w:w="0" w:type="auto"/>
            <w:tcBorders>
              <w:top w:val="single" w:sz="4" w:space="0" w:color="auto"/>
              <w:bottom w:val="single" w:sz="4" w:space="0" w:color="auto"/>
            </w:tcBorders>
            <w:vAlign w:val="bottom"/>
          </w:tcPr>
          <w:p w14:paraId="582782B2" w14:textId="76E3E27C" w:rsidR="00382620" w:rsidRPr="005B49B3" w:rsidRDefault="002F6411" w:rsidP="00E254B0">
            <w:pPr>
              <w:pStyle w:val="Compact"/>
              <w:spacing w:before="0" w:after="0"/>
              <w:jc w:val="right"/>
              <w:rPr>
                <w:rFonts w:ascii="Arial" w:hAnsi="Arial" w:cs="Arial"/>
                <w:sz w:val="20"/>
                <w:szCs w:val="20"/>
                <w:rPrChange w:id="395" w:author="Kevin Chen" w:date="2020-03-26T14:02:00Z">
                  <w:rPr>
                    <w:rFonts w:asciiTheme="majorHAnsi" w:hAnsiTheme="majorHAnsi" w:cstheme="majorHAnsi"/>
                    <w:sz w:val="22"/>
                    <w:szCs w:val="22"/>
                  </w:rPr>
                </w:rPrChange>
              </w:rPr>
            </w:pPr>
            <w:r w:rsidRPr="005B49B3">
              <w:rPr>
                <w:rFonts w:ascii="Arial" w:hAnsi="Arial" w:cs="Arial"/>
                <w:sz w:val="20"/>
                <w:szCs w:val="20"/>
              </w:rPr>
              <w:t>n</w:t>
            </w:r>
          </w:p>
        </w:tc>
        <w:tc>
          <w:tcPr>
            <w:tcW w:w="0" w:type="auto"/>
            <w:tcBorders>
              <w:top w:val="single" w:sz="4" w:space="0" w:color="auto"/>
              <w:bottom w:val="single" w:sz="4" w:space="0" w:color="auto"/>
            </w:tcBorders>
            <w:vAlign w:val="bottom"/>
          </w:tcPr>
          <w:p w14:paraId="7ECDBDCD" w14:textId="77777777" w:rsidR="00382620" w:rsidRPr="005B49B3" w:rsidRDefault="00382620" w:rsidP="00E254B0">
            <w:pPr>
              <w:pStyle w:val="Compact"/>
              <w:spacing w:before="0" w:after="0"/>
              <w:jc w:val="right"/>
              <w:rPr>
                <w:rFonts w:ascii="Arial" w:hAnsi="Arial" w:cs="Arial"/>
                <w:sz w:val="20"/>
                <w:szCs w:val="20"/>
                <w:rPrChange w:id="396" w:author="Kevin Chen" w:date="2020-03-26T14:02:00Z">
                  <w:rPr>
                    <w:rFonts w:asciiTheme="majorHAnsi" w:hAnsiTheme="majorHAnsi" w:cstheme="majorHAnsi"/>
                    <w:sz w:val="22"/>
                    <w:szCs w:val="22"/>
                  </w:rPr>
                </w:rPrChange>
              </w:rPr>
            </w:pPr>
            <w:r w:rsidRPr="005B49B3">
              <w:rPr>
                <w:rFonts w:ascii="Arial" w:hAnsi="Arial" w:cs="Arial"/>
                <w:sz w:val="20"/>
                <w:szCs w:val="20"/>
                <w:rPrChange w:id="397" w:author="Kevin Chen" w:date="2020-03-26T14:02:00Z">
                  <w:rPr>
                    <w:rFonts w:asciiTheme="majorHAnsi" w:hAnsiTheme="majorHAnsi" w:cstheme="majorHAnsi"/>
                    <w:sz w:val="22"/>
                    <w:szCs w:val="22"/>
                  </w:rPr>
                </w:rPrChange>
              </w:rPr>
              <w:t>SMR</w:t>
            </w:r>
          </w:p>
        </w:tc>
        <w:tc>
          <w:tcPr>
            <w:tcW w:w="845" w:type="pct"/>
            <w:tcBorders>
              <w:top w:val="single" w:sz="4" w:space="0" w:color="auto"/>
              <w:bottom w:val="single" w:sz="4" w:space="0" w:color="auto"/>
            </w:tcBorders>
            <w:vAlign w:val="bottom"/>
          </w:tcPr>
          <w:p w14:paraId="35F76B31" w14:textId="2062AF21" w:rsidR="00382620" w:rsidRPr="005B49B3" w:rsidRDefault="00382620" w:rsidP="00E254B0">
            <w:pPr>
              <w:pStyle w:val="Compact"/>
              <w:spacing w:before="0" w:after="0"/>
              <w:rPr>
                <w:rFonts w:ascii="Arial" w:hAnsi="Arial" w:cs="Arial"/>
                <w:sz w:val="20"/>
                <w:szCs w:val="20"/>
                <w:rPrChange w:id="398" w:author="Kevin Chen" w:date="2020-03-26T14:02:00Z">
                  <w:rPr>
                    <w:rFonts w:asciiTheme="majorHAnsi" w:hAnsiTheme="majorHAnsi" w:cstheme="majorHAnsi"/>
                    <w:sz w:val="22"/>
                    <w:szCs w:val="22"/>
                  </w:rPr>
                </w:rPrChange>
              </w:rPr>
            </w:pPr>
            <w:r w:rsidRPr="005B49B3">
              <w:rPr>
                <w:rFonts w:ascii="Arial" w:hAnsi="Arial" w:cs="Arial"/>
                <w:sz w:val="20"/>
                <w:szCs w:val="20"/>
                <w:rPrChange w:id="399" w:author="Kevin Chen" w:date="2020-03-26T14:02:00Z">
                  <w:rPr>
                    <w:rFonts w:asciiTheme="majorHAnsi" w:hAnsiTheme="majorHAnsi" w:cstheme="majorHAnsi"/>
                    <w:sz w:val="22"/>
                    <w:szCs w:val="22"/>
                  </w:rPr>
                </w:rPrChange>
              </w:rPr>
              <w:t>(95% CI)</w:t>
            </w:r>
            <m:oMath>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a</m:t>
                  </m:r>
                </m:sup>
              </m:sSup>
            </m:oMath>
          </w:p>
        </w:tc>
      </w:tr>
      <w:tr w:rsidR="00382620" w:rsidRPr="005B49B3" w14:paraId="1A8475C2" w14:textId="77777777" w:rsidTr="005B49B3">
        <w:tc>
          <w:tcPr>
            <w:tcW w:w="0" w:type="auto"/>
            <w:tcBorders>
              <w:top w:val="single" w:sz="4" w:space="0" w:color="auto"/>
            </w:tcBorders>
          </w:tcPr>
          <w:p w14:paraId="4E2E7ED2" w14:textId="77777777" w:rsidR="00382620" w:rsidRPr="005B49B3" w:rsidRDefault="00382620" w:rsidP="00E254B0">
            <w:pPr>
              <w:pStyle w:val="Compact"/>
              <w:spacing w:before="0" w:after="0"/>
              <w:rPr>
                <w:rFonts w:ascii="Arial" w:hAnsi="Arial" w:cs="Arial"/>
                <w:sz w:val="20"/>
                <w:szCs w:val="20"/>
                <w:rPrChange w:id="400" w:author="Kevin Chen" w:date="2020-03-26T14:02:00Z">
                  <w:rPr>
                    <w:rFonts w:asciiTheme="majorHAnsi" w:hAnsiTheme="majorHAnsi" w:cstheme="majorHAnsi"/>
                    <w:sz w:val="22"/>
                    <w:szCs w:val="22"/>
                  </w:rPr>
                </w:rPrChange>
              </w:rPr>
            </w:pPr>
            <w:r w:rsidRPr="005B49B3">
              <w:rPr>
                <w:rFonts w:ascii="Arial" w:hAnsi="Arial" w:cs="Arial"/>
                <w:sz w:val="20"/>
                <w:szCs w:val="20"/>
                <w:rPrChange w:id="401" w:author="Kevin Chen" w:date="2020-03-26T14:02:00Z">
                  <w:rPr>
                    <w:rFonts w:asciiTheme="majorHAnsi" w:hAnsiTheme="majorHAnsi" w:cstheme="majorHAnsi"/>
                    <w:sz w:val="22"/>
                    <w:szCs w:val="22"/>
                  </w:rPr>
                </w:rPrChange>
              </w:rPr>
              <w:t>All causes</w:t>
            </w:r>
          </w:p>
        </w:tc>
        <w:tc>
          <w:tcPr>
            <w:tcW w:w="0" w:type="auto"/>
            <w:tcBorders>
              <w:top w:val="single" w:sz="4" w:space="0" w:color="auto"/>
            </w:tcBorders>
          </w:tcPr>
          <w:p w14:paraId="68C415BA" w14:textId="58941CE6" w:rsidR="00382620" w:rsidRPr="005B49B3" w:rsidRDefault="002F6411" w:rsidP="00E254B0">
            <w:pPr>
              <w:pStyle w:val="Compact"/>
              <w:spacing w:before="0" w:after="0"/>
              <w:jc w:val="right"/>
              <w:rPr>
                <w:rFonts w:ascii="Arial" w:hAnsi="Arial" w:cs="Arial"/>
                <w:sz w:val="20"/>
                <w:szCs w:val="20"/>
                <w:rPrChange w:id="402" w:author="Kevin Chen" w:date="2020-03-26T14:02:00Z">
                  <w:rPr>
                    <w:rFonts w:asciiTheme="majorHAnsi" w:hAnsiTheme="majorHAnsi" w:cstheme="majorHAnsi"/>
                    <w:sz w:val="22"/>
                    <w:szCs w:val="22"/>
                  </w:rPr>
                </w:rPrChange>
              </w:rPr>
            </w:pPr>
            <w:r w:rsidRPr="005B49B3">
              <w:rPr>
                <w:rFonts w:ascii="Arial" w:hAnsi="Arial" w:cs="Arial"/>
                <w:sz w:val="20"/>
                <w:szCs w:val="20"/>
              </w:rPr>
              <w:t>20 565</w:t>
            </w:r>
          </w:p>
        </w:tc>
        <w:tc>
          <w:tcPr>
            <w:tcW w:w="0" w:type="auto"/>
            <w:tcBorders>
              <w:top w:val="single" w:sz="4" w:space="0" w:color="auto"/>
            </w:tcBorders>
          </w:tcPr>
          <w:p w14:paraId="45827FCC" w14:textId="12A0D166" w:rsidR="00382620" w:rsidRPr="005B49B3" w:rsidRDefault="002F6411" w:rsidP="00E254B0">
            <w:pPr>
              <w:pStyle w:val="Compact"/>
              <w:spacing w:before="0" w:after="0"/>
              <w:jc w:val="right"/>
              <w:rPr>
                <w:rFonts w:ascii="Arial" w:hAnsi="Arial" w:cs="Arial"/>
                <w:sz w:val="20"/>
                <w:szCs w:val="20"/>
                <w:rPrChange w:id="403" w:author="Kevin Chen" w:date="2020-03-26T14:02:00Z">
                  <w:rPr>
                    <w:rFonts w:asciiTheme="majorHAnsi" w:hAnsiTheme="majorHAnsi" w:cstheme="majorHAnsi"/>
                    <w:sz w:val="22"/>
                    <w:szCs w:val="22"/>
                  </w:rPr>
                </w:rPrChange>
              </w:rPr>
            </w:pPr>
            <w:r w:rsidRPr="005B49B3">
              <w:rPr>
                <w:rFonts w:ascii="Arial" w:hAnsi="Arial" w:cs="Arial"/>
                <w:sz w:val="20"/>
                <w:szCs w:val="20"/>
              </w:rPr>
              <w:t>0.91</w:t>
            </w:r>
          </w:p>
        </w:tc>
        <w:tc>
          <w:tcPr>
            <w:tcW w:w="845" w:type="pct"/>
            <w:tcBorders>
              <w:top w:val="single" w:sz="4" w:space="0" w:color="auto"/>
            </w:tcBorders>
          </w:tcPr>
          <w:p w14:paraId="3A6D9F49" w14:textId="1F30CDE4" w:rsidR="00382620" w:rsidRPr="005B49B3" w:rsidRDefault="002F6411" w:rsidP="00E254B0">
            <w:pPr>
              <w:pStyle w:val="Compact"/>
              <w:spacing w:before="0" w:after="0"/>
              <w:rPr>
                <w:rFonts w:ascii="Arial" w:hAnsi="Arial" w:cs="Arial"/>
                <w:sz w:val="20"/>
                <w:szCs w:val="20"/>
                <w:rPrChange w:id="404" w:author="Kevin Chen" w:date="2020-03-26T14:02:00Z">
                  <w:rPr>
                    <w:rFonts w:asciiTheme="majorHAnsi" w:hAnsiTheme="majorHAnsi" w:cstheme="majorHAnsi"/>
                    <w:sz w:val="22"/>
                    <w:szCs w:val="22"/>
                  </w:rPr>
                </w:rPrChange>
              </w:rPr>
            </w:pPr>
            <w:r w:rsidRPr="005B49B3">
              <w:rPr>
                <w:rFonts w:ascii="Arial" w:hAnsi="Arial" w:cs="Arial"/>
                <w:sz w:val="20"/>
                <w:szCs w:val="20"/>
              </w:rPr>
              <w:t>(0.89</w:t>
            </w:r>
            <w:r w:rsidR="004B1630" w:rsidRPr="005B49B3">
              <w:rPr>
                <w:rFonts w:ascii="Arial" w:hAnsi="Arial" w:cs="Arial"/>
                <w:sz w:val="20"/>
                <w:szCs w:val="20"/>
              </w:rPr>
              <w:t>–</w:t>
            </w:r>
            <w:r w:rsidRPr="005B49B3">
              <w:rPr>
                <w:rFonts w:ascii="Arial" w:hAnsi="Arial" w:cs="Arial"/>
                <w:sz w:val="20"/>
                <w:szCs w:val="20"/>
              </w:rPr>
              <w:t>0.92)</w:t>
            </w:r>
          </w:p>
        </w:tc>
      </w:tr>
      <w:tr w:rsidR="00382620" w:rsidRPr="005B49B3" w14:paraId="1C960FA6" w14:textId="77777777" w:rsidTr="005B49B3">
        <w:tc>
          <w:tcPr>
            <w:tcW w:w="0" w:type="auto"/>
          </w:tcPr>
          <w:p w14:paraId="66A65CD4" w14:textId="77777777" w:rsidR="00382620" w:rsidRPr="005B49B3" w:rsidRDefault="00382620" w:rsidP="00E254B0">
            <w:pPr>
              <w:pStyle w:val="Compact"/>
              <w:spacing w:before="0" w:after="0"/>
              <w:rPr>
                <w:rFonts w:ascii="Arial" w:hAnsi="Arial" w:cs="Arial"/>
                <w:sz w:val="20"/>
                <w:szCs w:val="20"/>
                <w:rPrChange w:id="405" w:author="Kevin Chen" w:date="2020-03-26T14:02:00Z">
                  <w:rPr>
                    <w:rFonts w:asciiTheme="majorHAnsi" w:hAnsiTheme="majorHAnsi" w:cstheme="majorHAnsi"/>
                    <w:sz w:val="22"/>
                    <w:szCs w:val="22"/>
                  </w:rPr>
                </w:rPrChange>
              </w:rPr>
            </w:pPr>
            <w:r w:rsidRPr="005B49B3">
              <w:rPr>
                <w:rFonts w:ascii="Arial" w:hAnsi="Arial" w:cs="Arial"/>
                <w:sz w:val="20"/>
                <w:szCs w:val="20"/>
                <w:rPrChange w:id="406" w:author="Kevin Chen" w:date="2020-03-26T14:02:00Z">
                  <w:rPr>
                    <w:rFonts w:asciiTheme="majorHAnsi" w:hAnsiTheme="majorHAnsi" w:cstheme="majorHAnsi"/>
                    <w:sz w:val="22"/>
                    <w:szCs w:val="22"/>
                  </w:rPr>
                </w:rPrChange>
              </w:rPr>
              <w:t>  All natural causes</w:t>
            </w:r>
          </w:p>
        </w:tc>
        <w:tc>
          <w:tcPr>
            <w:tcW w:w="0" w:type="auto"/>
          </w:tcPr>
          <w:p w14:paraId="17442A8D" w14:textId="2377C567" w:rsidR="00382620" w:rsidRPr="005B49B3" w:rsidRDefault="002F6411" w:rsidP="00E254B0">
            <w:pPr>
              <w:pStyle w:val="Compact"/>
              <w:spacing w:before="0" w:after="0"/>
              <w:jc w:val="right"/>
              <w:rPr>
                <w:rFonts w:ascii="Arial" w:hAnsi="Arial" w:cs="Arial"/>
                <w:sz w:val="20"/>
                <w:szCs w:val="20"/>
                <w:rPrChange w:id="407" w:author="Kevin Chen" w:date="2020-03-26T14:02:00Z">
                  <w:rPr>
                    <w:rFonts w:asciiTheme="majorHAnsi" w:hAnsiTheme="majorHAnsi" w:cstheme="majorHAnsi"/>
                    <w:sz w:val="22"/>
                    <w:szCs w:val="22"/>
                  </w:rPr>
                </w:rPrChange>
              </w:rPr>
            </w:pPr>
            <w:r w:rsidRPr="005B49B3">
              <w:rPr>
                <w:rFonts w:ascii="Arial" w:hAnsi="Arial" w:cs="Arial"/>
                <w:sz w:val="20"/>
                <w:szCs w:val="20"/>
              </w:rPr>
              <w:t>18 857</w:t>
            </w:r>
          </w:p>
        </w:tc>
        <w:tc>
          <w:tcPr>
            <w:tcW w:w="0" w:type="auto"/>
          </w:tcPr>
          <w:p w14:paraId="2D212E87" w14:textId="67E14C24" w:rsidR="00382620" w:rsidRPr="005B49B3" w:rsidRDefault="002F6411" w:rsidP="00E254B0">
            <w:pPr>
              <w:pStyle w:val="Compact"/>
              <w:spacing w:before="0" w:after="0"/>
              <w:jc w:val="right"/>
              <w:rPr>
                <w:rFonts w:ascii="Arial" w:hAnsi="Arial" w:cs="Arial"/>
                <w:sz w:val="20"/>
                <w:szCs w:val="20"/>
                <w:rPrChange w:id="408" w:author="Kevin Chen" w:date="2020-03-26T14:02:00Z">
                  <w:rPr>
                    <w:rFonts w:asciiTheme="majorHAnsi" w:hAnsiTheme="majorHAnsi" w:cstheme="majorHAnsi"/>
                    <w:sz w:val="22"/>
                    <w:szCs w:val="22"/>
                  </w:rPr>
                </w:rPrChange>
              </w:rPr>
            </w:pPr>
            <w:r w:rsidRPr="005B49B3">
              <w:rPr>
                <w:rFonts w:ascii="Arial" w:hAnsi="Arial" w:cs="Arial"/>
                <w:sz w:val="20"/>
                <w:szCs w:val="20"/>
              </w:rPr>
              <w:t>0.89</w:t>
            </w:r>
          </w:p>
        </w:tc>
        <w:tc>
          <w:tcPr>
            <w:tcW w:w="845" w:type="pct"/>
          </w:tcPr>
          <w:p w14:paraId="6D02B992" w14:textId="6B6BF296" w:rsidR="00382620" w:rsidRPr="005B49B3" w:rsidRDefault="002F6411" w:rsidP="00E254B0">
            <w:pPr>
              <w:pStyle w:val="Compact"/>
              <w:spacing w:before="0" w:after="0"/>
              <w:rPr>
                <w:rFonts w:ascii="Arial" w:hAnsi="Arial" w:cs="Arial"/>
                <w:sz w:val="20"/>
                <w:szCs w:val="20"/>
                <w:rPrChange w:id="409" w:author="Kevin Chen" w:date="2020-03-26T14:02:00Z">
                  <w:rPr>
                    <w:rFonts w:asciiTheme="majorHAnsi" w:hAnsiTheme="majorHAnsi" w:cstheme="majorHAnsi"/>
                    <w:sz w:val="22"/>
                    <w:szCs w:val="22"/>
                  </w:rPr>
                </w:rPrChange>
              </w:rPr>
            </w:pPr>
            <w:r w:rsidRPr="005B49B3">
              <w:rPr>
                <w:rFonts w:ascii="Arial" w:hAnsi="Arial" w:cs="Arial"/>
                <w:sz w:val="20"/>
                <w:szCs w:val="20"/>
              </w:rPr>
              <w:t>(0.88</w:t>
            </w:r>
            <w:r w:rsidR="004B1630" w:rsidRPr="005B49B3">
              <w:rPr>
                <w:rFonts w:ascii="Arial" w:hAnsi="Arial" w:cs="Arial"/>
                <w:sz w:val="20"/>
                <w:szCs w:val="20"/>
              </w:rPr>
              <w:t>–</w:t>
            </w:r>
            <w:r w:rsidRPr="005B49B3">
              <w:rPr>
                <w:rFonts w:ascii="Arial" w:hAnsi="Arial" w:cs="Arial"/>
                <w:sz w:val="20"/>
                <w:szCs w:val="20"/>
              </w:rPr>
              <w:t>0.91)</w:t>
            </w:r>
          </w:p>
        </w:tc>
      </w:tr>
      <w:tr w:rsidR="00382620" w:rsidRPr="005B49B3" w14:paraId="0C44CBE1" w14:textId="77777777" w:rsidTr="005B49B3">
        <w:tc>
          <w:tcPr>
            <w:tcW w:w="0" w:type="auto"/>
          </w:tcPr>
          <w:p w14:paraId="43E325A7" w14:textId="77777777" w:rsidR="00382620" w:rsidRPr="005B49B3" w:rsidRDefault="00382620" w:rsidP="00E254B0">
            <w:pPr>
              <w:pStyle w:val="Compact"/>
              <w:spacing w:before="0" w:after="0"/>
              <w:rPr>
                <w:rFonts w:ascii="Arial" w:hAnsi="Arial" w:cs="Arial"/>
                <w:sz w:val="20"/>
                <w:szCs w:val="20"/>
                <w:rPrChange w:id="410" w:author="Kevin Chen" w:date="2020-03-26T14:02:00Z">
                  <w:rPr>
                    <w:rFonts w:asciiTheme="majorHAnsi" w:hAnsiTheme="majorHAnsi" w:cstheme="majorHAnsi"/>
                    <w:sz w:val="22"/>
                    <w:szCs w:val="22"/>
                  </w:rPr>
                </w:rPrChange>
              </w:rPr>
            </w:pPr>
            <w:r w:rsidRPr="005B49B3">
              <w:rPr>
                <w:rFonts w:ascii="Arial" w:hAnsi="Arial" w:cs="Arial"/>
                <w:sz w:val="20"/>
                <w:szCs w:val="20"/>
                <w:rPrChange w:id="411" w:author="Kevin Chen" w:date="2020-03-26T14:02:00Z">
                  <w:rPr>
                    <w:rFonts w:asciiTheme="majorHAnsi" w:hAnsiTheme="majorHAnsi" w:cstheme="majorHAnsi"/>
                    <w:sz w:val="22"/>
                    <w:szCs w:val="22"/>
                  </w:rPr>
                </w:rPrChange>
              </w:rPr>
              <w:t>    All cancers</w:t>
            </w:r>
          </w:p>
        </w:tc>
        <w:tc>
          <w:tcPr>
            <w:tcW w:w="0" w:type="auto"/>
          </w:tcPr>
          <w:p w14:paraId="7C28430B" w14:textId="765F5750" w:rsidR="00382620" w:rsidRPr="005B49B3" w:rsidRDefault="002F6411" w:rsidP="00E254B0">
            <w:pPr>
              <w:pStyle w:val="Compact"/>
              <w:spacing w:before="0" w:after="0"/>
              <w:jc w:val="right"/>
              <w:rPr>
                <w:rFonts w:ascii="Arial" w:hAnsi="Arial" w:cs="Arial"/>
                <w:sz w:val="20"/>
                <w:szCs w:val="20"/>
                <w:rPrChange w:id="412" w:author="Kevin Chen" w:date="2020-03-26T14:02:00Z">
                  <w:rPr>
                    <w:rFonts w:asciiTheme="majorHAnsi" w:hAnsiTheme="majorHAnsi" w:cstheme="majorHAnsi"/>
                    <w:sz w:val="22"/>
                    <w:szCs w:val="22"/>
                  </w:rPr>
                </w:rPrChange>
              </w:rPr>
            </w:pPr>
            <w:r w:rsidRPr="005B49B3">
              <w:rPr>
                <w:rFonts w:ascii="Arial" w:hAnsi="Arial" w:cs="Arial"/>
                <w:sz w:val="20"/>
                <w:szCs w:val="20"/>
              </w:rPr>
              <w:t>5 472</w:t>
            </w:r>
          </w:p>
        </w:tc>
        <w:tc>
          <w:tcPr>
            <w:tcW w:w="0" w:type="auto"/>
          </w:tcPr>
          <w:p w14:paraId="2FA0F2DC" w14:textId="263D74F5" w:rsidR="00382620" w:rsidRPr="005B49B3" w:rsidRDefault="002F6411" w:rsidP="00E254B0">
            <w:pPr>
              <w:pStyle w:val="Compact"/>
              <w:spacing w:before="0" w:after="0"/>
              <w:jc w:val="right"/>
              <w:rPr>
                <w:rFonts w:ascii="Arial" w:hAnsi="Arial" w:cs="Arial"/>
                <w:sz w:val="20"/>
                <w:szCs w:val="20"/>
                <w:rPrChange w:id="413" w:author="Kevin Chen" w:date="2020-03-26T14:02:00Z">
                  <w:rPr>
                    <w:rFonts w:asciiTheme="majorHAnsi" w:hAnsiTheme="majorHAnsi" w:cstheme="majorHAnsi"/>
                    <w:sz w:val="22"/>
                    <w:szCs w:val="22"/>
                  </w:rPr>
                </w:rPrChange>
              </w:rPr>
            </w:pPr>
            <w:r w:rsidRPr="005B49B3">
              <w:rPr>
                <w:rFonts w:ascii="Arial" w:hAnsi="Arial" w:cs="Arial"/>
                <w:sz w:val="20"/>
                <w:szCs w:val="20"/>
              </w:rPr>
              <w:t>0.96</w:t>
            </w:r>
          </w:p>
        </w:tc>
        <w:tc>
          <w:tcPr>
            <w:tcW w:w="845" w:type="pct"/>
          </w:tcPr>
          <w:p w14:paraId="4C91B11F" w14:textId="5127A2B5" w:rsidR="00382620" w:rsidRPr="005B49B3" w:rsidRDefault="002F6411" w:rsidP="00E254B0">
            <w:pPr>
              <w:pStyle w:val="Compact"/>
              <w:spacing w:before="0" w:after="0"/>
              <w:rPr>
                <w:rFonts w:ascii="Arial" w:hAnsi="Arial" w:cs="Arial"/>
                <w:sz w:val="20"/>
                <w:szCs w:val="20"/>
                <w:rPrChange w:id="414" w:author="Kevin Chen" w:date="2020-03-26T14:02:00Z">
                  <w:rPr>
                    <w:rFonts w:asciiTheme="majorHAnsi" w:hAnsiTheme="majorHAnsi" w:cstheme="majorHAnsi"/>
                    <w:sz w:val="22"/>
                    <w:szCs w:val="22"/>
                  </w:rPr>
                </w:rPrChange>
              </w:rPr>
            </w:pPr>
            <w:r w:rsidRPr="005B49B3">
              <w:rPr>
                <w:rFonts w:ascii="Arial" w:hAnsi="Arial" w:cs="Arial"/>
                <w:sz w:val="20"/>
                <w:szCs w:val="20"/>
              </w:rPr>
              <w:t>(0.94</w:t>
            </w:r>
            <w:r w:rsidR="004B1630" w:rsidRPr="005B49B3">
              <w:rPr>
                <w:rFonts w:ascii="Arial" w:hAnsi="Arial" w:cs="Arial"/>
                <w:sz w:val="20"/>
                <w:szCs w:val="20"/>
              </w:rPr>
              <w:t>–</w:t>
            </w:r>
            <w:r w:rsidRPr="005B49B3">
              <w:rPr>
                <w:rFonts w:ascii="Arial" w:hAnsi="Arial" w:cs="Arial"/>
                <w:sz w:val="20"/>
                <w:szCs w:val="20"/>
              </w:rPr>
              <w:t>0.99)</w:t>
            </w:r>
          </w:p>
        </w:tc>
      </w:tr>
      <w:tr w:rsidR="00382620" w:rsidRPr="005B49B3" w14:paraId="3969385B" w14:textId="77777777" w:rsidTr="005B49B3">
        <w:tc>
          <w:tcPr>
            <w:tcW w:w="0" w:type="auto"/>
          </w:tcPr>
          <w:p w14:paraId="464E3381" w14:textId="77777777" w:rsidR="00382620" w:rsidRPr="005B49B3" w:rsidRDefault="00382620" w:rsidP="00E254B0">
            <w:pPr>
              <w:pStyle w:val="Compact"/>
              <w:spacing w:before="0" w:after="0"/>
              <w:rPr>
                <w:rFonts w:ascii="Arial" w:hAnsi="Arial" w:cs="Arial"/>
                <w:sz w:val="20"/>
                <w:szCs w:val="20"/>
                <w:rPrChange w:id="415" w:author="Kevin Chen" w:date="2020-03-26T14:02:00Z">
                  <w:rPr>
                    <w:rFonts w:asciiTheme="majorHAnsi" w:hAnsiTheme="majorHAnsi" w:cstheme="majorHAnsi"/>
                    <w:sz w:val="22"/>
                    <w:szCs w:val="22"/>
                  </w:rPr>
                </w:rPrChange>
              </w:rPr>
            </w:pPr>
            <w:r w:rsidRPr="005B49B3">
              <w:rPr>
                <w:rFonts w:ascii="Arial" w:hAnsi="Arial" w:cs="Arial"/>
                <w:sz w:val="20"/>
                <w:szCs w:val="20"/>
                <w:rPrChange w:id="416" w:author="Kevin Chen" w:date="2020-03-26T14:02:00Z">
                  <w:rPr>
                    <w:rFonts w:asciiTheme="majorHAnsi" w:hAnsiTheme="majorHAnsi" w:cstheme="majorHAnsi"/>
                    <w:sz w:val="22"/>
                    <w:szCs w:val="22"/>
                  </w:rPr>
                </w:rPrChange>
              </w:rPr>
              <w:tab/>
              <w:t>    Esophageal cancer</w:t>
            </w:r>
          </w:p>
        </w:tc>
        <w:tc>
          <w:tcPr>
            <w:tcW w:w="0" w:type="auto"/>
          </w:tcPr>
          <w:p w14:paraId="411AC19E" w14:textId="422825D8" w:rsidR="00382620" w:rsidRPr="005B49B3" w:rsidRDefault="002F6411" w:rsidP="00E254B0">
            <w:pPr>
              <w:pStyle w:val="Compact"/>
              <w:spacing w:before="0" w:after="0"/>
              <w:jc w:val="right"/>
              <w:rPr>
                <w:rFonts w:ascii="Arial" w:hAnsi="Arial" w:cs="Arial"/>
                <w:sz w:val="20"/>
                <w:szCs w:val="20"/>
                <w:rPrChange w:id="417" w:author="Kevin Chen" w:date="2020-03-26T14:02:00Z">
                  <w:rPr>
                    <w:rFonts w:asciiTheme="majorHAnsi" w:hAnsiTheme="majorHAnsi" w:cstheme="majorHAnsi"/>
                    <w:sz w:val="22"/>
                    <w:szCs w:val="22"/>
                  </w:rPr>
                </w:rPrChange>
              </w:rPr>
            </w:pPr>
            <w:r w:rsidRPr="005B49B3">
              <w:rPr>
                <w:rFonts w:ascii="Arial" w:hAnsi="Arial" w:cs="Arial"/>
                <w:sz w:val="20"/>
                <w:szCs w:val="20"/>
              </w:rPr>
              <w:t>184</w:t>
            </w:r>
          </w:p>
        </w:tc>
        <w:tc>
          <w:tcPr>
            <w:tcW w:w="0" w:type="auto"/>
          </w:tcPr>
          <w:p w14:paraId="3A829780" w14:textId="593FD188" w:rsidR="00382620" w:rsidRPr="005B49B3" w:rsidRDefault="002F6411" w:rsidP="00E254B0">
            <w:pPr>
              <w:pStyle w:val="Compact"/>
              <w:spacing w:before="0" w:after="0"/>
              <w:jc w:val="right"/>
              <w:rPr>
                <w:rFonts w:ascii="Arial" w:hAnsi="Arial" w:cs="Arial"/>
                <w:sz w:val="20"/>
                <w:szCs w:val="20"/>
                <w:rPrChange w:id="418" w:author="Kevin Chen" w:date="2020-03-26T14:02:00Z">
                  <w:rPr>
                    <w:rFonts w:asciiTheme="majorHAnsi" w:hAnsiTheme="majorHAnsi" w:cstheme="majorHAnsi"/>
                    <w:sz w:val="22"/>
                    <w:szCs w:val="22"/>
                  </w:rPr>
                </w:rPrChange>
              </w:rPr>
            </w:pPr>
            <w:r w:rsidRPr="005B49B3">
              <w:rPr>
                <w:rFonts w:ascii="Arial" w:hAnsi="Arial" w:cs="Arial"/>
                <w:sz w:val="20"/>
                <w:szCs w:val="20"/>
              </w:rPr>
              <w:t>1.06</w:t>
            </w:r>
          </w:p>
        </w:tc>
        <w:tc>
          <w:tcPr>
            <w:tcW w:w="845" w:type="pct"/>
          </w:tcPr>
          <w:p w14:paraId="3EFADFD1" w14:textId="3EA5336B" w:rsidR="00382620" w:rsidRPr="005B49B3" w:rsidRDefault="002F6411" w:rsidP="00E254B0">
            <w:pPr>
              <w:pStyle w:val="Compact"/>
              <w:spacing w:before="0" w:after="0"/>
              <w:rPr>
                <w:rFonts w:ascii="Arial" w:hAnsi="Arial" w:cs="Arial"/>
                <w:sz w:val="20"/>
                <w:szCs w:val="20"/>
                <w:rPrChange w:id="419" w:author="Kevin Chen" w:date="2020-03-26T14:02:00Z">
                  <w:rPr>
                    <w:rFonts w:asciiTheme="majorHAnsi" w:hAnsiTheme="majorHAnsi" w:cstheme="majorHAnsi"/>
                    <w:sz w:val="22"/>
                    <w:szCs w:val="22"/>
                  </w:rPr>
                </w:rPrChange>
              </w:rPr>
            </w:pPr>
            <w:r w:rsidRPr="005B49B3">
              <w:rPr>
                <w:rFonts w:ascii="Arial" w:hAnsi="Arial" w:cs="Arial"/>
                <w:sz w:val="20"/>
                <w:szCs w:val="20"/>
              </w:rPr>
              <w:t>(0.92</w:t>
            </w:r>
            <w:r w:rsidR="004B1630" w:rsidRPr="005B49B3">
              <w:rPr>
                <w:rFonts w:ascii="Arial" w:hAnsi="Arial" w:cs="Arial"/>
                <w:sz w:val="20"/>
                <w:szCs w:val="20"/>
              </w:rPr>
              <w:t>–</w:t>
            </w:r>
            <w:r w:rsidRPr="005B49B3">
              <w:rPr>
                <w:rFonts w:ascii="Arial" w:hAnsi="Arial" w:cs="Arial"/>
                <w:sz w:val="20"/>
                <w:szCs w:val="20"/>
              </w:rPr>
              <w:t>1.23)</w:t>
            </w:r>
          </w:p>
        </w:tc>
      </w:tr>
      <w:tr w:rsidR="00382620" w:rsidRPr="005B49B3" w14:paraId="026DA47C" w14:textId="77777777" w:rsidTr="005B49B3">
        <w:tc>
          <w:tcPr>
            <w:tcW w:w="0" w:type="auto"/>
          </w:tcPr>
          <w:p w14:paraId="14A3D653" w14:textId="77777777" w:rsidR="00382620" w:rsidRPr="005B49B3" w:rsidRDefault="00382620" w:rsidP="00E254B0">
            <w:pPr>
              <w:pStyle w:val="Compact"/>
              <w:spacing w:before="0" w:after="0"/>
              <w:rPr>
                <w:rFonts w:ascii="Arial" w:hAnsi="Arial" w:cs="Arial"/>
                <w:sz w:val="20"/>
                <w:szCs w:val="20"/>
                <w:rPrChange w:id="420" w:author="Kevin Chen" w:date="2020-03-26T14:02:00Z">
                  <w:rPr>
                    <w:rFonts w:asciiTheme="majorHAnsi" w:hAnsiTheme="majorHAnsi" w:cstheme="majorHAnsi"/>
                    <w:sz w:val="22"/>
                    <w:szCs w:val="22"/>
                  </w:rPr>
                </w:rPrChange>
              </w:rPr>
            </w:pPr>
            <w:r w:rsidRPr="005B49B3">
              <w:rPr>
                <w:rFonts w:ascii="Arial" w:hAnsi="Arial" w:cs="Arial"/>
                <w:sz w:val="20"/>
                <w:szCs w:val="20"/>
                <w:rPrChange w:id="421" w:author="Kevin Chen" w:date="2020-03-26T14:02:00Z">
                  <w:rPr>
                    <w:rFonts w:asciiTheme="majorHAnsi" w:hAnsiTheme="majorHAnsi" w:cstheme="majorHAnsi"/>
                    <w:sz w:val="22"/>
                    <w:szCs w:val="22"/>
                  </w:rPr>
                </w:rPrChange>
              </w:rPr>
              <w:tab/>
              <w:t>    Stomach cancer</w:t>
            </w:r>
          </w:p>
        </w:tc>
        <w:tc>
          <w:tcPr>
            <w:tcW w:w="0" w:type="auto"/>
          </w:tcPr>
          <w:p w14:paraId="6C61EAC4" w14:textId="6FF92289" w:rsidR="00382620" w:rsidRPr="005B49B3" w:rsidRDefault="002F6411" w:rsidP="00E254B0">
            <w:pPr>
              <w:pStyle w:val="Compact"/>
              <w:spacing w:before="0" w:after="0"/>
              <w:jc w:val="right"/>
              <w:rPr>
                <w:rFonts w:ascii="Arial" w:hAnsi="Arial" w:cs="Arial"/>
                <w:sz w:val="20"/>
                <w:szCs w:val="20"/>
                <w:rPrChange w:id="422" w:author="Kevin Chen" w:date="2020-03-26T14:02:00Z">
                  <w:rPr>
                    <w:rFonts w:asciiTheme="majorHAnsi" w:hAnsiTheme="majorHAnsi" w:cstheme="majorHAnsi"/>
                    <w:sz w:val="22"/>
                    <w:szCs w:val="22"/>
                  </w:rPr>
                </w:rPrChange>
              </w:rPr>
            </w:pPr>
            <w:r w:rsidRPr="005B49B3">
              <w:rPr>
                <w:rFonts w:ascii="Arial" w:hAnsi="Arial" w:cs="Arial"/>
                <w:sz w:val="20"/>
                <w:szCs w:val="20"/>
              </w:rPr>
              <w:t>192</w:t>
            </w:r>
          </w:p>
        </w:tc>
        <w:tc>
          <w:tcPr>
            <w:tcW w:w="0" w:type="auto"/>
          </w:tcPr>
          <w:p w14:paraId="03785F63" w14:textId="680A3491" w:rsidR="00382620" w:rsidRPr="005B49B3" w:rsidRDefault="002F6411" w:rsidP="00E254B0">
            <w:pPr>
              <w:pStyle w:val="Compact"/>
              <w:spacing w:before="0" w:after="0"/>
              <w:jc w:val="right"/>
              <w:rPr>
                <w:rFonts w:ascii="Arial" w:hAnsi="Arial" w:cs="Arial"/>
                <w:sz w:val="20"/>
                <w:szCs w:val="20"/>
                <w:rPrChange w:id="423" w:author="Kevin Chen" w:date="2020-03-26T14:02:00Z">
                  <w:rPr>
                    <w:rFonts w:asciiTheme="majorHAnsi" w:hAnsiTheme="majorHAnsi" w:cstheme="majorHAnsi"/>
                    <w:sz w:val="22"/>
                    <w:szCs w:val="22"/>
                  </w:rPr>
                </w:rPrChange>
              </w:rPr>
            </w:pPr>
            <w:r w:rsidRPr="005B49B3">
              <w:rPr>
                <w:rFonts w:ascii="Arial" w:hAnsi="Arial" w:cs="Arial"/>
                <w:sz w:val="20"/>
                <w:szCs w:val="20"/>
              </w:rPr>
              <w:t>1.10</w:t>
            </w:r>
          </w:p>
        </w:tc>
        <w:tc>
          <w:tcPr>
            <w:tcW w:w="845" w:type="pct"/>
          </w:tcPr>
          <w:p w14:paraId="3BF007F2" w14:textId="72C4AED2" w:rsidR="00382620" w:rsidRPr="005B49B3" w:rsidRDefault="002F6411" w:rsidP="00E254B0">
            <w:pPr>
              <w:pStyle w:val="Compact"/>
              <w:spacing w:before="0" w:after="0"/>
              <w:rPr>
                <w:rFonts w:ascii="Arial" w:hAnsi="Arial" w:cs="Arial"/>
                <w:sz w:val="20"/>
                <w:szCs w:val="20"/>
                <w:rPrChange w:id="424" w:author="Kevin Chen" w:date="2020-03-26T14:02:00Z">
                  <w:rPr>
                    <w:rFonts w:asciiTheme="majorHAnsi" w:hAnsiTheme="majorHAnsi" w:cstheme="majorHAnsi"/>
                    <w:sz w:val="22"/>
                    <w:szCs w:val="22"/>
                  </w:rPr>
                </w:rPrChange>
              </w:rPr>
            </w:pPr>
            <w:r w:rsidRPr="005B49B3">
              <w:rPr>
                <w:rFonts w:ascii="Arial" w:hAnsi="Arial" w:cs="Arial"/>
                <w:sz w:val="20"/>
                <w:szCs w:val="20"/>
              </w:rPr>
              <w:t>(0.95</w:t>
            </w:r>
            <w:r w:rsidR="004B1630" w:rsidRPr="005B49B3">
              <w:rPr>
                <w:rFonts w:ascii="Arial" w:hAnsi="Arial" w:cs="Arial"/>
                <w:sz w:val="20"/>
                <w:szCs w:val="20"/>
              </w:rPr>
              <w:t>–</w:t>
            </w:r>
            <w:r w:rsidRPr="005B49B3">
              <w:rPr>
                <w:rFonts w:ascii="Arial" w:hAnsi="Arial" w:cs="Arial"/>
                <w:sz w:val="20"/>
                <w:szCs w:val="20"/>
              </w:rPr>
              <w:t>1.27)</w:t>
            </w:r>
          </w:p>
        </w:tc>
      </w:tr>
      <w:tr w:rsidR="00382620" w:rsidRPr="005B49B3" w14:paraId="78A90285" w14:textId="77777777" w:rsidTr="005B49B3">
        <w:tc>
          <w:tcPr>
            <w:tcW w:w="0" w:type="auto"/>
          </w:tcPr>
          <w:p w14:paraId="434BED28" w14:textId="77777777" w:rsidR="00382620" w:rsidRPr="005B49B3" w:rsidRDefault="00382620" w:rsidP="00E254B0">
            <w:pPr>
              <w:pStyle w:val="Compact"/>
              <w:spacing w:before="0" w:after="0"/>
              <w:rPr>
                <w:rFonts w:ascii="Arial" w:hAnsi="Arial" w:cs="Arial"/>
                <w:sz w:val="20"/>
                <w:szCs w:val="20"/>
                <w:rPrChange w:id="425" w:author="Kevin Chen" w:date="2020-03-26T14:02:00Z">
                  <w:rPr>
                    <w:rFonts w:asciiTheme="majorHAnsi" w:hAnsiTheme="majorHAnsi" w:cstheme="majorHAnsi"/>
                    <w:sz w:val="22"/>
                    <w:szCs w:val="22"/>
                  </w:rPr>
                </w:rPrChange>
              </w:rPr>
            </w:pPr>
            <w:r w:rsidRPr="005B49B3">
              <w:rPr>
                <w:rFonts w:ascii="Arial" w:hAnsi="Arial" w:cs="Arial"/>
                <w:sz w:val="20"/>
                <w:szCs w:val="20"/>
                <w:rPrChange w:id="426" w:author="Kevin Chen" w:date="2020-03-26T14:02:00Z">
                  <w:rPr>
                    <w:rFonts w:asciiTheme="majorHAnsi" w:hAnsiTheme="majorHAnsi" w:cstheme="majorHAnsi"/>
                    <w:sz w:val="22"/>
                    <w:szCs w:val="22"/>
                  </w:rPr>
                </w:rPrChange>
              </w:rPr>
              <w:tab/>
              <w:t>    Intestinal cancer</w:t>
            </w:r>
          </w:p>
        </w:tc>
        <w:tc>
          <w:tcPr>
            <w:tcW w:w="0" w:type="auto"/>
          </w:tcPr>
          <w:p w14:paraId="52D5F5A5" w14:textId="7162D974" w:rsidR="00382620" w:rsidRPr="005B49B3" w:rsidRDefault="002F6411" w:rsidP="00E254B0">
            <w:pPr>
              <w:pStyle w:val="Compact"/>
              <w:spacing w:before="0" w:after="0"/>
              <w:jc w:val="right"/>
              <w:rPr>
                <w:rFonts w:ascii="Arial" w:hAnsi="Arial" w:cs="Arial"/>
                <w:sz w:val="20"/>
                <w:szCs w:val="20"/>
                <w:rPrChange w:id="427" w:author="Kevin Chen" w:date="2020-03-26T14:02:00Z">
                  <w:rPr>
                    <w:rFonts w:asciiTheme="majorHAnsi" w:hAnsiTheme="majorHAnsi" w:cstheme="majorHAnsi"/>
                    <w:sz w:val="22"/>
                    <w:szCs w:val="22"/>
                  </w:rPr>
                </w:rPrChange>
              </w:rPr>
            </w:pPr>
            <w:r w:rsidRPr="005B49B3">
              <w:rPr>
                <w:rFonts w:ascii="Arial" w:hAnsi="Arial" w:cs="Arial"/>
                <w:sz w:val="20"/>
                <w:szCs w:val="20"/>
              </w:rPr>
              <w:t>418</w:t>
            </w:r>
          </w:p>
        </w:tc>
        <w:tc>
          <w:tcPr>
            <w:tcW w:w="0" w:type="auto"/>
          </w:tcPr>
          <w:p w14:paraId="753D8AD0" w14:textId="3F3F7971" w:rsidR="00382620" w:rsidRPr="005B49B3" w:rsidRDefault="002F6411" w:rsidP="00E254B0">
            <w:pPr>
              <w:pStyle w:val="Compact"/>
              <w:spacing w:before="0" w:after="0"/>
              <w:jc w:val="right"/>
              <w:rPr>
                <w:rFonts w:ascii="Arial" w:hAnsi="Arial" w:cs="Arial"/>
                <w:sz w:val="20"/>
                <w:szCs w:val="20"/>
                <w:rPrChange w:id="428" w:author="Kevin Chen" w:date="2020-03-26T14:02:00Z">
                  <w:rPr>
                    <w:rFonts w:asciiTheme="majorHAnsi" w:hAnsiTheme="majorHAnsi" w:cstheme="majorHAnsi"/>
                    <w:sz w:val="22"/>
                    <w:szCs w:val="22"/>
                  </w:rPr>
                </w:rPrChange>
              </w:rPr>
            </w:pPr>
            <w:r w:rsidRPr="005B49B3">
              <w:rPr>
                <w:rFonts w:ascii="Arial" w:hAnsi="Arial" w:cs="Arial"/>
                <w:sz w:val="20"/>
                <w:szCs w:val="20"/>
              </w:rPr>
              <w:t>0.90</w:t>
            </w:r>
          </w:p>
        </w:tc>
        <w:tc>
          <w:tcPr>
            <w:tcW w:w="845" w:type="pct"/>
          </w:tcPr>
          <w:p w14:paraId="55033F87" w14:textId="33735221" w:rsidR="00382620" w:rsidRPr="005B49B3" w:rsidRDefault="002F6411" w:rsidP="00E254B0">
            <w:pPr>
              <w:pStyle w:val="Compact"/>
              <w:spacing w:before="0" w:after="0"/>
              <w:rPr>
                <w:rFonts w:ascii="Arial" w:hAnsi="Arial" w:cs="Arial"/>
                <w:sz w:val="20"/>
                <w:szCs w:val="20"/>
                <w:rPrChange w:id="429" w:author="Kevin Chen" w:date="2020-03-26T14:02:00Z">
                  <w:rPr>
                    <w:rFonts w:asciiTheme="majorHAnsi" w:hAnsiTheme="majorHAnsi" w:cstheme="majorHAnsi"/>
                    <w:sz w:val="22"/>
                    <w:szCs w:val="22"/>
                  </w:rPr>
                </w:rPrChange>
              </w:rPr>
            </w:pPr>
            <w:r w:rsidRPr="005B49B3">
              <w:rPr>
                <w:rFonts w:ascii="Arial" w:hAnsi="Arial" w:cs="Arial"/>
                <w:sz w:val="20"/>
                <w:szCs w:val="20"/>
              </w:rPr>
              <w:t>(0.82</w:t>
            </w:r>
            <w:r w:rsidR="004B1630" w:rsidRPr="005B49B3">
              <w:rPr>
                <w:rFonts w:ascii="Arial" w:hAnsi="Arial" w:cs="Arial"/>
                <w:sz w:val="20"/>
                <w:szCs w:val="20"/>
              </w:rPr>
              <w:t>–</w:t>
            </w:r>
            <w:r w:rsidRPr="005B49B3">
              <w:rPr>
                <w:rFonts w:ascii="Arial" w:hAnsi="Arial" w:cs="Arial"/>
                <w:sz w:val="20"/>
                <w:szCs w:val="20"/>
              </w:rPr>
              <w:t>0.99)</w:t>
            </w:r>
          </w:p>
        </w:tc>
      </w:tr>
      <w:tr w:rsidR="00382620" w:rsidRPr="005B49B3" w14:paraId="2E288606" w14:textId="77777777" w:rsidTr="005B49B3">
        <w:tc>
          <w:tcPr>
            <w:tcW w:w="0" w:type="auto"/>
          </w:tcPr>
          <w:p w14:paraId="06D2986A" w14:textId="77777777" w:rsidR="00382620" w:rsidRPr="005B49B3" w:rsidRDefault="00382620" w:rsidP="00E254B0">
            <w:pPr>
              <w:pStyle w:val="Compact"/>
              <w:spacing w:before="0" w:after="0"/>
              <w:rPr>
                <w:rFonts w:ascii="Arial" w:hAnsi="Arial" w:cs="Arial"/>
                <w:sz w:val="20"/>
                <w:szCs w:val="20"/>
                <w:rPrChange w:id="430" w:author="Kevin Chen" w:date="2020-03-26T14:02:00Z">
                  <w:rPr>
                    <w:rFonts w:asciiTheme="majorHAnsi" w:hAnsiTheme="majorHAnsi" w:cstheme="majorHAnsi"/>
                    <w:sz w:val="22"/>
                    <w:szCs w:val="22"/>
                  </w:rPr>
                </w:rPrChange>
              </w:rPr>
            </w:pPr>
            <w:r w:rsidRPr="005B49B3">
              <w:rPr>
                <w:rFonts w:ascii="Arial" w:hAnsi="Arial" w:cs="Arial"/>
                <w:sz w:val="20"/>
                <w:szCs w:val="20"/>
                <w:rPrChange w:id="431" w:author="Kevin Chen" w:date="2020-03-26T14:02:00Z">
                  <w:rPr>
                    <w:rFonts w:asciiTheme="majorHAnsi" w:hAnsiTheme="majorHAnsi" w:cstheme="majorHAnsi"/>
                    <w:sz w:val="22"/>
                    <w:szCs w:val="22"/>
                  </w:rPr>
                </w:rPrChange>
              </w:rPr>
              <w:tab/>
              <w:t>    Rectal cancer</w:t>
            </w:r>
          </w:p>
        </w:tc>
        <w:tc>
          <w:tcPr>
            <w:tcW w:w="0" w:type="auto"/>
          </w:tcPr>
          <w:p w14:paraId="582DC3CB" w14:textId="2B2C6289" w:rsidR="00382620" w:rsidRPr="005B49B3" w:rsidRDefault="002F6411" w:rsidP="00E254B0">
            <w:pPr>
              <w:pStyle w:val="Compact"/>
              <w:spacing w:before="0" w:after="0"/>
              <w:jc w:val="right"/>
              <w:rPr>
                <w:rFonts w:ascii="Arial" w:hAnsi="Arial" w:cs="Arial"/>
                <w:sz w:val="20"/>
                <w:szCs w:val="20"/>
                <w:rPrChange w:id="432" w:author="Kevin Chen" w:date="2020-03-26T14:02:00Z">
                  <w:rPr>
                    <w:rFonts w:asciiTheme="majorHAnsi" w:hAnsiTheme="majorHAnsi" w:cstheme="majorHAnsi"/>
                    <w:sz w:val="22"/>
                    <w:szCs w:val="22"/>
                  </w:rPr>
                </w:rPrChange>
              </w:rPr>
            </w:pPr>
            <w:r w:rsidRPr="005B49B3">
              <w:rPr>
                <w:rFonts w:ascii="Arial" w:hAnsi="Arial" w:cs="Arial"/>
                <w:sz w:val="20"/>
                <w:szCs w:val="20"/>
              </w:rPr>
              <w:t>89</w:t>
            </w:r>
          </w:p>
        </w:tc>
        <w:tc>
          <w:tcPr>
            <w:tcW w:w="0" w:type="auto"/>
          </w:tcPr>
          <w:p w14:paraId="6EBD1FCE" w14:textId="1EB7036F" w:rsidR="00382620" w:rsidRPr="005B49B3" w:rsidRDefault="002F6411" w:rsidP="00E254B0">
            <w:pPr>
              <w:pStyle w:val="Compact"/>
              <w:spacing w:before="0" w:after="0"/>
              <w:jc w:val="right"/>
              <w:rPr>
                <w:rFonts w:ascii="Arial" w:hAnsi="Arial" w:cs="Arial"/>
                <w:sz w:val="20"/>
                <w:szCs w:val="20"/>
                <w:rPrChange w:id="433" w:author="Kevin Chen" w:date="2020-03-26T14:02:00Z">
                  <w:rPr>
                    <w:rFonts w:asciiTheme="majorHAnsi" w:hAnsiTheme="majorHAnsi" w:cstheme="majorHAnsi"/>
                    <w:sz w:val="22"/>
                    <w:szCs w:val="22"/>
                  </w:rPr>
                </w:rPrChange>
              </w:rPr>
            </w:pPr>
            <w:r w:rsidRPr="005B49B3">
              <w:rPr>
                <w:rFonts w:ascii="Arial" w:hAnsi="Arial" w:cs="Arial"/>
                <w:sz w:val="20"/>
                <w:szCs w:val="20"/>
              </w:rPr>
              <w:t>0.86</w:t>
            </w:r>
          </w:p>
        </w:tc>
        <w:tc>
          <w:tcPr>
            <w:tcW w:w="845" w:type="pct"/>
          </w:tcPr>
          <w:p w14:paraId="687A129A" w14:textId="4B4AFE27" w:rsidR="00382620" w:rsidRPr="005B49B3" w:rsidRDefault="002F6411" w:rsidP="00E254B0">
            <w:pPr>
              <w:pStyle w:val="Compact"/>
              <w:spacing w:before="0" w:after="0"/>
              <w:rPr>
                <w:rFonts w:ascii="Arial" w:hAnsi="Arial" w:cs="Arial"/>
                <w:sz w:val="20"/>
                <w:szCs w:val="20"/>
                <w:rPrChange w:id="434" w:author="Kevin Chen" w:date="2020-03-26T14:02:00Z">
                  <w:rPr>
                    <w:rFonts w:asciiTheme="majorHAnsi" w:hAnsiTheme="majorHAnsi" w:cstheme="majorHAnsi"/>
                    <w:sz w:val="22"/>
                    <w:szCs w:val="22"/>
                  </w:rPr>
                </w:rPrChange>
              </w:rPr>
            </w:pPr>
            <w:r w:rsidRPr="005B49B3">
              <w:rPr>
                <w:rFonts w:ascii="Arial" w:hAnsi="Arial" w:cs="Arial"/>
                <w:sz w:val="20"/>
                <w:szCs w:val="20"/>
              </w:rPr>
              <w:t>(0.70</w:t>
            </w:r>
            <w:r w:rsidR="004B1630" w:rsidRPr="005B49B3">
              <w:rPr>
                <w:rFonts w:ascii="Arial" w:hAnsi="Arial" w:cs="Arial"/>
                <w:sz w:val="20"/>
                <w:szCs w:val="20"/>
              </w:rPr>
              <w:t>–</w:t>
            </w:r>
            <w:r w:rsidRPr="005B49B3">
              <w:rPr>
                <w:rFonts w:ascii="Arial" w:hAnsi="Arial" w:cs="Arial"/>
                <w:sz w:val="20"/>
                <w:szCs w:val="20"/>
              </w:rPr>
              <w:t>1.06)</w:t>
            </w:r>
          </w:p>
        </w:tc>
      </w:tr>
      <w:tr w:rsidR="00382620" w:rsidRPr="005B49B3" w14:paraId="004E1E64" w14:textId="77777777" w:rsidTr="005B49B3">
        <w:tc>
          <w:tcPr>
            <w:tcW w:w="0" w:type="auto"/>
          </w:tcPr>
          <w:p w14:paraId="63AA531E" w14:textId="77777777" w:rsidR="00382620" w:rsidRPr="005B49B3" w:rsidRDefault="00382620" w:rsidP="00E254B0">
            <w:pPr>
              <w:pStyle w:val="Compact"/>
              <w:spacing w:before="0" w:after="0"/>
              <w:rPr>
                <w:rFonts w:ascii="Arial" w:hAnsi="Arial" w:cs="Arial"/>
                <w:sz w:val="20"/>
                <w:szCs w:val="20"/>
                <w:rPrChange w:id="435" w:author="Kevin Chen" w:date="2020-03-26T14:02:00Z">
                  <w:rPr>
                    <w:rFonts w:asciiTheme="majorHAnsi" w:hAnsiTheme="majorHAnsi" w:cstheme="majorHAnsi"/>
                    <w:sz w:val="22"/>
                    <w:szCs w:val="22"/>
                  </w:rPr>
                </w:rPrChange>
              </w:rPr>
            </w:pPr>
            <w:r w:rsidRPr="005B49B3">
              <w:rPr>
                <w:rFonts w:ascii="Arial" w:hAnsi="Arial" w:cs="Arial"/>
                <w:sz w:val="20"/>
                <w:szCs w:val="20"/>
                <w:rPrChange w:id="436" w:author="Kevin Chen" w:date="2020-03-26T14:02:00Z">
                  <w:rPr>
                    <w:rFonts w:asciiTheme="majorHAnsi" w:hAnsiTheme="majorHAnsi" w:cstheme="majorHAnsi"/>
                    <w:sz w:val="22"/>
                    <w:szCs w:val="22"/>
                  </w:rPr>
                </w:rPrChange>
              </w:rPr>
              <w:tab/>
              <w:t>    Bladder and urinary organ cancers</w:t>
            </w:r>
          </w:p>
        </w:tc>
        <w:tc>
          <w:tcPr>
            <w:tcW w:w="0" w:type="auto"/>
          </w:tcPr>
          <w:p w14:paraId="184395EB" w14:textId="7FF6632D" w:rsidR="00382620" w:rsidRPr="005B49B3" w:rsidRDefault="002F6411" w:rsidP="00E254B0">
            <w:pPr>
              <w:pStyle w:val="Compact"/>
              <w:spacing w:before="0" w:after="0"/>
              <w:jc w:val="right"/>
              <w:rPr>
                <w:rFonts w:ascii="Arial" w:hAnsi="Arial" w:cs="Arial"/>
                <w:sz w:val="20"/>
                <w:szCs w:val="20"/>
                <w:rPrChange w:id="437" w:author="Kevin Chen" w:date="2020-03-26T14:02:00Z">
                  <w:rPr>
                    <w:rFonts w:asciiTheme="majorHAnsi" w:hAnsiTheme="majorHAnsi" w:cstheme="majorHAnsi"/>
                    <w:sz w:val="22"/>
                    <w:szCs w:val="22"/>
                  </w:rPr>
                </w:rPrChange>
              </w:rPr>
            </w:pPr>
            <w:r w:rsidRPr="005B49B3">
              <w:rPr>
                <w:rFonts w:ascii="Arial" w:hAnsi="Arial" w:cs="Arial"/>
                <w:sz w:val="20"/>
                <w:szCs w:val="20"/>
              </w:rPr>
              <w:t>146</w:t>
            </w:r>
          </w:p>
        </w:tc>
        <w:tc>
          <w:tcPr>
            <w:tcW w:w="0" w:type="auto"/>
          </w:tcPr>
          <w:p w14:paraId="73DB210C" w14:textId="68172A84" w:rsidR="00382620" w:rsidRPr="005B49B3" w:rsidRDefault="002F6411" w:rsidP="00E254B0">
            <w:pPr>
              <w:pStyle w:val="Compact"/>
              <w:spacing w:before="0" w:after="0"/>
              <w:jc w:val="right"/>
              <w:rPr>
                <w:rFonts w:ascii="Arial" w:hAnsi="Arial" w:cs="Arial"/>
                <w:sz w:val="20"/>
                <w:szCs w:val="20"/>
                <w:rPrChange w:id="438" w:author="Kevin Chen" w:date="2020-03-26T14:02:00Z">
                  <w:rPr>
                    <w:rFonts w:asciiTheme="majorHAnsi" w:hAnsiTheme="majorHAnsi" w:cstheme="majorHAnsi"/>
                    <w:sz w:val="22"/>
                    <w:szCs w:val="22"/>
                  </w:rPr>
                </w:rPrChange>
              </w:rPr>
            </w:pPr>
            <w:r w:rsidRPr="005B49B3">
              <w:rPr>
                <w:rFonts w:ascii="Arial" w:hAnsi="Arial" w:cs="Arial"/>
                <w:sz w:val="20"/>
                <w:szCs w:val="20"/>
              </w:rPr>
              <w:t>0.95</w:t>
            </w:r>
          </w:p>
        </w:tc>
        <w:tc>
          <w:tcPr>
            <w:tcW w:w="845" w:type="pct"/>
          </w:tcPr>
          <w:p w14:paraId="388FD0E8" w14:textId="36BC1E9A" w:rsidR="00382620" w:rsidRPr="005B49B3" w:rsidRDefault="002F6411" w:rsidP="00E254B0">
            <w:pPr>
              <w:pStyle w:val="Compact"/>
              <w:spacing w:before="0" w:after="0"/>
              <w:rPr>
                <w:rFonts w:ascii="Arial" w:hAnsi="Arial" w:cs="Arial"/>
                <w:sz w:val="20"/>
                <w:szCs w:val="20"/>
                <w:rPrChange w:id="439" w:author="Kevin Chen" w:date="2020-03-26T14:02:00Z">
                  <w:rPr>
                    <w:rFonts w:asciiTheme="majorHAnsi" w:hAnsiTheme="majorHAnsi" w:cstheme="majorHAnsi"/>
                    <w:sz w:val="22"/>
                    <w:szCs w:val="22"/>
                  </w:rPr>
                </w:rPrChange>
              </w:rPr>
            </w:pPr>
            <w:r w:rsidRPr="005B49B3">
              <w:rPr>
                <w:rFonts w:ascii="Arial" w:hAnsi="Arial" w:cs="Arial"/>
                <w:sz w:val="20"/>
                <w:szCs w:val="20"/>
              </w:rPr>
              <w:t>(0.81</w:t>
            </w:r>
            <w:r w:rsidR="004B1630" w:rsidRPr="005B49B3">
              <w:rPr>
                <w:rFonts w:ascii="Arial" w:hAnsi="Arial" w:cs="Arial"/>
                <w:sz w:val="20"/>
                <w:szCs w:val="20"/>
              </w:rPr>
              <w:t>–</w:t>
            </w:r>
            <w:r w:rsidRPr="005B49B3">
              <w:rPr>
                <w:rFonts w:ascii="Arial" w:hAnsi="Arial" w:cs="Arial"/>
                <w:sz w:val="20"/>
                <w:szCs w:val="20"/>
              </w:rPr>
              <w:t>1.12)</w:t>
            </w:r>
          </w:p>
        </w:tc>
      </w:tr>
      <w:tr w:rsidR="00382620" w:rsidRPr="005B49B3" w14:paraId="1899F45D" w14:textId="77777777" w:rsidTr="005B49B3">
        <w:tc>
          <w:tcPr>
            <w:tcW w:w="0" w:type="auto"/>
          </w:tcPr>
          <w:p w14:paraId="4FF08817" w14:textId="77777777" w:rsidR="00382620" w:rsidRPr="005B49B3" w:rsidRDefault="00382620" w:rsidP="00E254B0">
            <w:pPr>
              <w:pStyle w:val="Compact"/>
              <w:spacing w:before="0" w:after="0"/>
              <w:rPr>
                <w:rFonts w:ascii="Arial" w:hAnsi="Arial" w:cs="Arial"/>
                <w:sz w:val="20"/>
                <w:szCs w:val="20"/>
                <w:rPrChange w:id="440" w:author="Kevin Chen" w:date="2020-03-26T14:02:00Z">
                  <w:rPr>
                    <w:rFonts w:asciiTheme="majorHAnsi" w:hAnsiTheme="majorHAnsi" w:cstheme="majorHAnsi"/>
                    <w:sz w:val="22"/>
                    <w:szCs w:val="22"/>
                  </w:rPr>
                </w:rPrChange>
              </w:rPr>
            </w:pPr>
            <w:r w:rsidRPr="005B49B3">
              <w:rPr>
                <w:rFonts w:ascii="Arial" w:hAnsi="Arial" w:cs="Arial"/>
                <w:sz w:val="20"/>
                <w:szCs w:val="20"/>
                <w:rPrChange w:id="441" w:author="Kevin Chen" w:date="2020-03-26T14:02:00Z">
                  <w:rPr>
                    <w:rFonts w:asciiTheme="majorHAnsi" w:hAnsiTheme="majorHAnsi" w:cstheme="majorHAnsi"/>
                    <w:sz w:val="22"/>
                    <w:szCs w:val="22"/>
                  </w:rPr>
                </w:rPrChange>
              </w:rPr>
              <w:tab/>
              <w:t>    Bile duct, liver, and gallbladder cancers</w:t>
            </w:r>
          </w:p>
        </w:tc>
        <w:tc>
          <w:tcPr>
            <w:tcW w:w="0" w:type="auto"/>
          </w:tcPr>
          <w:p w14:paraId="59A1C92D" w14:textId="56546330" w:rsidR="00382620" w:rsidRPr="005B49B3" w:rsidRDefault="002F6411" w:rsidP="00E254B0">
            <w:pPr>
              <w:pStyle w:val="Compact"/>
              <w:spacing w:before="0" w:after="0"/>
              <w:jc w:val="right"/>
              <w:rPr>
                <w:rFonts w:ascii="Arial" w:hAnsi="Arial" w:cs="Arial"/>
                <w:sz w:val="20"/>
                <w:szCs w:val="20"/>
                <w:rPrChange w:id="442" w:author="Kevin Chen" w:date="2020-03-26T14:02:00Z">
                  <w:rPr>
                    <w:rFonts w:asciiTheme="majorHAnsi" w:hAnsiTheme="majorHAnsi" w:cstheme="majorHAnsi"/>
                    <w:sz w:val="22"/>
                    <w:szCs w:val="22"/>
                  </w:rPr>
                </w:rPrChange>
              </w:rPr>
            </w:pPr>
            <w:r w:rsidRPr="005B49B3">
              <w:rPr>
                <w:rFonts w:ascii="Arial" w:hAnsi="Arial" w:cs="Arial"/>
                <w:sz w:val="20"/>
                <w:szCs w:val="20"/>
              </w:rPr>
              <w:t>162</w:t>
            </w:r>
          </w:p>
        </w:tc>
        <w:tc>
          <w:tcPr>
            <w:tcW w:w="0" w:type="auto"/>
          </w:tcPr>
          <w:p w14:paraId="2EAF9E03" w14:textId="279C946E" w:rsidR="00382620" w:rsidRPr="005B49B3" w:rsidRDefault="002F6411" w:rsidP="00E254B0">
            <w:pPr>
              <w:pStyle w:val="Compact"/>
              <w:spacing w:before="0" w:after="0"/>
              <w:jc w:val="right"/>
              <w:rPr>
                <w:rFonts w:ascii="Arial" w:hAnsi="Arial" w:cs="Arial"/>
                <w:sz w:val="20"/>
                <w:szCs w:val="20"/>
                <w:rPrChange w:id="443" w:author="Kevin Chen" w:date="2020-03-26T14:02:00Z">
                  <w:rPr>
                    <w:rFonts w:asciiTheme="majorHAnsi" w:hAnsiTheme="majorHAnsi" w:cstheme="majorHAnsi"/>
                    <w:sz w:val="22"/>
                    <w:szCs w:val="22"/>
                  </w:rPr>
                </w:rPrChange>
              </w:rPr>
            </w:pPr>
            <w:r w:rsidRPr="005B49B3">
              <w:rPr>
                <w:rFonts w:ascii="Arial" w:hAnsi="Arial" w:cs="Arial"/>
                <w:sz w:val="20"/>
                <w:szCs w:val="20"/>
              </w:rPr>
              <w:t>0.88</w:t>
            </w:r>
          </w:p>
        </w:tc>
        <w:tc>
          <w:tcPr>
            <w:tcW w:w="845" w:type="pct"/>
          </w:tcPr>
          <w:p w14:paraId="224DAAB0" w14:textId="0B8748F4" w:rsidR="00382620" w:rsidRPr="005B49B3" w:rsidRDefault="002F6411" w:rsidP="00E254B0">
            <w:pPr>
              <w:pStyle w:val="Compact"/>
              <w:spacing w:before="0" w:after="0"/>
              <w:rPr>
                <w:rFonts w:ascii="Arial" w:hAnsi="Arial" w:cs="Arial"/>
                <w:sz w:val="20"/>
                <w:szCs w:val="20"/>
                <w:rPrChange w:id="444" w:author="Kevin Chen" w:date="2020-03-26T14:02:00Z">
                  <w:rPr>
                    <w:rFonts w:asciiTheme="majorHAnsi" w:hAnsiTheme="majorHAnsi" w:cstheme="majorHAnsi"/>
                    <w:sz w:val="22"/>
                    <w:szCs w:val="22"/>
                  </w:rPr>
                </w:rPrChange>
              </w:rPr>
            </w:pPr>
            <w:r w:rsidRPr="005B49B3">
              <w:rPr>
                <w:rFonts w:ascii="Arial" w:hAnsi="Arial" w:cs="Arial"/>
                <w:sz w:val="20"/>
                <w:szCs w:val="20"/>
              </w:rPr>
              <w:t>(0.76</w:t>
            </w:r>
            <w:r w:rsidR="004B1630" w:rsidRPr="005B49B3">
              <w:rPr>
                <w:rFonts w:ascii="Arial" w:hAnsi="Arial" w:cs="Arial"/>
                <w:sz w:val="20"/>
                <w:szCs w:val="20"/>
              </w:rPr>
              <w:t>–</w:t>
            </w:r>
            <w:r w:rsidRPr="005B49B3">
              <w:rPr>
                <w:rFonts w:ascii="Arial" w:hAnsi="Arial" w:cs="Arial"/>
                <w:sz w:val="20"/>
                <w:szCs w:val="20"/>
              </w:rPr>
              <w:t>1.03)</w:t>
            </w:r>
          </w:p>
        </w:tc>
      </w:tr>
      <w:tr w:rsidR="00382620" w:rsidRPr="005B49B3" w14:paraId="6189305E" w14:textId="77777777" w:rsidTr="005B49B3">
        <w:tc>
          <w:tcPr>
            <w:tcW w:w="0" w:type="auto"/>
          </w:tcPr>
          <w:p w14:paraId="65403FC4" w14:textId="77777777" w:rsidR="00382620" w:rsidRPr="005B49B3" w:rsidRDefault="00382620" w:rsidP="00E254B0">
            <w:pPr>
              <w:pStyle w:val="Compact"/>
              <w:spacing w:before="0" w:after="0"/>
              <w:rPr>
                <w:rFonts w:ascii="Arial" w:hAnsi="Arial" w:cs="Arial"/>
                <w:sz w:val="20"/>
                <w:szCs w:val="20"/>
                <w:rPrChange w:id="445" w:author="Kevin Chen" w:date="2020-03-26T14:02:00Z">
                  <w:rPr>
                    <w:rFonts w:asciiTheme="majorHAnsi" w:hAnsiTheme="majorHAnsi" w:cstheme="majorHAnsi"/>
                    <w:sz w:val="22"/>
                    <w:szCs w:val="22"/>
                  </w:rPr>
                </w:rPrChange>
              </w:rPr>
            </w:pPr>
            <w:r w:rsidRPr="005B49B3">
              <w:rPr>
                <w:rFonts w:ascii="Arial" w:hAnsi="Arial" w:cs="Arial"/>
                <w:sz w:val="20"/>
                <w:szCs w:val="20"/>
                <w:rPrChange w:id="446" w:author="Kevin Chen" w:date="2020-03-26T14:02:00Z">
                  <w:rPr>
                    <w:rFonts w:asciiTheme="majorHAnsi" w:hAnsiTheme="majorHAnsi" w:cstheme="majorHAnsi"/>
                    <w:sz w:val="22"/>
                    <w:szCs w:val="22"/>
                  </w:rPr>
                </w:rPrChange>
              </w:rPr>
              <w:tab/>
              <w:t>    Pancreatic cancer</w:t>
            </w:r>
          </w:p>
        </w:tc>
        <w:tc>
          <w:tcPr>
            <w:tcW w:w="0" w:type="auto"/>
          </w:tcPr>
          <w:p w14:paraId="6CDB33F1" w14:textId="3A8DF006" w:rsidR="00382620" w:rsidRPr="005B49B3" w:rsidRDefault="002F6411" w:rsidP="00E254B0">
            <w:pPr>
              <w:pStyle w:val="Compact"/>
              <w:spacing w:before="0" w:after="0"/>
              <w:jc w:val="right"/>
              <w:rPr>
                <w:rFonts w:ascii="Arial" w:hAnsi="Arial" w:cs="Arial"/>
                <w:sz w:val="20"/>
                <w:szCs w:val="20"/>
                <w:rPrChange w:id="447" w:author="Kevin Chen" w:date="2020-03-26T14:02:00Z">
                  <w:rPr>
                    <w:rFonts w:asciiTheme="majorHAnsi" w:hAnsiTheme="majorHAnsi" w:cstheme="majorHAnsi"/>
                    <w:sz w:val="22"/>
                    <w:szCs w:val="22"/>
                  </w:rPr>
                </w:rPrChange>
              </w:rPr>
            </w:pPr>
            <w:r w:rsidRPr="005B49B3">
              <w:rPr>
                <w:rFonts w:ascii="Arial" w:hAnsi="Arial" w:cs="Arial"/>
                <w:sz w:val="20"/>
                <w:szCs w:val="20"/>
              </w:rPr>
              <w:t>315</w:t>
            </w:r>
          </w:p>
        </w:tc>
        <w:tc>
          <w:tcPr>
            <w:tcW w:w="0" w:type="auto"/>
          </w:tcPr>
          <w:p w14:paraId="30649A6A" w14:textId="2423987A" w:rsidR="00382620" w:rsidRPr="005B49B3" w:rsidRDefault="002F6411" w:rsidP="00E254B0">
            <w:pPr>
              <w:pStyle w:val="Compact"/>
              <w:spacing w:before="0" w:after="0"/>
              <w:jc w:val="right"/>
              <w:rPr>
                <w:rFonts w:ascii="Arial" w:hAnsi="Arial" w:cs="Arial"/>
                <w:sz w:val="20"/>
                <w:szCs w:val="20"/>
                <w:rPrChange w:id="448" w:author="Kevin Chen" w:date="2020-03-26T14:02:00Z">
                  <w:rPr>
                    <w:rFonts w:asciiTheme="majorHAnsi" w:hAnsiTheme="majorHAnsi" w:cstheme="majorHAnsi"/>
                    <w:sz w:val="22"/>
                    <w:szCs w:val="22"/>
                  </w:rPr>
                </w:rPrChange>
              </w:rPr>
            </w:pPr>
            <w:r w:rsidRPr="005B49B3">
              <w:rPr>
                <w:rFonts w:ascii="Arial" w:hAnsi="Arial" w:cs="Arial"/>
                <w:sz w:val="20"/>
                <w:szCs w:val="20"/>
              </w:rPr>
              <w:t>1.05</w:t>
            </w:r>
          </w:p>
        </w:tc>
        <w:tc>
          <w:tcPr>
            <w:tcW w:w="845" w:type="pct"/>
          </w:tcPr>
          <w:p w14:paraId="1E84A3B6" w14:textId="6FF31DA4" w:rsidR="00382620" w:rsidRPr="005B49B3" w:rsidRDefault="002F6411" w:rsidP="00E254B0">
            <w:pPr>
              <w:pStyle w:val="Compact"/>
              <w:spacing w:before="0" w:after="0"/>
              <w:rPr>
                <w:rFonts w:ascii="Arial" w:hAnsi="Arial" w:cs="Arial"/>
                <w:sz w:val="20"/>
                <w:szCs w:val="20"/>
                <w:rPrChange w:id="449" w:author="Kevin Chen" w:date="2020-03-26T14:02:00Z">
                  <w:rPr>
                    <w:rFonts w:asciiTheme="majorHAnsi" w:hAnsiTheme="majorHAnsi" w:cstheme="majorHAnsi"/>
                    <w:sz w:val="22"/>
                    <w:szCs w:val="22"/>
                  </w:rPr>
                </w:rPrChange>
              </w:rPr>
            </w:pPr>
            <w:r w:rsidRPr="005B49B3">
              <w:rPr>
                <w:rFonts w:ascii="Arial" w:hAnsi="Arial" w:cs="Arial"/>
                <w:sz w:val="20"/>
                <w:szCs w:val="20"/>
              </w:rPr>
              <w:t>(0.94</w:t>
            </w:r>
            <w:r w:rsidR="004B1630" w:rsidRPr="005B49B3">
              <w:rPr>
                <w:rFonts w:ascii="Arial" w:hAnsi="Arial" w:cs="Arial"/>
                <w:sz w:val="20"/>
                <w:szCs w:val="20"/>
              </w:rPr>
              <w:t>–</w:t>
            </w:r>
            <w:r w:rsidRPr="005B49B3">
              <w:rPr>
                <w:rFonts w:ascii="Arial" w:hAnsi="Arial" w:cs="Arial"/>
                <w:sz w:val="20"/>
                <w:szCs w:val="20"/>
              </w:rPr>
              <w:t>1.17)</w:t>
            </w:r>
          </w:p>
        </w:tc>
      </w:tr>
      <w:tr w:rsidR="00382620" w:rsidRPr="005B49B3" w14:paraId="2F2AC901" w14:textId="77777777" w:rsidTr="005B49B3">
        <w:tc>
          <w:tcPr>
            <w:tcW w:w="0" w:type="auto"/>
          </w:tcPr>
          <w:p w14:paraId="67116947" w14:textId="77777777" w:rsidR="00382620" w:rsidRPr="005B49B3" w:rsidRDefault="00382620" w:rsidP="00E254B0">
            <w:pPr>
              <w:pStyle w:val="Compact"/>
              <w:spacing w:before="0" w:after="0"/>
              <w:rPr>
                <w:rFonts w:ascii="Arial" w:hAnsi="Arial" w:cs="Arial"/>
                <w:sz w:val="20"/>
                <w:szCs w:val="20"/>
                <w:rPrChange w:id="450" w:author="Kevin Chen" w:date="2020-03-26T14:02:00Z">
                  <w:rPr>
                    <w:rFonts w:asciiTheme="majorHAnsi" w:hAnsiTheme="majorHAnsi" w:cstheme="majorHAnsi"/>
                    <w:sz w:val="22"/>
                    <w:szCs w:val="22"/>
                  </w:rPr>
                </w:rPrChange>
              </w:rPr>
            </w:pPr>
            <w:r w:rsidRPr="005B49B3">
              <w:rPr>
                <w:rFonts w:ascii="Arial" w:hAnsi="Arial" w:cs="Arial"/>
                <w:sz w:val="20"/>
                <w:szCs w:val="20"/>
                <w:rPrChange w:id="451" w:author="Kevin Chen" w:date="2020-03-26T14:02:00Z">
                  <w:rPr>
                    <w:rFonts w:asciiTheme="majorHAnsi" w:hAnsiTheme="majorHAnsi" w:cstheme="majorHAnsi"/>
                    <w:sz w:val="22"/>
                    <w:szCs w:val="22"/>
                  </w:rPr>
                </w:rPrChange>
              </w:rPr>
              <w:tab/>
              <w:t>    Laryngeal cancer</w:t>
            </w:r>
          </w:p>
        </w:tc>
        <w:tc>
          <w:tcPr>
            <w:tcW w:w="0" w:type="auto"/>
          </w:tcPr>
          <w:p w14:paraId="2200AE8C" w14:textId="05191D4C" w:rsidR="00382620" w:rsidRPr="005B49B3" w:rsidRDefault="002F6411" w:rsidP="00E254B0">
            <w:pPr>
              <w:pStyle w:val="Compact"/>
              <w:spacing w:before="0" w:after="0"/>
              <w:jc w:val="right"/>
              <w:rPr>
                <w:rFonts w:ascii="Arial" w:hAnsi="Arial" w:cs="Arial"/>
                <w:sz w:val="20"/>
                <w:szCs w:val="20"/>
                <w:rPrChange w:id="452" w:author="Kevin Chen" w:date="2020-03-26T14:02:00Z">
                  <w:rPr>
                    <w:rFonts w:asciiTheme="majorHAnsi" w:hAnsiTheme="majorHAnsi" w:cstheme="majorHAnsi"/>
                    <w:sz w:val="22"/>
                    <w:szCs w:val="22"/>
                  </w:rPr>
                </w:rPrChange>
              </w:rPr>
            </w:pPr>
            <w:r w:rsidRPr="005B49B3">
              <w:rPr>
                <w:rFonts w:ascii="Arial" w:hAnsi="Arial" w:cs="Arial"/>
                <w:sz w:val="20"/>
                <w:szCs w:val="20"/>
              </w:rPr>
              <w:t>74</w:t>
            </w:r>
          </w:p>
        </w:tc>
        <w:tc>
          <w:tcPr>
            <w:tcW w:w="0" w:type="auto"/>
          </w:tcPr>
          <w:p w14:paraId="0F34FDF7" w14:textId="753F748E" w:rsidR="00382620" w:rsidRPr="005B49B3" w:rsidRDefault="002F6411" w:rsidP="00E254B0">
            <w:pPr>
              <w:pStyle w:val="Compact"/>
              <w:spacing w:before="0" w:after="0"/>
              <w:jc w:val="right"/>
              <w:rPr>
                <w:rFonts w:ascii="Arial" w:hAnsi="Arial" w:cs="Arial"/>
                <w:sz w:val="20"/>
                <w:szCs w:val="20"/>
                <w:rPrChange w:id="453" w:author="Kevin Chen" w:date="2020-03-26T14:02:00Z">
                  <w:rPr>
                    <w:rFonts w:asciiTheme="majorHAnsi" w:hAnsiTheme="majorHAnsi" w:cstheme="majorHAnsi"/>
                    <w:sz w:val="22"/>
                    <w:szCs w:val="22"/>
                  </w:rPr>
                </w:rPrChange>
              </w:rPr>
            </w:pPr>
            <w:r w:rsidRPr="005B49B3">
              <w:rPr>
                <w:rFonts w:ascii="Arial" w:hAnsi="Arial" w:cs="Arial"/>
                <w:sz w:val="20"/>
                <w:szCs w:val="20"/>
              </w:rPr>
              <w:t>1.17</w:t>
            </w:r>
          </w:p>
        </w:tc>
        <w:tc>
          <w:tcPr>
            <w:tcW w:w="845" w:type="pct"/>
          </w:tcPr>
          <w:p w14:paraId="7EFF9CAE" w14:textId="0C256D80" w:rsidR="00382620" w:rsidRPr="005B49B3" w:rsidRDefault="002F6411" w:rsidP="00E254B0">
            <w:pPr>
              <w:pStyle w:val="Compact"/>
              <w:spacing w:before="0" w:after="0"/>
              <w:rPr>
                <w:rFonts w:ascii="Arial" w:hAnsi="Arial" w:cs="Arial"/>
                <w:sz w:val="20"/>
                <w:szCs w:val="20"/>
                <w:rPrChange w:id="454" w:author="Kevin Chen" w:date="2020-03-26T14:02:00Z">
                  <w:rPr>
                    <w:rFonts w:asciiTheme="majorHAnsi" w:hAnsiTheme="majorHAnsi" w:cstheme="majorHAnsi"/>
                    <w:sz w:val="22"/>
                    <w:szCs w:val="22"/>
                  </w:rPr>
                </w:rPrChange>
              </w:rPr>
            </w:pPr>
            <w:r w:rsidRPr="005B49B3">
              <w:rPr>
                <w:rFonts w:ascii="Arial" w:hAnsi="Arial" w:cs="Arial"/>
                <w:sz w:val="20"/>
                <w:szCs w:val="20"/>
              </w:rPr>
              <w:t>(0.93</w:t>
            </w:r>
            <w:r w:rsidR="004B1630" w:rsidRPr="005B49B3">
              <w:rPr>
                <w:rFonts w:ascii="Arial" w:hAnsi="Arial" w:cs="Arial"/>
                <w:sz w:val="20"/>
                <w:szCs w:val="20"/>
              </w:rPr>
              <w:t>–</w:t>
            </w:r>
            <w:r w:rsidRPr="005B49B3">
              <w:rPr>
                <w:rFonts w:ascii="Arial" w:hAnsi="Arial" w:cs="Arial"/>
                <w:sz w:val="20"/>
                <w:szCs w:val="20"/>
              </w:rPr>
              <w:t>1.47)</w:t>
            </w:r>
          </w:p>
        </w:tc>
      </w:tr>
      <w:tr w:rsidR="00382620" w:rsidRPr="005B49B3" w14:paraId="2A522D7A" w14:textId="77777777" w:rsidTr="005B49B3">
        <w:tc>
          <w:tcPr>
            <w:tcW w:w="0" w:type="auto"/>
          </w:tcPr>
          <w:p w14:paraId="176E06B4" w14:textId="77777777" w:rsidR="00382620" w:rsidRPr="005B49B3" w:rsidRDefault="00382620" w:rsidP="00E254B0">
            <w:pPr>
              <w:pStyle w:val="Compact"/>
              <w:spacing w:before="0" w:after="0"/>
              <w:rPr>
                <w:rFonts w:ascii="Arial" w:hAnsi="Arial" w:cs="Arial"/>
                <w:sz w:val="20"/>
                <w:szCs w:val="20"/>
                <w:rPrChange w:id="455" w:author="Kevin Chen" w:date="2020-03-26T14:02:00Z">
                  <w:rPr>
                    <w:rFonts w:asciiTheme="majorHAnsi" w:hAnsiTheme="majorHAnsi" w:cstheme="majorHAnsi"/>
                    <w:sz w:val="22"/>
                    <w:szCs w:val="22"/>
                  </w:rPr>
                </w:rPrChange>
              </w:rPr>
            </w:pPr>
            <w:r w:rsidRPr="005B49B3">
              <w:rPr>
                <w:rFonts w:ascii="Arial" w:hAnsi="Arial" w:cs="Arial"/>
                <w:sz w:val="20"/>
                <w:szCs w:val="20"/>
                <w:rPrChange w:id="456" w:author="Kevin Chen" w:date="2020-03-26T14:02:00Z">
                  <w:rPr>
                    <w:rFonts w:asciiTheme="majorHAnsi" w:hAnsiTheme="majorHAnsi" w:cstheme="majorHAnsi"/>
                    <w:sz w:val="22"/>
                    <w:szCs w:val="22"/>
                  </w:rPr>
                </w:rPrChange>
              </w:rPr>
              <w:tab/>
              <w:t>    Lung cancer</w:t>
            </w:r>
          </w:p>
        </w:tc>
        <w:tc>
          <w:tcPr>
            <w:tcW w:w="0" w:type="auto"/>
          </w:tcPr>
          <w:p w14:paraId="7303EAF9" w14:textId="00BA87FB" w:rsidR="00382620" w:rsidRPr="005B49B3" w:rsidRDefault="002F6411" w:rsidP="00E254B0">
            <w:pPr>
              <w:pStyle w:val="Compact"/>
              <w:spacing w:before="0" w:after="0"/>
              <w:jc w:val="right"/>
              <w:rPr>
                <w:rFonts w:ascii="Arial" w:hAnsi="Arial" w:cs="Arial"/>
                <w:sz w:val="20"/>
                <w:szCs w:val="20"/>
                <w:rPrChange w:id="457" w:author="Kevin Chen" w:date="2020-03-26T14:02:00Z">
                  <w:rPr>
                    <w:rFonts w:asciiTheme="majorHAnsi" w:hAnsiTheme="majorHAnsi" w:cstheme="majorHAnsi"/>
                    <w:sz w:val="22"/>
                    <w:szCs w:val="22"/>
                  </w:rPr>
                </w:rPrChange>
              </w:rPr>
            </w:pPr>
            <w:r w:rsidRPr="005B49B3">
              <w:rPr>
                <w:rFonts w:ascii="Arial" w:hAnsi="Arial" w:cs="Arial"/>
                <w:sz w:val="20"/>
                <w:szCs w:val="20"/>
              </w:rPr>
              <w:t>1 891</w:t>
            </w:r>
          </w:p>
        </w:tc>
        <w:tc>
          <w:tcPr>
            <w:tcW w:w="0" w:type="auto"/>
          </w:tcPr>
          <w:p w14:paraId="785A4C83" w14:textId="100E3294" w:rsidR="00382620" w:rsidRPr="005B49B3" w:rsidRDefault="002F6411" w:rsidP="00E254B0">
            <w:pPr>
              <w:pStyle w:val="Compact"/>
              <w:spacing w:before="0" w:after="0"/>
              <w:jc w:val="right"/>
              <w:rPr>
                <w:rFonts w:ascii="Arial" w:hAnsi="Arial" w:cs="Arial"/>
                <w:sz w:val="20"/>
                <w:szCs w:val="20"/>
                <w:rPrChange w:id="458" w:author="Kevin Chen" w:date="2020-03-26T14:02:00Z">
                  <w:rPr>
                    <w:rFonts w:asciiTheme="majorHAnsi" w:hAnsiTheme="majorHAnsi" w:cstheme="majorHAnsi"/>
                    <w:sz w:val="22"/>
                    <w:szCs w:val="22"/>
                  </w:rPr>
                </w:rPrChange>
              </w:rPr>
            </w:pPr>
            <w:r w:rsidRPr="005B49B3">
              <w:rPr>
                <w:rFonts w:ascii="Arial" w:hAnsi="Arial" w:cs="Arial"/>
                <w:sz w:val="20"/>
                <w:szCs w:val="20"/>
              </w:rPr>
              <w:t>1.07</w:t>
            </w:r>
          </w:p>
        </w:tc>
        <w:tc>
          <w:tcPr>
            <w:tcW w:w="845" w:type="pct"/>
          </w:tcPr>
          <w:p w14:paraId="3B3639BF" w14:textId="2EA3FF05" w:rsidR="00382620" w:rsidRPr="005B49B3" w:rsidRDefault="002F6411" w:rsidP="00E254B0">
            <w:pPr>
              <w:pStyle w:val="Compact"/>
              <w:spacing w:before="0" w:after="0"/>
              <w:rPr>
                <w:rFonts w:ascii="Arial" w:hAnsi="Arial" w:cs="Arial"/>
                <w:sz w:val="20"/>
                <w:szCs w:val="20"/>
                <w:rPrChange w:id="459" w:author="Kevin Chen" w:date="2020-03-26T14:02:00Z">
                  <w:rPr>
                    <w:rFonts w:asciiTheme="majorHAnsi" w:hAnsiTheme="majorHAnsi" w:cstheme="majorHAnsi"/>
                    <w:sz w:val="22"/>
                    <w:szCs w:val="22"/>
                  </w:rPr>
                </w:rPrChange>
              </w:rPr>
            </w:pPr>
            <w:r w:rsidRPr="005B49B3">
              <w:rPr>
                <w:rFonts w:ascii="Arial" w:hAnsi="Arial" w:cs="Arial"/>
                <w:sz w:val="20"/>
                <w:szCs w:val="20"/>
              </w:rPr>
              <w:t>(1.02</w:t>
            </w:r>
            <w:r w:rsidR="004B1630" w:rsidRPr="005B49B3">
              <w:rPr>
                <w:rFonts w:ascii="Arial" w:hAnsi="Arial" w:cs="Arial"/>
                <w:sz w:val="20"/>
                <w:szCs w:val="20"/>
              </w:rPr>
              <w:t>–</w:t>
            </w:r>
            <w:r w:rsidRPr="005B49B3">
              <w:rPr>
                <w:rFonts w:ascii="Arial" w:hAnsi="Arial" w:cs="Arial"/>
                <w:sz w:val="20"/>
                <w:szCs w:val="20"/>
              </w:rPr>
              <w:t>1.12)</w:t>
            </w:r>
          </w:p>
        </w:tc>
      </w:tr>
      <w:tr w:rsidR="00382620" w:rsidRPr="005B49B3" w14:paraId="36D0BBA3" w14:textId="77777777" w:rsidTr="005B49B3">
        <w:tc>
          <w:tcPr>
            <w:tcW w:w="0" w:type="auto"/>
          </w:tcPr>
          <w:p w14:paraId="2DA77A09" w14:textId="77777777" w:rsidR="00382620" w:rsidRPr="005B49B3" w:rsidRDefault="00382620" w:rsidP="00E254B0">
            <w:pPr>
              <w:pStyle w:val="Compact"/>
              <w:spacing w:before="0" w:after="0"/>
              <w:rPr>
                <w:rFonts w:ascii="Arial" w:hAnsi="Arial" w:cs="Arial"/>
                <w:sz w:val="20"/>
                <w:szCs w:val="20"/>
                <w:rPrChange w:id="460" w:author="Kevin Chen" w:date="2020-03-26T14:02:00Z">
                  <w:rPr>
                    <w:rFonts w:asciiTheme="majorHAnsi" w:hAnsiTheme="majorHAnsi" w:cstheme="majorHAnsi"/>
                    <w:sz w:val="22"/>
                    <w:szCs w:val="22"/>
                  </w:rPr>
                </w:rPrChange>
              </w:rPr>
            </w:pPr>
            <w:r w:rsidRPr="005B49B3">
              <w:rPr>
                <w:rFonts w:ascii="Arial" w:hAnsi="Arial" w:cs="Arial"/>
                <w:sz w:val="20"/>
                <w:szCs w:val="20"/>
                <w:rPrChange w:id="461" w:author="Kevin Chen" w:date="2020-03-26T14:02:00Z">
                  <w:rPr>
                    <w:rFonts w:asciiTheme="majorHAnsi" w:hAnsiTheme="majorHAnsi" w:cstheme="majorHAnsi"/>
                    <w:sz w:val="22"/>
                    <w:szCs w:val="22"/>
                  </w:rPr>
                </w:rPrChange>
              </w:rPr>
              <w:tab/>
              <w:t>    Skin cancer</w:t>
            </w:r>
          </w:p>
        </w:tc>
        <w:tc>
          <w:tcPr>
            <w:tcW w:w="0" w:type="auto"/>
          </w:tcPr>
          <w:p w14:paraId="0D018782" w14:textId="2173DCC9" w:rsidR="00382620" w:rsidRPr="005B49B3" w:rsidRDefault="002F6411" w:rsidP="00E254B0">
            <w:pPr>
              <w:pStyle w:val="Compact"/>
              <w:spacing w:before="0" w:after="0"/>
              <w:jc w:val="right"/>
              <w:rPr>
                <w:rFonts w:ascii="Arial" w:hAnsi="Arial" w:cs="Arial"/>
                <w:sz w:val="20"/>
                <w:szCs w:val="20"/>
                <w:rPrChange w:id="462" w:author="Kevin Chen" w:date="2020-03-26T14:02:00Z">
                  <w:rPr>
                    <w:rFonts w:asciiTheme="majorHAnsi" w:hAnsiTheme="majorHAnsi" w:cstheme="majorHAnsi"/>
                    <w:sz w:val="22"/>
                    <w:szCs w:val="22"/>
                  </w:rPr>
                </w:rPrChange>
              </w:rPr>
            </w:pPr>
            <w:r w:rsidRPr="005B49B3">
              <w:rPr>
                <w:rFonts w:ascii="Arial" w:hAnsi="Arial" w:cs="Arial"/>
                <w:sz w:val="20"/>
                <w:szCs w:val="20"/>
              </w:rPr>
              <w:t>73</w:t>
            </w:r>
          </w:p>
        </w:tc>
        <w:tc>
          <w:tcPr>
            <w:tcW w:w="0" w:type="auto"/>
          </w:tcPr>
          <w:p w14:paraId="0EB850B5" w14:textId="24F5D140" w:rsidR="00382620" w:rsidRPr="005B49B3" w:rsidRDefault="002F6411" w:rsidP="00E254B0">
            <w:pPr>
              <w:pStyle w:val="Compact"/>
              <w:spacing w:before="0" w:after="0"/>
              <w:jc w:val="right"/>
              <w:rPr>
                <w:rFonts w:ascii="Arial" w:hAnsi="Arial" w:cs="Arial"/>
                <w:sz w:val="20"/>
                <w:szCs w:val="20"/>
                <w:rPrChange w:id="463" w:author="Kevin Chen" w:date="2020-03-26T14:02:00Z">
                  <w:rPr>
                    <w:rFonts w:asciiTheme="majorHAnsi" w:hAnsiTheme="majorHAnsi" w:cstheme="majorHAnsi"/>
                    <w:sz w:val="22"/>
                    <w:szCs w:val="22"/>
                  </w:rPr>
                </w:rPrChange>
              </w:rPr>
            </w:pPr>
            <w:r w:rsidRPr="005B49B3">
              <w:rPr>
                <w:rFonts w:ascii="Arial" w:hAnsi="Arial" w:cs="Arial"/>
                <w:sz w:val="20"/>
                <w:szCs w:val="20"/>
              </w:rPr>
              <w:t>0.66</w:t>
            </w:r>
          </w:p>
        </w:tc>
        <w:tc>
          <w:tcPr>
            <w:tcW w:w="845" w:type="pct"/>
          </w:tcPr>
          <w:p w14:paraId="4FFCF85C" w14:textId="655FFB62" w:rsidR="00382620" w:rsidRPr="005B49B3" w:rsidRDefault="002F6411" w:rsidP="00E254B0">
            <w:pPr>
              <w:pStyle w:val="Compact"/>
              <w:spacing w:before="0" w:after="0"/>
              <w:rPr>
                <w:rFonts w:ascii="Arial" w:hAnsi="Arial" w:cs="Arial"/>
                <w:sz w:val="20"/>
                <w:szCs w:val="20"/>
                <w:rPrChange w:id="464" w:author="Kevin Chen" w:date="2020-03-26T14:02:00Z">
                  <w:rPr>
                    <w:rFonts w:asciiTheme="majorHAnsi" w:hAnsiTheme="majorHAnsi" w:cstheme="majorHAnsi"/>
                    <w:sz w:val="22"/>
                    <w:szCs w:val="22"/>
                  </w:rPr>
                </w:rPrChange>
              </w:rPr>
            </w:pPr>
            <w:r w:rsidRPr="005B49B3">
              <w:rPr>
                <w:rFonts w:ascii="Arial" w:hAnsi="Arial" w:cs="Arial"/>
                <w:sz w:val="20"/>
                <w:szCs w:val="20"/>
              </w:rPr>
              <w:t>(0.52</w:t>
            </w:r>
            <w:r w:rsidR="004B1630" w:rsidRPr="005B49B3">
              <w:rPr>
                <w:rFonts w:ascii="Arial" w:hAnsi="Arial" w:cs="Arial"/>
                <w:sz w:val="20"/>
                <w:szCs w:val="20"/>
              </w:rPr>
              <w:t>–</w:t>
            </w:r>
            <w:r w:rsidRPr="005B49B3">
              <w:rPr>
                <w:rFonts w:ascii="Arial" w:hAnsi="Arial" w:cs="Arial"/>
                <w:sz w:val="20"/>
                <w:szCs w:val="20"/>
              </w:rPr>
              <w:t>0.83)</w:t>
            </w:r>
          </w:p>
        </w:tc>
      </w:tr>
      <w:tr w:rsidR="00382620" w:rsidRPr="005B49B3" w14:paraId="1C6110B7" w14:textId="77777777" w:rsidTr="005B49B3">
        <w:tc>
          <w:tcPr>
            <w:tcW w:w="0" w:type="auto"/>
          </w:tcPr>
          <w:p w14:paraId="00BB2A5F" w14:textId="77777777" w:rsidR="00382620" w:rsidRPr="005B49B3" w:rsidRDefault="00382620" w:rsidP="00E254B0">
            <w:pPr>
              <w:pStyle w:val="Compact"/>
              <w:spacing w:before="0" w:after="0"/>
              <w:rPr>
                <w:rFonts w:ascii="Arial" w:hAnsi="Arial" w:cs="Arial"/>
                <w:sz w:val="20"/>
                <w:szCs w:val="20"/>
                <w:rPrChange w:id="465" w:author="Kevin Chen" w:date="2020-03-26T14:02:00Z">
                  <w:rPr>
                    <w:rFonts w:asciiTheme="majorHAnsi" w:hAnsiTheme="majorHAnsi" w:cstheme="majorHAnsi"/>
                    <w:sz w:val="22"/>
                    <w:szCs w:val="22"/>
                  </w:rPr>
                </w:rPrChange>
              </w:rPr>
            </w:pPr>
            <w:r w:rsidRPr="005B49B3">
              <w:rPr>
                <w:rFonts w:ascii="Arial" w:hAnsi="Arial" w:cs="Arial"/>
                <w:sz w:val="20"/>
                <w:szCs w:val="20"/>
                <w:rPrChange w:id="466" w:author="Kevin Chen" w:date="2020-03-26T14:02:00Z">
                  <w:rPr>
                    <w:rFonts w:asciiTheme="majorHAnsi" w:hAnsiTheme="majorHAnsi" w:cstheme="majorHAnsi"/>
                    <w:sz w:val="22"/>
                    <w:szCs w:val="22"/>
                  </w:rPr>
                </w:rPrChange>
              </w:rPr>
              <w:tab/>
              <w:t>    Prostate cancer</w:t>
            </w:r>
          </w:p>
        </w:tc>
        <w:tc>
          <w:tcPr>
            <w:tcW w:w="0" w:type="auto"/>
          </w:tcPr>
          <w:p w14:paraId="27551CEF" w14:textId="1B7F398F" w:rsidR="00382620" w:rsidRPr="005B49B3" w:rsidRDefault="002F6411" w:rsidP="00E254B0">
            <w:pPr>
              <w:pStyle w:val="Compact"/>
              <w:spacing w:before="0" w:after="0"/>
              <w:jc w:val="right"/>
              <w:rPr>
                <w:rFonts w:ascii="Arial" w:hAnsi="Arial" w:cs="Arial"/>
                <w:sz w:val="20"/>
                <w:szCs w:val="20"/>
                <w:rPrChange w:id="467" w:author="Kevin Chen" w:date="2020-03-26T14:02:00Z">
                  <w:rPr>
                    <w:rFonts w:asciiTheme="majorHAnsi" w:hAnsiTheme="majorHAnsi" w:cstheme="majorHAnsi"/>
                    <w:sz w:val="22"/>
                    <w:szCs w:val="22"/>
                  </w:rPr>
                </w:rPrChange>
              </w:rPr>
            </w:pPr>
            <w:r w:rsidRPr="005B49B3">
              <w:rPr>
                <w:rFonts w:ascii="Arial" w:hAnsi="Arial" w:cs="Arial"/>
                <w:sz w:val="20"/>
                <w:szCs w:val="20"/>
              </w:rPr>
              <w:t>417</w:t>
            </w:r>
          </w:p>
        </w:tc>
        <w:tc>
          <w:tcPr>
            <w:tcW w:w="0" w:type="auto"/>
          </w:tcPr>
          <w:p w14:paraId="0743CCED" w14:textId="30F9E731" w:rsidR="00382620" w:rsidRPr="005B49B3" w:rsidRDefault="002F6411" w:rsidP="00E254B0">
            <w:pPr>
              <w:pStyle w:val="Compact"/>
              <w:spacing w:before="0" w:after="0"/>
              <w:jc w:val="right"/>
              <w:rPr>
                <w:rFonts w:ascii="Arial" w:hAnsi="Arial" w:cs="Arial"/>
                <w:sz w:val="20"/>
                <w:szCs w:val="20"/>
                <w:rPrChange w:id="468" w:author="Kevin Chen" w:date="2020-03-26T14:02:00Z">
                  <w:rPr>
                    <w:rFonts w:asciiTheme="majorHAnsi" w:hAnsiTheme="majorHAnsi" w:cstheme="majorHAnsi"/>
                    <w:sz w:val="22"/>
                    <w:szCs w:val="22"/>
                  </w:rPr>
                </w:rPrChange>
              </w:rPr>
            </w:pPr>
            <w:r w:rsidRPr="005B49B3">
              <w:rPr>
                <w:rFonts w:ascii="Arial" w:hAnsi="Arial" w:cs="Arial"/>
                <w:sz w:val="20"/>
                <w:szCs w:val="20"/>
              </w:rPr>
              <w:t>0.82</w:t>
            </w:r>
          </w:p>
        </w:tc>
        <w:tc>
          <w:tcPr>
            <w:tcW w:w="845" w:type="pct"/>
          </w:tcPr>
          <w:p w14:paraId="4F1965BE" w14:textId="48FC40B9" w:rsidR="00382620" w:rsidRPr="005B49B3" w:rsidRDefault="002F6411" w:rsidP="00E254B0">
            <w:pPr>
              <w:pStyle w:val="Compact"/>
              <w:spacing w:before="0" w:after="0"/>
              <w:rPr>
                <w:rFonts w:ascii="Arial" w:hAnsi="Arial" w:cs="Arial"/>
                <w:sz w:val="20"/>
                <w:szCs w:val="20"/>
                <w:rPrChange w:id="469" w:author="Kevin Chen" w:date="2020-03-26T14:02:00Z">
                  <w:rPr>
                    <w:rFonts w:asciiTheme="majorHAnsi" w:hAnsiTheme="majorHAnsi" w:cstheme="majorHAnsi"/>
                    <w:sz w:val="22"/>
                    <w:szCs w:val="22"/>
                  </w:rPr>
                </w:rPrChange>
              </w:rPr>
            </w:pPr>
            <w:r w:rsidRPr="005B49B3">
              <w:rPr>
                <w:rFonts w:ascii="Arial" w:hAnsi="Arial" w:cs="Arial"/>
                <w:sz w:val="20"/>
                <w:szCs w:val="20"/>
              </w:rPr>
              <w:t>(0.75</w:t>
            </w:r>
            <w:r w:rsidR="004B1630" w:rsidRPr="005B49B3">
              <w:rPr>
                <w:rFonts w:ascii="Arial" w:hAnsi="Arial" w:cs="Arial"/>
                <w:sz w:val="20"/>
                <w:szCs w:val="20"/>
              </w:rPr>
              <w:t>–</w:t>
            </w:r>
            <w:r w:rsidRPr="005B49B3">
              <w:rPr>
                <w:rFonts w:ascii="Arial" w:hAnsi="Arial" w:cs="Arial"/>
                <w:sz w:val="20"/>
                <w:szCs w:val="20"/>
              </w:rPr>
              <w:t>0.91)</w:t>
            </w:r>
          </w:p>
        </w:tc>
      </w:tr>
      <w:tr w:rsidR="00382620" w:rsidRPr="005B49B3" w14:paraId="230B12BE" w14:textId="77777777" w:rsidTr="005B49B3">
        <w:tc>
          <w:tcPr>
            <w:tcW w:w="0" w:type="auto"/>
          </w:tcPr>
          <w:p w14:paraId="52CB00D0" w14:textId="77777777" w:rsidR="00382620" w:rsidRPr="005B49B3" w:rsidRDefault="00382620" w:rsidP="00E254B0">
            <w:pPr>
              <w:pStyle w:val="Compact"/>
              <w:spacing w:before="0" w:after="0"/>
              <w:rPr>
                <w:rFonts w:ascii="Arial" w:hAnsi="Arial" w:cs="Arial"/>
                <w:sz w:val="20"/>
                <w:szCs w:val="20"/>
                <w:rPrChange w:id="470" w:author="Kevin Chen" w:date="2020-03-26T14:02:00Z">
                  <w:rPr>
                    <w:rFonts w:asciiTheme="majorHAnsi" w:hAnsiTheme="majorHAnsi" w:cstheme="majorHAnsi"/>
                    <w:sz w:val="22"/>
                    <w:szCs w:val="22"/>
                  </w:rPr>
                </w:rPrChange>
              </w:rPr>
            </w:pPr>
            <w:r w:rsidRPr="005B49B3">
              <w:rPr>
                <w:rFonts w:ascii="Arial" w:hAnsi="Arial" w:cs="Arial"/>
                <w:sz w:val="20"/>
                <w:szCs w:val="20"/>
                <w:rPrChange w:id="471" w:author="Kevin Chen" w:date="2020-03-26T14:02:00Z">
                  <w:rPr>
                    <w:rFonts w:asciiTheme="majorHAnsi" w:hAnsiTheme="majorHAnsi" w:cstheme="majorHAnsi"/>
                    <w:sz w:val="22"/>
                    <w:szCs w:val="22"/>
                  </w:rPr>
                </w:rPrChange>
              </w:rPr>
              <w:tab/>
              <w:t>    Brain and nervous system cancers</w:t>
            </w:r>
          </w:p>
        </w:tc>
        <w:tc>
          <w:tcPr>
            <w:tcW w:w="0" w:type="auto"/>
          </w:tcPr>
          <w:p w14:paraId="50EB1E94" w14:textId="4458D202" w:rsidR="00382620" w:rsidRPr="005B49B3" w:rsidRDefault="002F6411" w:rsidP="00E254B0">
            <w:pPr>
              <w:pStyle w:val="Compact"/>
              <w:spacing w:before="0" w:after="0"/>
              <w:jc w:val="right"/>
              <w:rPr>
                <w:rFonts w:ascii="Arial" w:hAnsi="Arial" w:cs="Arial"/>
                <w:sz w:val="20"/>
                <w:szCs w:val="20"/>
                <w:rPrChange w:id="472" w:author="Kevin Chen" w:date="2020-03-26T14:02:00Z">
                  <w:rPr>
                    <w:rFonts w:asciiTheme="majorHAnsi" w:hAnsiTheme="majorHAnsi" w:cstheme="majorHAnsi"/>
                    <w:sz w:val="22"/>
                    <w:szCs w:val="22"/>
                  </w:rPr>
                </w:rPrChange>
              </w:rPr>
            </w:pPr>
            <w:r w:rsidRPr="005B49B3">
              <w:rPr>
                <w:rFonts w:ascii="Arial" w:hAnsi="Arial" w:cs="Arial"/>
                <w:sz w:val="20"/>
                <w:szCs w:val="20"/>
              </w:rPr>
              <w:t>128</w:t>
            </w:r>
          </w:p>
        </w:tc>
        <w:tc>
          <w:tcPr>
            <w:tcW w:w="0" w:type="auto"/>
          </w:tcPr>
          <w:p w14:paraId="6700E6A2" w14:textId="48BE3C63" w:rsidR="00382620" w:rsidRPr="005B49B3" w:rsidRDefault="002F6411" w:rsidP="00E254B0">
            <w:pPr>
              <w:pStyle w:val="Compact"/>
              <w:spacing w:before="0" w:after="0"/>
              <w:jc w:val="right"/>
              <w:rPr>
                <w:rFonts w:ascii="Arial" w:hAnsi="Arial" w:cs="Arial"/>
                <w:sz w:val="20"/>
                <w:szCs w:val="20"/>
                <w:rPrChange w:id="473" w:author="Kevin Chen" w:date="2020-03-26T14:02:00Z">
                  <w:rPr>
                    <w:rFonts w:asciiTheme="majorHAnsi" w:hAnsiTheme="majorHAnsi" w:cstheme="majorHAnsi"/>
                    <w:sz w:val="22"/>
                    <w:szCs w:val="22"/>
                  </w:rPr>
                </w:rPrChange>
              </w:rPr>
            </w:pPr>
            <w:r w:rsidRPr="005B49B3">
              <w:rPr>
                <w:rFonts w:ascii="Arial" w:hAnsi="Arial" w:cs="Arial"/>
                <w:sz w:val="20"/>
                <w:szCs w:val="20"/>
              </w:rPr>
              <w:t>0.99</w:t>
            </w:r>
          </w:p>
        </w:tc>
        <w:tc>
          <w:tcPr>
            <w:tcW w:w="845" w:type="pct"/>
          </w:tcPr>
          <w:p w14:paraId="289CD102" w14:textId="4AA6C59B" w:rsidR="00382620" w:rsidRPr="005B49B3" w:rsidRDefault="002F6411" w:rsidP="00E254B0">
            <w:pPr>
              <w:pStyle w:val="Compact"/>
              <w:spacing w:before="0" w:after="0"/>
              <w:rPr>
                <w:rFonts w:ascii="Arial" w:hAnsi="Arial" w:cs="Arial"/>
                <w:sz w:val="20"/>
                <w:szCs w:val="20"/>
                <w:rPrChange w:id="474" w:author="Kevin Chen" w:date="2020-03-26T14:02:00Z">
                  <w:rPr>
                    <w:rFonts w:asciiTheme="majorHAnsi" w:hAnsiTheme="majorHAnsi" w:cstheme="majorHAnsi"/>
                    <w:sz w:val="22"/>
                    <w:szCs w:val="22"/>
                  </w:rPr>
                </w:rPrChange>
              </w:rPr>
            </w:pPr>
            <w:r w:rsidRPr="005B49B3">
              <w:rPr>
                <w:rFonts w:ascii="Arial" w:hAnsi="Arial" w:cs="Arial"/>
                <w:sz w:val="20"/>
                <w:szCs w:val="20"/>
              </w:rPr>
              <w:t>(0.84</w:t>
            </w:r>
            <w:r w:rsidR="004B1630" w:rsidRPr="005B49B3">
              <w:rPr>
                <w:rFonts w:ascii="Arial" w:hAnsi="Arial" w:cs="Arial"/>
                <w:sz w:val="20"/>
                <w:szCs w:val="20"/>
              </w:rPr>
              <w:t>–</w:t>
            </w:r>
            <w:r w:rsidRPr="005B49B3">
              <w:rPr>
                <w:rFonts w:ascii="Arial" w:hAnsi="Arial" w:cs="Arial"/>
                <w:sz w:val="20"/>
                <w:szCs w:val="20"/>
              </w:rPr>
              <w:t>1.18)</w:t>
            </w:r>
          </w:p>
        </w:tc>
      </w:tr>
      <w:tr w:rsidR="00382620" w:rsidRPr="005B49B3" w14:paraId="7224AE45" w14:textId="77777777" w:rsidTr="005B49B3">
        <w:tc>
          <w:tcPr>
            <w:tcW w:w="0" w:type="auto"/>
          </w:tcPr>
          <w:p w14:paraId="7ADAD4C4" w14:textId="77777777" w:rsidR="00382620" w:rsidRPr="005B49B3" w:rsidRDefault="00382620" w:rsidP="00E254B0">
            <w:pPr>
              <w:pStyle w:val="Compact"/>
              <w:spacing w:before="0" w:after="0"/>
              <w:rPr>
                <w:rFonts w:ascii="Arial" w:hAnsi="Arial" w:cs="Arial"/>
                <w:sz w:val="20"/>
                <w:szCs w:val="20"/>
                <w:rPrChange w:id="475" w:author="Kevin Chen" w:date="2020-03-26T14:02:00Z">
                  <w:rPr>
                    <w:rFonts w:asciiTheme="majorHAnsi" w:hAnsiTheme="majorHAnsi" w:cstheme="majorHAnsi"/>
                    <w:sz w:val="22"/>
                    <w:szCs w:val="22"/>
                  </w:rPr>
                </w:rPrChange>
              </w:rPr>
            </w:pPr>
            <w:r w:rsidRPr="005B49B3">
              <w:rPr>
                <w:rFonts w:ascii="Arial" w:hAnsi="Arial" w:cs="Arial"/>
                <w:sz w:val="20"/>
                <w:szCs w:val="20"/>
                <w:rPrChange w:id="476" w:author="Kevin Chen" w:date="2020-03-26T14:02:00Z">
                  <w:rPr>
                    <w:rFonts w:asciiTheme="majorHAnsi" w:hAnsiTheme="majorHAnsi" w:cstheme="majorHAnsi"/>
                    <w:sz w:val="22"/>
                    <w:szCs w:val="22"/>
                  </w:rPr>
                </w:rPrChange>
              </w:rPr>
              <w:tab/>
              <w:t>    Leukemia</w:t>
            </w:r>
          </w:p>
        </w:tc>
        <w:tc>
          <w:tcPr>
            <w:tcW w:w="0" w:type="auto"/>
          </w:tcPr>
          <w:p w14:paraId="382169ED" w14:textId="04F59BDB" w:rsidR="00382620" w:rsidRPr="005B49B3" w:rsidRDefault="002F6411" w:rsidP="00E254B0">
            <w:pPr>
              <w:pStyle w:val="Compact"/>
              <w:spacing w:before="0" w:after="0"/>
              <w:jc w:val="right"/>
              <w:rPr>
                <w:rFonts w:ascii="Arial" w:hAnsi="Arial" w:cs="Arial"/>
                <w:sz w:val="20"/>
                <w:szCs w:val="20"/>
                <w:rPrChange w:id="477" w:author="Kevin Chen" w:date="2020-03-26T14:02:00Z">
                  <w:rPr>
                    <w:rFonts w:asciiTheme="majorHAnsi" w:hAnsiTheme="majorHAnsi" w:cstheme="majorHAnsi"/>
                    <w:sz w:val="22"/>
                    <w:szCs w:val="22"/>
                  </w:rPr>
                </w:rPrChange>
              </w:rPr>
            </w:pPr>
            <w:r w:rsidRPr="005B49B3">
              <w:rPr>
                <w:rFonts w:ascii="Arial" w:hAnsi="Arial" w:cs="Arial"/>
                <w:sz w:val="20"/>
                <w:szCs w:val="20"/>
              </w:rPr>
              <w:t>200</w:t>
            </w:r>
          </w:p>
        </w:tc>
        <w:tc>
          <w:tcPr>
            <w:tcW w:w="0" w:type="auto"/>
          </w:tcPr>
          <w:p w14:paraId="74E97333" w14:textId="392C19E8" w:rsidR="00382620" w:rsidRPr="005B49B3" w:rsidRDefault="002F6411" w:rsidP="00E254B0">
            <w:pPr>
              <w:pStyle w:val="Compact"/>
              <w:spacing w:before="0" w:after="0"/>
              <w:jc w:val="right"/>
              <w:rPr>
                <w:rFonts w:ascii="Arial" w:hAnsi="Arial" w:cs="Arial"/>
                <w:sz w:val="20"/>
                <w:szCs w:val="20"/>
                <w:rPrChange w:id="478" w:author="Kevin Chen" w:date="2020-03-26T14:02:00Z">
                  <w:rPr>
                    <w:rFonts w:asciiTheme="majorHAnsi" w:hAnsiTheme="majorHAnsi" w:cstheme="majorHAnsi"/>
                    <w:sz w:val="22"/>
                    <w:szCs w:val="22"/>
                  </w:rPr>
                </w:rPrChange>
              </w:rPr>
            </w:pPr>
            <w:r w:rsidRPr="005B49B3">
              <w:rPr>
                <w:rFonts w:ascii="Arial" w:hAnsi="Arial" w:cs="Arial"/>
                <w:sz w:val="20"/>
                <w:szCs w:val="20"/>
              </w:rPr>
              <w:t>0.98</w:t>
            </w:r>
          </w:p>
        </w:tc>
        <w:tc>
          <w:tcPr>
            <w:tcW w:w="845" w:type="pct"/>
          </w:tcPr>
          <w:p w14:paraId="3AF55E05" w14:textId="08DDDC1C" w:rsidR="00382620" w:rsidRPr="005B49B3" w:rsidRDefault="002F6411" w:rsidP="00E254B0">
            <w:pPr>
              <w:pStyle w:val="Compact"/>
              <w:spacing w:before="0" w:after="0"/>
              <w:rPr>
                <w:rFonts w:ascii="Arial" w:hAnsi="Arial" w:cs="Arial"/>
                <w:sz w:val="20"/>
                <w:szCs w:val="20"/>
                <w:rPrChange w:id="479" w:author="Kevin Chen" w:date="2020-03-26T14:02:00Z">
                  <w:rPr>
                    <w:rFonts w:asciiTheme="majorHAnsi" w:hAnsiTheme="majorHAnsi" w:cstheme="majorHAnsi"/>
                    <w:sz w:val="22"/>
                    <w:szCs w:val="22"/>
                  </w:rPr>
                </w:rPrChange>
              </w:rPr>
            </w:pPr>
            <w:r w:rsidRPr="005B49B3">
              <w:rPr>
                <w:rFonts w:ascii="Arial" w:hAnsi="Arial" w:cs="Arial"/>
                <w:sz w:val="20"/>
                <w:szCs w:val="20"/>
              </w:rPr>
              <w:t>(0.85</w:t>
            </w:r>
            <w:r w:rsidR="004B1630" w:rsidRPr="005B49B3">
              <w:rPr>
                <w:rFonts w:ascii="Arial" w:hAnsi="Arial" w:cs="Arial"/>
                <w:sz w:val="20"/>
                <w:szCs w:val="20"/>
              </w:rPr>
              <w:t>–</w:t>
            </w:r>
            <w:r w:rsidRPr="005B49B3">
              <w:rPr>
                <w:rFonts w:ascii="Arial" w:hAnsi="Arial" w:cs="Arial"/>
                <w:sz w:val="20"/>
                <w:szCs w:val="20"/>
              </w:rPr>
              <w:t>1.12)</w:t>
            </w:r>
          </w:p>
        </w:tc>
      </w:tr>
      <w:tr w:rsidR="00382620" w:rsidRPr="005B49B3" w14:paraId="55A4213E" w14:textId="77777777" w:rsidTr="005B49B3">
        <w:tc>
          <w:tcPr>
            <w:tcW w:w="0" w:type="auto"/>
          </w:tcPr>
          <w:p w14:paraId="043E7FB6" w14:textId="77777777" w:rsidR="00382620" w:rsidRPr="005B49B3" w:rsidRDefault="00382620" w:rsidP="00E254B0">
            <w:pPr>
              <w:pStyle w:val="Compact"/>
              <w:spacing w:before="0" w:after="0"/>
              <w:rPr>
                <w:rFonts w:ascii="Arial" w:hAnsi="Arial" w:cs="Arial"/>
                <w:sz w:val="20"/>
                <w:szCs w:val="20"/>
                <w:rPrChange w:id="480" w:author="Kevin Chen" w:date="2020-03-26T14:02:00Z">
                  <w:rPr>
                    <w:rFonts w:asciiTheme="majorHAnsi" w:hAnsiTheme="majorHAnsi" w:cstheme="majorHAnsi"/>
                    <w:sz w:val="22"/>
                    <w:szCs w:val="22"/>
                  </w:rPr>
                </w:rPrChange>
              </w:rPr>
            </w:pPr>
            <w:r w:rsidRPr="005B49B3">
              <w:rPr>
                <w:rFonts w:ascii="Arial" w:hAnsi="Arial" w:cs="Arial"/>
                <w:sz w:val="20"/>
                <w:szCs w:val="20"/>
                <w:rPrChange w:id="481" w:author="Kevin Chen" w:date="2020-03-26T14:02:00Z">
                  <w:rPr>
                    <w:rFonts w:asciiTheme="majorHAnsi" w:hAnsiTheme="majorHAnsi" w:cstheme="majorHAnsi"/>
                    <w:sz w:val="22"/>
                    <w:szCs w:val="22"/>
                  </w:rPr>
                </w:rPrChange>
              </w:rPr>
              <w:tab/>
              <w:t>    Breast cancer</w:t>
            </w:r>
          </w:p>
        </w:tc>
        <w:tc>
          <w:tcPr>
            <w:tcW w:w="0" w:type="auto"/>
          </w:tcPr>
          <w:p w14:paraId="6CB61925" w14:textId="0B1F921F" w:rsidR="00382620" w:rsidRPr="005B49B3" w:rsidRDefault="002F6411" w:rsidP="00E254B0">
            <w:pPr>
              <w:pStyle w:val="Compact"/>
              <w:spacing w:before="0" w:after="0"/>
              <w:jc w:val="right"/>
              <w:rPr>
                <w:rFonts w:ascii="Arial" w:hAnsi="Arial" w:cs="Arial"/>
                <w:sz w:val="20"/>
                <w:szCs w:val="20"/>
                <w:rPrChange w:id="482" w:author="Kevin Chen" w:date="2020-03-26T14:02:00Z">
                  <w:rPr>
                    <w:rFonts w:asciiTheme="majorHAnsi" w:hAnsiTheme="majorHAnsi" w:cstheme="majorHAnsi"/>
                    <w:sz w:val="22"/>
                    <w:szCs w:val="22"/>
                  </w:rPr>
                </w:rPrChange>
              </w:rPr>
            </w:pPr>
            <w:r w:rsidRPr="005B49B3">
              <w:rPr>
                <w:rFonts w:ascii="Arial" w:hAnsi="Arial" w:cs="Arial"/>
                <w:sz w:val="20"/>
                <w:szCs w:val="20"/>
              </w:rPr>
              <w:t>76</w:t>
            </w:r>
          </w:p>
        </w:tc>
        <w:tc>
          <w:tcPr>
            <w:tcW w:w="0" w:type="auto"/>
          </w:tcPr>
          <w:p w14:paraId="20EF8AD8" w14:textId="26616FED" w:rsidR="00382620" w:rsidRPr="005B49B3" w:rsidRDefault="002F6411" w:rsidP="00E254B0">
            <w:pPr>
              <w:pStyle w:val="Compact"/>
              <w:spacing w:before="0" w:after="0"/>
              <w:jc w:val="right"/>
              <w:rPr>
                <w:rFonts w:ascii="Arial" w:hAnsi="Arial" w:cs="Arial"/>
                <w:sz w:val="20"/>
                <w:szCs w:val="20"/>
                <w:rPrChange w:id="483" w:author="Kevin Chen" w:date="2020-03-26T14:02:00Z">
                  <w:rPr>
                    <w:rFonts w:asciiTheme="majorHAnsi" w:hAnsiTheme="majorHAnsi" w:cstheme="majorHAnsi"/>
                    <w:sz w:val="22"/>
                    <w:szCs w:val="22"/>
                  </w:rPr>
                </w:rPrChange>
              </w:rPr>
            </w:pPr>
            <w:r w:rsidRPr="005B49B3">
              <w:rPr>
                <w:rFonts w:ascii="Arial" w:hAnsi="Arial" w:cs="Arial"/>
                <w:sz w:val="20"/>
                <w:szCs w:val="20"/>
              </w:rPr>
              <w:t>0.79</w:t>
            </w:r>
          </w:p>
        </w:tc>
        <w:tc>
          <w:tcPr>
            <w:tcW w:w="845" w:type="pct"/>
          </w:tcPr>
          <w:p w14:paraId="20AE3140" w14:textId="59C78940" w:rsidR="00382620" w:rsidRPr="005B49B3" w:rsidRDefault="002F6411" w:rsidP="00E254B0">
            <w:pPr>
              <w:pStyle w:val="Compact"/>
              <w:spacing w:before="0" w:after="0"/>
              <w:rPr>
                <w:rFonts w:ascii="Arial" w:hAnsi="Arial" w:cs="Arial"/>
                <w:sz w:val="20"/>
                <w:szCs w:val="20"/>
                <w:rPrChange w:id="484" w:author="Kevin Chen" w:date="2020-03-26T14:02:00Z">
                  <w:rPr>
                    <w:rFonts w:asciiTheme="majorHAnsi" w:hAnsiTheme="majorHAnsi" w:cstheme="majorHAnsi"/>
                    <w:sz w:val="22"/>
                    <w:szCs w:val="22"/>
                  </w:rPr>
                </w:rPrChange>
              </w:rPr>
            </w:pPr>
            <w:r w:rsidRPr="005B49B3">
              <w:rPr>
                <w:rFonts w:ascii="Arial" w:hAnsi="Arial" w:cs="Arial"/>
                <w:sz w:val="20"/>
                <w:szCs w:val="20"/>
              </w:rPr>
              <w:t>(0.63</w:t>
            </w:r>
            <w:r w:rsidR="004B1630" w:rsidRPr="005B49B3">
              <w:rPr>
                <w:rFonts w:ascii="Arial" w:hAnsi="Arial" w:cs="Arial"/>
                <w:sz w:val="20"/>
                <w:szCs w:val="20"/>
              </w:rPr>
              <w:t>–</w:t>
            </w:r>
            <w:r w:rsidRPr="005B49B3">
              <w:rPr>
                <w:rFonts w:ascii="Arial" w:hAnsi="Arial" w:cs="Arial"/>
                <w:sz w:val="20"/>
                <w:szCs w:val="20"/>
              </w:rPr>
              <w:t>0.99)</w:t>
            </w:r>
          </w:p>
        </w:tc>
      </w:tr>
      <w:tr w:rsidR="00382620" w:rsidRPr="005B49B3" w14:paraId="6CD9B551" w14:textId="77777777" w:rsidTr="005B49B3">
        <w:tc>
          <w:tcPr>
            <w:tcW w:w="0" w:type="auto"/>
          </w:tcPr>
          <w:p w14:paraId="149C1BD2" w14:textId="77777777" w:rsidR="00382620" w:rsidRPr="005B49B3" w:rsidRDefault="00382620" w:rsidP="00E254B0">
            <w:pPr>
              <w:pStyle w:val="Compact"/>
              <w:spacing w:before="0" w:after="0"/>
              <w:rPr>
                <w:rFonts w:ascii="Arial" w:hAnsi="Arial" w:cs="Arial"/>
                <w:sz w:val="20"/>
                <w:szCs w:val="20"/>
                <w:rPrChange w:id="485" w:author="Kevin Chen" w:date="2020-03-26T14:02:00Z">
                  <w:rPr>
                    <w:rFonts w:asciiTheme="majorHAnsi" w:hAnsiTheme="majorHAnsi" w:cstheme="majorHAnsi"/>
                    <w:sz w:val="22"/>
                    <w:szCs w:val="22"/>
                  </w:rPr>
                </w:rPrChange>
              </w:rPr>
            </w:pPr>
            <w:r w:rsidRPr="005B49B3">
              <w:rPr>
                <w:rFonts w:ascii="Arial" w:hAnsi="Arial" w:cs="Arial"/>
                <w:sz w:val="20"/>
                <w:szCs w:val="20"/>
                <w:rPrChange w:id="486" w:author="Kevin Chen" w:date="2020-03-26T14:02:00Z">
                  <w:rPr>
                    <w:rFonts w:asciiTheme="majorHAnsi" w:hAnsiTheme="majorHAnsi" w:cstheme="majorHAnsi"/>
                    <w:sz w:val="22"/>
                    <w:szCs w:val="22"/>
                  </w:rPr>
                </w:rPrChange>
              </w:rPr>
              <w:t>    All nonmalignant respiratory diseases</w:t>
            </w:r>
          </w:p>
        </w:tc>
        <w:tc>
          <w:tcPr>
            <w:tcW w:w="0" w:type="auto"/>
          </w:tcPr>
          <w:p w14:paraId="43E40807" w14:textId="5BE64D6A" w:rsidR="00382620" w:rsidRPr="005B49B3" w:rsidRDefault="002F6411" w:rsidP="00E254B0">
            <w:pPr>
              <w:pStyle w:val="Compact"/>
              <w:spacing w:before="0" w:after="0"/>
              <w:jc w:val="right"/>
              <w:rPr>
                <w:rFonts w:ascii="Arial" w:hAnsi="Arial" w:cs="Arial"/>
                <w:sz w:val="20"/>
                <w:szCs w:val="20"/>
                <w:rPrChange w:id="487" w:author="Kevin Chen" w:date="2020-03-26T14:02:00Z">
                  <w:rPr>
                    <w:rFonts w:asciiTheme="majorHAnsi" w:hAnsiTheme="majorHAnsi" w:cstheme="majorHAnsi"/>
                    <w:sz w:val="22"/>
                    <w:szCs w:val="22"/>
                  </w:rPr>
                </w:rPrChange>
              </w:rPr>
            </w:pPr>
            <w:r w:rsidRPr="005B49B3">
              <w:rPr>
                <w:rFonts w:ascii="Arial" w:hAnsi="Arial" w:cs="Arial"/>
                <w:sz w:val="20"/>
                <w:szCs w:val="20"/>
              </w:rPr>
              <w:t>1 682</w:t>
            </w:r>
          </w:p>
        </w:tc>
        <w:tc>
          <w:tcPr>
            <w:tcW w:w="0" w:type="auto"/>
          </w:tcPr>
          <w:p w14:paraId="1E14CBFD" w14:textId="234FFE53" w:rsidR="00382620" w:rsidRPr="005B49B3" w:rsidRDefault="002F6411" w:rsidP="00E254B0">
            <w:pPr>
              <w:pStyle w:val="Compact"/>
              <w:spacing w:before="0" w:after="0"/>
              <w:jc w:val="right"/>
              <w:rPr>
                <w:rFonts w:ascii="Arial" w:hAnsi="Arial" w:cs="Arial"/>
                <w:sz w:val="20"/>
                <w:szCs w:val="20"/>
                <w:rPrChange w:id="488" w:author="Kevin Chen" w:date="2020-03-26T14:02:00Z">
                  <w:rPr>
                    <w:rFonts w:asciiTheme="majorHAnsi" w:hAnsiTheme="majorHAnsi" w:cstheme="majorHAnsi"/>
                    <w:sz w:val="22"/>
                    <w:szCs w:val="22"/>
                  </w:rPr>
                </w:rPrChange>
              </w:rPr>
            </w:pPr>
            <w:r w:rsidRPr="005B49B3">
              <w:rPr>
                <w:rFonts w:ascii="Arial" w:hAnsi="Arial" w:cs="Arial"/>
                <w:sz w:val="20"/>
                <w:szCs w:val="20"/>
              </w:rPr>
              <w:t>0.84</w:t>
            </w:r>
          </w:p>
        </w:tc>
        <w:tc>
          <w:tcPr>
            <w:tcW w:w="845" w:type="pct"/>
          </w:tcPr>
          <w:p w14:paraId="1EE25B6A" w14:textId="4B76A5E8" w:rsidR="00382620" w:rsidRPr="005B49B3" w:rsidRDefault="002F6411" w:rsidP="00E254B0">
            <w:pPr>
              <w:pStyle w:val="Compact"/>
              <w:spacing w:before="0" w:after="0"/>
              <w:rPr>
                <w:rFonts w:ascii="Arial" w:hAnsi="Arial" w:cs="Arial"/>
                <w:sz w:val="20"/>
                <w:szCs w:val="20"/>
                <w:rPrChange w:id="489" w:author="Kevin Chen" w:date="2020-03-26T14:02:00Z">
                  <w:rPr>
                    <w:rFonts w:asciiTheme="majorHAnsi" w:hAnsiTheme="majorHAnsi" w:cstheme="majorHAnsi"/>
                    <w:sz w:val="22"/>
                    <w:szCs w:val="22"/>
                  </w:rPr>
                </w:rPrChange>
              </w:rPr>
            </w:pPr>
            <w:r w:rsidRPr="005B49B3">
              <w:rPr>
                <w:rFonts w:ascii="Arial" w:hAnsi="Arial" w:cs="Arial"/>
                <w:sz w:val="20"/>
                <w:szCs w:val="20"/>
              </w:rPr>
              <w:t>(0.81</w:t>
            </w:r>
            <w:r w:rsidR="004B1630" w:rsidRPr="005B49B3">
              <w:rPr>
                <w:rFonts w:ascii="Arial" w:hAnsi="Arial" w:cs="Arial"/>
                <w:sz w:val="20"/>
                <w:szCs w:val="20"/>
              </w:rPr>
              <w:t>–</w:t>
            </w:r>
            <w:r w:rsidRPr="005B49B3">
              <w:rPr>
                <w:rFonts w:ascii="Arial" w:hAnsi="Arial" w:cs="Arial"/>
                <w:sz w:val="20"/>
                <w:szCs w:val="20"/>
              </w:rPr>
              <w:t>0.89)</w:t>
            </w:r>
          </w:p>
        </w:tc>
      </w:tr>
      <w:tr w:rsidR="00382620" w:rsidRPr="005B49B3" w14:paraId="2CA625CC" w14:textId="77777777" w:rsidTr="005B49B3">
        <w:tc>
          <w:tcPr>
            <w:tcW w:w="0" w:type="auto"/>
          </w:tcPr>
          <w:p w14:paraId="770DCD06" w14:textId="77777777" w:rsidR="00382620" w:rsidRPr="005B49B3" w:rsidRDefault="00382620" w:rsidP="00E254B0">
            <w:pPr>
              <w:pStyle w:val="Compact"/>
              <w:spacing w:before="0" w:after="0"/>
              <w:rPr>
                <w:rFonts w:ascii="Arial" w:hAnsi="Arial" w:cs="Arial"/>
                <w:sz w:val="20"/>
                <w:szCs w:val="20"/>
                <w:rPrChange w:id="490" w:author="Kevin Chen" w:date="2020-03-26T14:02:00Z">
                  <w:rPr>
                    <w:rFonts w:asciiTheme="majorHAnsi" w:hAnsiTheme="majorHAnsi" w:cstheme="majorHAnsi"/>
                    <w:sz w:val="22"/>
                    <w:szCs w:val="22"/>
                  </w:rPr>
                </w:rPrChange>
              </w:rPr>
            </w:pPr>
            <w:r w:rsidRPr="005B49B3">
              <w:rPr>
                <w:rFonts w:ascii="Arial" w:hAnsi="Arial" w:cs="Arial"/>
                <w:sz w:val="20"/>
                <w:szCs w:val="20"/>
                <w:rPrChange w:id="491" w:author="Kevin Chen" w:date="2020-03-26T14:02:00Z">
                  <w:rPr>
                    <w:rFonts w:asciiTheme="majorHAnsi" w:hAnsiTheme="majorHAnsi" w:cstheme="majorHAnsi"/>
                    <w:sz w:val="22"/>
                    <w:szCs w:val="22"/>
                  </w:rPr>
                </w:rPrChange>
              </w:rPr>
              <w:tab/>
              <w:t>    Chronic obstructive pulmonary disease</w:t>
            </w:r>
          </w:p>
        </w:tc>
        <w:tc>
          <w:tcPr>
            <w:tcW w:w="0" w:type="auto"/>
          </w:tcPr>
          <w:p w14:paraId="677F4EE5" w14:textId="0DD971C3" w:rsidR="00382620" w:rsidRPr="005B49B3" w:rsidRDefault="002F6411" w:rsidP="00E254B0">
            <w:pPr>
              <w:pStyle w:val="Compact"/>
              <w:spacing w:before="0" w:after="0"/>
              <w:jc w:val="right"/>
              <w:rPr>
                <w:rFonts w:ascii="Arial" w:hAnsi="Arial" w:cs="Arial"/>
                <w:sz w:val="20"/>
                <w:szCs w:val="20"/>
                <w:rPrChange w:id="492" w:author="Kevin Chen" w:date="2020-03-26T14:02:00Z">
                  <w:rPr>
                    <w:rFonts w:asciiTheme="majorHAnsi" w:hAnsiTheme="majorHAnsi" w:cstheme="majorHAnsi"/>
                    <w:sz w:val="22"/>
                    <w:szCs w:val="22"/>
                  </w:rPr>
                </w:rPrChange>
              </w:rPr>
            </w:pPr>
            <w:r w:rsidRPr="005B49B3">
              <w:rPr>
                <w:rFonts w:ascii="Arial" w:hAnsi="Arial" w:cs="Arial"/>
                <w:sz w:val="20"/>
                <w:szCs w:val="20"/>
              </w:rPr>
              <w:t>924</w:t>
            </w:r>
          </w:p>
        </w:tc>
        <w:tc>
          <w:tcPr>
            <w:tcW w:w="0" w:type="auto"/>
          </w:tcPr>
          <w:p w14:paraId="1A02A0CD" w14:textId="7DBD43A7" w:rsidR="00382620" w:rsidRPr="005B49B3" w:rsidRDefault="002F6411" w:rsidP="00E254B0">
            <w:pPr>
              <w:pStyle w:val="Compact"/>
              <w:spacing w:before="0" w:after="0"/>
              <w:jc w:val="right"/>
              <w:rPr>
                <w:rFonts w:ascii="Arial" w:hAnsi="Arial" w:cs="Arial"/>
                <w:sz w:val="20"/>
                <w:szCs w:val="20"/>
                <w:rPrChange w:id="493" w:author="Kevin Chen" w:date="2020-03-26T14:02:00Z">
                  <w:rPr>
                    <w:rFonts w:asciiTheme="majorHAnsi" w:hAnsiTheme="majorHAnsi" w:cstheme="majorHAnsi"/>
                    <w:sz w:val="22"/>
                    <w:szCs w:val="22"/>
                  </w:rPr>
                </w:rPrChange>
              </w:rPr>
            </w:pPr>
            <w:r w:rsidRPr="005B49B3">
              <w:rPr>
                <w:rFonts w:ascii="Arial" w:hAnsi="Arial" w:cs="Arial"/>
                <w:sz w:val="20"/>
                <w:szCs w:val="20"/>
              </w:rPr>
              <w:t>0.93</w:t>
            </w:r>
          </w:p>
        </w:tc>
        <w:tc>
          <w:tcPr>
            <w:tcW w:w="845" w:type="pct"/>
          </w:tcPr>
          <w:p w14:paraId="71DFAABE" w14:textId="0100DBF8" w:rsidR="00382620" w:rsidRPr="005B49B3" w:rsidRDefault="002F6411" w:rsidP="00E254B0">
            <w:pPr>
              <w:pStyle w:val="Compact"/>
              <w:spacing w:before="0" w:after="0"/>
              <w:rPr>
                <w:rFonts w:ascii="Arial" w:hAnsi="Arial" w:cs="Arial"/>
                <w:sz w:val="20"/>
                <w:szCs w:val="20"/>
                <w:rPrChange w:id="494" w:author="Kevin Chen" w:date="2020-03-26T14:02:00Z">
                  <w:rPr>
                    <w:rFonts w:asciiTheme="majorHAnsi" w:hAnsiTheme="majorHAnsi" w:cstheme="majorHAnsi"/>
                    <w:sz w:val="22"/>
                    <w:szCs w:val="22"/>
                  </w:rPr>
                </w:rPrChange>
              </w:rPr>
            </w:pPr>
            <w:r w:rsidRPr="005B49B3">
              <w:rPr>
                <w:rFonts w:ascii="Arial" w:hAnsi="Arial" w:cs="Arial"/>
                <w:sz w:val="20"/>
                <w:szCs w:val="20"/>
              </w:rPr>
              <w:t>(0.87</w:t>
            </w:r>
            <w:r w:rsidR="004B1630" w:rsidRPr="005B49B3">
              <w:rPr>
                <w:rFonts w:ascii="Arial" w:hAnsi="Arial" w:cs="Arial"/>
                <w:sz w:val="20"/>
                <w:szCs w:val="20"/>
              </w:rPr>
              <w:t>–</w:t>
            </w:r>
            <w:r w:rsidRPr="005B49B3">
              <w:rPr>
                <w:rFonts w:ascii="Arial" w:hAnsi="Arial" w:cs="Arial"/>
                <w:sz w:val="20"/>
                <w:szCs w:val="20"/>
              </w:rPr>
              <w:t>0.99)</w:t>
            </w:r>
          </w:p>
        </w:tc>
      </w:tr>
      <w:tr w:rsidR="00382620" w:rsidRPr="005B49B3" w14:paraId="668D79D3" w14:textId="77777777" w:rsidTr="005B49B3">
        <w:tc>
          <w:tcPr>
            <w:tcW w:w="0" w:type="auto"/>
          </w:tcPr>
          <w:p w14:paraId="7D04D6CD" w14:textId="77777777" w:rsidR="00382620" w:rsidRPr="005B49B3" w:rsidRDefault="00382620" w:rsidP="00E254B0">
            <w:pPr>
              <w:pStyle w:val="Compact"/>
              <w:spacing w:before="0" w:after="0"/>
              <w:rPr>
                <w:rFonts w:ascii="Arial" w:hAnsi="Arial" w:cs="Arial"/>
                <w:sz w:val="20"/>
                <w:szCs w:val="20"/>
                <w:rPrChange w:id="495" w:author="Kevin Chen" w:date="2020-03-26T14:02:00Z">
                  <w:rPr>
                    <w:rFonts w:asciiTheme="majorHAnsi" w:hAnsiTheme="majorHAnsi" w:cstheme="majorHAnsi"/>
                    <w:sz w:val="22"/>
                    <w:szCs w:val="22"/>
                  </w:rPr>
                </w:rPrChange>
              </w:rPr>
            </w:pPr>
            <w:r w:rsidRPr="005B49B3">
              <w:rPr>
                <w:rFonts w:ascii="Arial" w:hAnsi="Arial" w:cs="Arial"/>
                <w:sz w:val="20"/>
                <w:szCs w:val="20"/>
                <w:rPrChange w:id="496" w:author="Kevin Chen" w:date="2020-03-26T14:02:00Z">
                  <w:rPr>
                    <w:rFonts w:asciiTheme="majorHAnsi" w:hAnsiTheme="majorHAnsi" w:cstheme="majorHAnsi"/>
                    <w:sz w:val="22"/>
                    <w:szCs w:val="22"/>
                  </w:rPr>
                </w:rPrChange>
              </w:rPr>
              <w:t>    Cirrhosis and other chronic liver disease</w:t>
            </w:r>
          </w:p>
        </w:tc>
        <w:tc>
          <w:tcPr>
            <w:tcW w:w="0" w:type="auto"/>
          </w:tcPr>
          <w:p w14:paraId="3DB1728E" w14:textId="5752093F" w:rsidR="00382620" w:rsidRPr="005B49B3" w:rsidRDefault="002F6411" w:rsidP="00E254B0">
            <w:pPr>
              <w:pStyle w:val="Compact"/>
              <w:spacing w:before="0" w:after="0"/>
              <w:jc w:val="right"/>
              <w:rPr>
                <w:rFonts w:ascii="Arial" w:hAnsi="Arial" w:cs="Arial"/>
                <w:sz w:val="20"/>
                <w:szCs w:val="20"/>
                <w:rPrChange w:id="497" w:author="Kevin Chen" w:date="2020-03-26T14:02:00Z">
                  <w:rPr>
                    <w:rFonts w:asciiTheme="majorHAnsi" w:hAnsiTheme="majorHAnsi" w:cstheme="majorHAnsi"/>
                    <w:sz w:val="22"/>
                    <w:szCs w:val="22"/>
                  </w:rPr>
                </w:rPrChange>
              </w:rPr>
            </w:pPr>
            <w:r w:rsidRPr="005B49B3">
              <w:rPr>
                <w:rFonts w:ascii="Arial" w:hAnsi="Arial" w:cs="Arial"/>
                <w:sz w:val="20"/>
                <w:szCs w:val="20"/>
              </w:rPr>
              <w:t>379</w:t>
            </w:r>
          </w:p>
        </w:tc>
        <w:tc>
          <w:tcPr>
            <w:tcW w:w="0" w:type="auto"/>
          </w:tcPr>
          <w:p w14:paraId="5B8483A2" w14:textId="6F1144B0" w:rsidR="00382620" w:rsidRPr="005B49B3" w:rsidRDefault="002F6411" w:rsidP="00E254B0">
            <w:pPr>
              <w:pStyle w:val="Compact"/>
              <w:spacing w:before="0" w:after="0"/>
              <w:jc w:val="right"/>
              <w:rPr>
                <w:rFonts w:ascii="Arial" w:hAnsi="Arial" w:cs="Arial"/>
                <w:sz w:val="20"/>
                <w:szCs w:val="20"/>
                <w:rPrChange w:id="498" w:author="Kevin Chen" w:date="2020-03-26T14:02:00Z">
                  <w:rPr>
                    <w:rFonts w:asciiTheme="majorHAnsi" w:hAnsiTheme="majorHAnsi" w:cstheme="majorHAnsi"/>
                    <w:sz w:val="22"/>
                    <w:szCs w:val="22"/>
                  </w:rPr>
                </w:rPrChange>
              </w:rPr>
            </w:pPr>
            <w:r w:rsidRPr="005B49B3">
              <w:rPr>
                <w:rFonts w:ascii="Arial" w:hAnsi="Arial" w:cs="Arial"/>
                <w:sz w:val="20"/>
                <w:szCs w:val="20"/>
              </w:rPr>
              <w:t>0.90</w:t>
            </w:r>
          </w:p>
        </w:tc>
        <w:tc>
          <w:tcPr>
            <w:tcW w:w="845" w:type="pct"/>
          </w:tcPr>
          <w:p w14:paraId="05BAB3B9" w14:textId="35A2151B" w:rsidR="00382620" w:rsidRPr="005B49B3" w:rsidRDefault="002F6411" w:rsidP="00E254B0">
            <w:pPr>
              <w:pStyle w:val="Compact"/>
              <w:spacing w:before="0" w:after="0"/>
              <w:rPr>
                <w:rFonts w:ascii="Arial" w:hAnsi="Arial" w:cs="Arial"/>
                <w:sz w:val="20"/>
                <w:szCs w:val="20"/>
                <w:rPrChange w:id="499" w:author="Kevin Chen" w:date="2020-03-26T14:02:00Z">
                  <w:rPr>
                    <w:rFonts w:asciiTheme="majorHAnsi" w:hAnsiTheme="majorHAnsi" w:cstheme="majorHAnsi"/>
                    <w:sz w:val="22"/>
                    <w:szCs w:val="22"/>
                  </w:rPr>
                </w:rPrChange>
              </w:rPr>
            </w:pPr>
            <w:r w:rsidRPr="005B49B3">
              <w:rPr>
                <w:rFonts w:ascii="Arial" w:hAnsi="Arial" w:cs="Arial"/>
                <w:sz w:val="20"/>
                <w:szCs w:val="20"/>
              </w:rPr>
              <w:t>(0.81</w:t>
            </w:r>
            <w:r w:rsidR="004B1630" w:rsidRPr="005B49B3">
              <w:rPr>
                <w:rFonts w:ascii="Arial" w:hAnsi="Arial" w:cs="Arial"/>
                <w:sz w:val="20"/>
                <w:szCs w:val="20"/>
              </w:rPr>
              <w:t>–</w:t>
            </w:r>
            <w:r w:rsidRPr="005B49B3">
              <w:rPr>
                <w:rFonts w:ascii="Arial" w:hAnsi="Arial" w:cs="Arial"/>
                <w:sz w:val="20"/>
                <w:szCs w:val="20"/>
              </w:rPr>
              <w:t>1.00)</w:t>
            </w:r>
          </w:p>
        </w:tc>
      </w:tr>
      <w:tr w:rsidR="00382620" w:rsidRPr="005B49B3" w14:paraId="6FF8006B" w14:textId="77777777" w:rsidTr="005B49B3">
        <w:tc>
          <w:tcPr>
            <w:tcW w:w="0" w:type="auto"/>
          </w:tcPr>
          <w:p w14:paraId="5C8787A4" w14:textId="77777777" w:rsidR="00382620" w:rsidRPr="005B49B3" w:rsidRDefault="00382620" w:rsidP="00E254B0">
            <w:pPr>
              <w:pStyle w:val="Compact"/>
              <w:spacing w:before="0" w:after="0"/>
              <w:rPr>
                <w:rFonts w:ascii="Arial" w:hAnsi="Arial" w:cs="Arial"/>
                <w:sz w:val="20"/>
                <w:szCs w:val="20"/>
                <w:rPrChange w:id="500" w:author="Kevin Chen" w:date="2020-03-26T14:02:00Z">
                  <w:rPr>
                    <w:rFonts w:asciiTheme="majorHAnsi" w:hAnsiTheme="majorHAnsi" w:cstheme="majorHAnsi"/>
                    <w:sz w:val="22"/>
                    <w:szCs w:val="22"/>
                  </w:rPr>
                </w:rPrChange>
              </w:rPr>
            </w:pPr>
            <w:r w:rsidRPr="005B49B3">
              <w:rPr>
                <w:rFonts w:ascii="Arial" w:hAnsi="Arial" w:cs="Arial"/>
                <w:sz w:val="20"/>
                <w:szCs w:val="20"/>
                <w:rPrChange w:id="501" w:author="Kevin Chen" w:date="2020-03-26T14:02:00Z">
                  <w:rPr>
                    <w:rFonts w:asciiTheme="majorHAnsi" w:hAnsiTheme="majorHAnsi" w:cstheme="majorHAnsi"/>
                    <w:sz w:val="22"/>
                    <w:szCs w:val="22"/>
                  </w:rPr>
                </w:rPrChange>
              </w:rPr>
              <w:t>    All heart diseases</w:t>
            </w:r>
          </w:p>
        </w:tc>
        <w:tc>
          <w:tcPr>
            <w:tcW w:w="0" w:type="auto"/>
          </w:tcPr>
          <w:p w14:paraId="566B7F4F" w14:textId="47445901" w:rsidR="00382620" w:rsidRPr="005B49B3" w:rsidRDefault="002F6411" w:rsidP="00E254B0">
            <w:pPr>
              <w:pStyle w:val="Compact"/>
              <w:spacing w:before="0" w:after="0"/>
              <w:jc w:val="right"/>
              <w:rPr>
                <w:rFonts w:ascii="Arial" w:hAnsi="Arial" w:cs="Arial"/>
                <w:sz w:val="20"/>
                <w:szCs w:val="20"/>
                <w:rPrChange w:id="502" w:author="Kevin Chen" w:date="2020-03-26T14:02:00Z">
                  <w:rPr>
                    <w:rFonts w:asciiTheme="majorHAnsi" w:hAnsiTheme="majorHAnsi" w:cstheme="majorHAnsi"/>
                    <w:sz w:val="22"/>
                    <w:szCs w:val="22"/>
                  </w:rPr>
                </w:rPrChange>
              </w:rPr>
            </w:pPr>
            <w:r w:rsidRPr="005B49B3">
              <w:rPr>
                <w:rFonts w:ascii="Arial" w:hAnsi="Arial" w:cs="Arial"/>
                <w:sz w:val="20"/>
                <w:szCs w:val="20"/>
              </w:rPr>
              <w:t>6 743</w:t>
            </w:r>
          </w:p>
        </w:tc>
        <w:tc>
          <w:tcPr>
            <w:tcW w:w="0" w:type="auto"/>
          </w:tcPr>
          <w:p w14:paraId="74FFE6A4" w14:textId="4EB4E33C" w:rsidR="00382620" w:rsidRPr="005B49B3" w:rsidRDefault="002F6411" w:rsidP="00E254B0">
            <w:pPr>
              <w:pStyle w:val="Compact"/>
              <w:spacing w:before="0" w:after="0"/>
              <w:jc w:val="right"/>
              <w:rPr>
                <w:rFonts w:ascii="Arial" w:hAnsi="Arial" w:cs="Arial"/>
                <w:sz w:val="20"/>
                <w:szCs w:val="20"/>
                <w:rPrChange w:id="503" w:author="Kevin Chen" w:date="2020-03-26T14:02:00Z">
                  <w:rPr>
                    <w:rFonts w:asciiTheme="majorHAnsi" w:hAnsiTheme="majorHAnsi" w:cstheme="majorHAnsi"/>
                    <w:sz w:val="22"/>
                    <w:szCs w:val="22"/>
                  </w:rPr>
                </w:rPrChange>
              </w:rPr>
            </w:pPr>
            <w:r w:rsidRPr="005B49B3">
              <w:rPr>
                <w:rFonts w:ascii="Arial" w:hAnsi="Arial" w:cs="Arial"/>
                <w:sz w:val="20"/>
                <w:szCs w:val="20"/>
              </w:rPr>
              <w:t>0.75</w:t>
            </w:r>
          </w:p>
        </w:tc>
        <w:tc>
          <w:tcPr>
            <w:tcW w:w="845" w:type="pct"/>
          </w:tcPr>
          <w:p w14:paraId="184025D4" w14:textId="6325AEC9" w:rsidR="00382620" w:rsidRPr="005B49B3" w:rsidRDefault="002F6411" w:rsidP="00E254B0">
            <w:pPr>
              <w:pStyle w:val="Compact"/>
              <w:spacing w:before="0" w:after="0"/>
              <w:rPr>
                <w:rFonts w:ascii="Arial" w:hAnsi="Arial" w:cs="Arial"/>
                <w:sz w:val="20"/>
                <w:szCs w:val="20"/>
                <w:rPrChange w:id="504" w:author="Kevin Chen" w:date="2020-03-26T14:02:00Z">
                  <w:rPr>
                    <w:rFonts w:asciiTheme="majorHAnsi" w:hAnsiTheme="majorHAnsi" w:cstheme="majorHAnsi"/>
                    <w:sz w:val="22"/>
                    <w:szCs w:val="22"/>
                  </w:rPr>
                </w:rPrChange>
              </w:rPr>
            </w:pPr>
            <w:r w:rsidRPr="005B49B3">
              <w:rPr>
                <w:rFonts w:ascii="Arial" w:hAnsi="Arial" w:cs="Arial"/>
                <w:sz w:val="20"/>
                <w:szCs w:val="20"/>
              </w:rPr>
              <w:t>(0.73</w:t>
            </w:r>
            <w:r w:rsidR="004B1630" w:rsidRPr="005B49B3">
              <w:rPr>
                <w:rFonts w:ascii="Arial" w:hAnsi="Arial" w:cs="Arial"/>
                <w:sz w:val="20"/>
                <w:szCs w:val="20"/>
              </w:rPr>
              <w:t>–</w:t>
            </w:r>
            <w:r w:rsidRPr="005B49B3">
              <w:rPr>
                <w:rFonts w:ascii="Arial" w:hAnsi="Arial" w:cs="Arial"/>
                <w:sz w:val="20"/>
                <w:szCs w:val="20"/>
              </w:rPr>
              <w:t>0.77)</w:t>
            </w:r>
          </w:p>
        </w:tc>
      </w:tr>
      <w:tr w:rsidR="00382620" w:rsidRPr="005B49B3" w14:paraId="5137A006" w14:textId="77777777" w:rsidTr="005B49B3">
        <w:tc>
          <w:tcPr>
            <w:tcW w:w="0" w:type="auto"/>
          </w:tcPr>
          <w:p w14:paraId="1834F0E0" w14:textId="77777777" w:rsidR="00382620" w:rsidRPr="005B49B3" w:rsidRDefault="00382620" w:rsidP="00E254B0">
            <w:pPr>
              <w:pStyle w:val="Compact"/>
              <w:spacing w:before="0" w:after="0"/>
              <w:rPr>
                <w:rFonts w:ascii="Arial" w:hAnsi="Arial" w:cs="Arial"/>
                <w:sz w:val="20"/>
                <w:szCs w:val="20"/>
                <w:rPrChange w:id="505" w:author="Kevin Chen" w:date="2020-03-26T14:02:00Z">
                  <w:rPr>
                    <w:rFonts w:asciiTheme="majorHAnsi" w:hAnsiTheme="majorHAnsi" w:cstheme="majorHAnsi"/>
                    <w:sz w:val="22"/>
                    <w:szCs w:val="22"/>
                  </w:rPr>
                </w:rPrChange>
              </w:rPr>
            </w:pPr>
            <w:r w:rsidRPr="005B49B3">
              <w:rPr>
                <w:rFonts w:ascii="Arial" w:hAnsi="Arial" w:cs="Arial"/>
                <w:sz w:val="20"/>
                <w:szCs w:val="20"/>
                <w:rPrChange w:id="506" w:author="Kevin Chen" w:date="2020-03-26T14:02:00Z">
                  <w:rPr>
                    <w:rFonts w:asciiTheme="majorHAnsi" w:hAnsiTheme="majorHAnsi" w:cstheme="majorHAnsi"/>
                    <w:sz w:val="22"/>
                    <w:szCs w:val="22"/>
                  </w:rPr>
                </w:rPrChange>
              </w:rPr>
              <w:tab/>
              <w:t>    Ischemic heart disease</w:t>
            </w:r>
          </w:p>
        </w:tc>
        <w:tc>
          <w:tcPr>
            <w:tcW w:w="0" w:type="auto"/>
          </w:tcPr>
          <w:p w14:paraId="42097959" w14:textId="47636770" w:rsidR="00382620" w:rsidRPr="005B49B3" w:rsidRDefault="002F6411" w:rsidP="00E254B0">
            <w:pPr>
              <w:pStyle w:val="Compact"/>
              <w:spacing w:before="0" w:after="0"/>
              <w:jc w:val="right"/>
              <w:rPr>
                <w:rFonts w:ascii="Arial" w:hAnsi="Arial" w:cs="Arial"/>
                <w:sz w:val="20"/>
                <w:szCs w:val="20"/>
                <w:rPrChange w:id="507" w:author="Kevin Chen" w:date="2020-03-26T14:02:00Z">
                  <w:rPr>
                    <w:rFonts w:asciiTheme="majorHAnsi" w:hAnsiTheme="majorHAnsi" w:cstheme="majorHAnsi"/>
                    <w:sz w:val="22"/>
                    <w:szCs w:val="22"/>
                  </w:rPr>
                </w:rPrChange>
              </w:rPr>
            </w:pPr>
            <w:r w:rsidRPr="005B49B3">
              <w:rPr>
                <w:rFonts w:ascii="Arial" w:hAnsi="Arial" w:cs="Arial"/>
                <w:sz w:val="20"/>
                <w:szCs w:val="20"/>
              </w:rPr>
              <w:t>5 056</w:t>
            </w:r>
          </w:p>
        </w:tc>
        <w:tc>
          <w:tcPr>
            <w:tcW w:w="0" w:type="auto"/>
          </w:tcPr>
          <w:p w14:paraId="0081191D" w14:textId="4AABFD3F" w:rsidR="00382620" w:rsidRPr="005B49B3" w:rsidRDefault="002F6411" w:rsidP="00E254B0">
            <w:pPr>
              <w:pStyle w:val="Compact"/>
              <w:spacing w:before="0" w:after="0"/>
              <w:jc w:val="right"/>
              <w:rPr>
                <w:rFonts w:ascii="Arial" w:hAnsi="Arial" w:cs="Arial"/>
                <w:sz w:val="20"/>
                <w:szCs w:val="20"/>
                <w:rPrChange w:id="508" w:author="Kevin Chen" w:date="2020-03-26T14:02:00Z">
                  <w:rPr>
                    <w:rFonts w:asciiTheme="majorHAnsi" w:hAnsiTheme="majorHAnsi" w:cstheme="majorHAnsi"/>
                    <w:sz w:val="22"/>
                    <w:szCs w:val="22"/>
                  </w:rPr>
                </w:rPrChange>
              </w:rPr>
            </w:pPr>
            <w:r w:rsidRPr="005B49B3">
              <w:rPr>
                <w:rFonts w:ascii="Arial" w:hAnsi="Arial" w:cs="Arial"/>
                <w:sz w:val="20"/>
                <w:szCs w:val="20"/>
              </w:rPr>
              <w:t>0.89</w:t>
            </w:r>
          </w:p>
        </w:tc>
        <w:tc>
          <w:tcPr>
            <w:tcW w:w="845" w:type="pct"/>
          </w:tcPr>
          <w:p w14:paraId="73AD0F7A" w14:textId="56FBBBB6" w:rsidR="00382620" w:rsidRPr="005B49B3" w:rsidRDefault="002F6411" w:rsidP="00E254B0">
            <w:pPr>
              <w:pStyle w:val="Compact"/>
              <w:spacing w:before="0" w:after="0"/>
              <w:rPr>
                <w:rFonts w:ascii="Arial" w:hAnsi="Arial" w:cs="Arial"/>
                <w:sz w:val="20"/>
                <w:szCs w:val="20"/>
                <w:rPrChange w:id="509" w:author="Kevin Chen" w:date="2020-03-26T14:02:00Z">
                  <w:rPr>
                    <w:rFonts w:asciiTheme="majorHAnsi" w:hAnsiTheme="majorHAnsi" w:cstheme="majorHAnsi"/>
                    <w:sz w:val="22"/>
                    <w:szCs w:val="22"/>
                  </w:rPr>
                </w:rPrChange>
              </w:rPr>
            </w:pPr>
            <w:r w:rsidRPr="005B49B3">
              <w:rPr>
                <w:rFonts w:ascii="Arial" w:hAnsi="Arial" w:cs="Arial"/>
                <w:sz w:val="20"/>
                <w:szCs w:val="20"/>
              </w:rPr>
              <w:t>(0.87</w:t>
            </w:r>
            <w:r w:rsidR="004B1630" w:rsidRPr="005B49B3">
              <w:rPr>
                <w:rFonts w:ascii="Arial" w:hAnsi="Arial" w:cs="Arial"/>
                <w:sz w:val="20"/>
                <w:szCs w:val="20"/>
              </w:rPr>
              <w:t>–</w:t>
            </w:r>
            <w:r w:rsidRPr="005B49B3">
              <w:rPr>
                <w:rFonts w:ascii="Arial" w:hAnsi="Arial" w:cs="Arial"/>
                <w:sz w:val="20"/>
                <w:szCs w:val="20"/>
              </w:rPr>
              <w:t>0.92)</w:t>
            </w:r>
          </w:p>
        </w:tc>
      </w:tr>
      <w:tr w:rsidR="00382620" w:rsidRPr="005B49B3" w14:paraId="28E69C39" w14:textId="77777777" w:rsidTr="005B49B3">
        <w:tc>
          <w:tcPr>
            <w:tcW w:w="0" w:type="auto"/>
          </w:tcPr>
          <w:p w14:paraId="5E02F05A" w14:textId="77777777" w:rsidR="00382620" w:rsidRPr="005B49B3" w:rsidRDefault="00382620" w:rsidP="00E254B0">
            <w:pPr>
              <w:pStyle w:val="Compact"/>
              <w:spacing w:before="0" w:after="0"/>
              <w:rPr>
                <w:rFonts w:ascii="Arial" w:hAnsi="Arial" w:cs="Arial"/>
                <w:sz w:val="20"/>
                <w:szCs w:val="20"/>
                <w:rPrChange w:id="510" w:author="Kevin Chen" w:date="2020-03-26T14:02:00Z">
                  <w:rPr>
                    <w:rFonts w:asciiTheme="majorHAnsi" w:hAnsiTheme="majorHAnsi" w:cstheme="majorHAnsi"/>
                    <w:sz w:val="22"/>
                    <w:szCs w:val="22"/>
                  </w:rPr>
                </w:rPrChange>
              </w:rPr>
            </w:pPr>
            <w:r w:rsidRPr="005B49B3">
              <w:rPr>
                <w:rFonts w:ascii="Arial" w:hAnsi="Arial" w:cs="Arial"/>
                <w:sz w:val="20"/>
                <w:szCs w:val="20"/>
                <w:rPrChange w:id="511" w:author="Kevin Chen" w:date="2020-03-26T14:02:00Z">
                  <w:rPr>
                    <w:rFonts w:asciiTheme="majorHAnsi" w:hAnsiTheme="majorHAnsi" w:cstheme="majorHAnsi"/>
                    <w:sz w:val="22"/>
                    <w:szCs w:val="22"/>
                  </w:rPr>
                </w:rPrChange>
              </w:rPr>
              <w:t>    Cerebrovascular disease</w:t>
            </w:r>
          </w:p>
        </w:tc>
        <w:tc>
          <w:tcPr>
            <w:tcW w:w="0" w:type="auto"/>
          </w:tcPr>
          <w:p w14:paraId="31CB954C" w14:textId="42CDB5C5" w:rsidR="00382620" w:rsidRPr="005B49B3" w:rsidRDefault="002F6411" w:rsidP="00E254B0">
            <w:pPr>
              <w:pStyle w:val="Compact"/>
              <w:spacing w:before="0" w:after="0"/>
              <w:jc w:val="right"/>
              <w:rPr>
                <w:rFonts w:ascii="Arial" w:hAnsi="Arial" w:cs="Arial"/>
                <w:sz w:val="20"/>
                <w:szCs w:val="20"/>
                <w:rPrChange w:id="512" w:author="Kevin Chen" w:date="2020-03-26T14:02:00Z">
                  <w:rPr>
                    <w:rFonts w:asciiTheme="majorHAnsi" w:hAnsiTheme="majorHAnsi" w:cstheme="majorHAnsi"/>
                    <w:sz w:val="22"/>
                    <w:szCs w:val="22"/>
                  </w:rPr>
                </w:rPrChange>
              </w:rPr>
            </w:pPr>
            <w:r w:rsidRPr="005B49B3">
              <w:rPr>
                <w:rFonts w:ascii="Arial" w:hAnsi="Arial" w:cs="Arial"/>
                <w:sz w:val="20"/>
                <w:szCs w:val="20"/>
              </w:rPr>
              <w:t>1 080</w:t>
            </w:r>
          </w:p>
        </w:tc>
        <w:tc>
          <w:tcPr>
            <w:tcW w:w="0" w:type="auto"/>
          </w:tcPr>
          <w:p w14:paraId="6A2B4DF6" w14:textId="5AB35E66" w:rsidR="00382620" w:rsidRPr="005B49B3" w:rsidRDefault="002F6411" w:rsidP="00E254B0">
            <w:pPr>
              <w:pStyle w:val="Compact"/>
              <w:spacing w:before="0" w:after="0"/>
              <w:jc w:val="right"/>
              <w:rPr>
                <w:rFonts w:ascii="Arial" w:hAnsi="Arial" w:cs="Arial"/>
                <w:sz w:val="20"/>
                <w:szCs w:val="20"/>
                <w:rPrChange w:id="513" w:author="Kevin Chen" w:date="2020-03-26T14:02:00Z">
                  <w:rPr>
                    <w:rFonts w:asciiTheme="majorHAnsi" w:hAnsiTheme="majorHAnsi" w:cstheme="majorHAnsi"/>
                    <w:sz w:val="22"/>
                    <w:szCs w:val="22"/>
                  </w:rPr>
                </w:rPrChange>
              </w:rPr>
            </w:pPr>
            <w:r w:rsidRPr="005B49B3">
              <w:rPr>
                <w:rFonts w:ascii="Arial" w:hAnsi="Arial" w:cs="Arial"/>
                <w:sz w:val="20"/>
                <w:szCs w:val="20"/>
              </w:rPr>
              <w:t>0.83</w:t>
            </w:r>
          </w:p>
        </w:tc>
        <w:tc>
          <w:tcPr>
            <w:tcW w:w="845" w:type="pct"/>
          </w:tcPr>
          <w:p w14:paraId="1A5ACFE7" w14:textId="1B7A6BFC" w:rsidR="00382620" w:rsidRPr="005B49B3" w:rsidRDefault="002F6411" w:rsidP="00E254B0">
            <w:pPr>
              <w:pStyle w:val="Compact"/>
              <w:spacing w:before="0" w:after="0"/>
              <w:rPr>
                <w:rFonts w:ascii="Arial" w:hAnsi="Arial" w:cs="Arial"/>
                <w:sz w:val="20"/>
                <w:szCs w:val="20"/>
                <w:rPrChange w:id="514" w:author="Kevin Chen" w:date="2020-03-26T14:02:00Z">
                  <w:rPr>
                    <w:rFonts w:asciiTheme="majorHAnsi" w:hAnsiTheme="majorHAnsi" w:cstheme="majorHAnsi"/>
                    <w:sz w:val="22"/>
                    <w:szCs w:val="22"/>
                  </w:rPr>
                </w:rPrChange>
              </w:rPr>
            </w:pPr>
            <w:r w:rsidRPr="005B49B3">
              <w:rPr>
                <w:rFonts w:ascii="Arial" w:hAnsi="Arial" w:cs="Arial"/>
                <w:sz w:val="20"/>
                <w:szCs w:val="20"/>
              </w:rPr>
              <w:t>(0.78</w:t>
            </w:r>
            <w:r w:rsidR="004B1630" w:rsidRPr="005B49B3">
              <w:rPr>
                <w:rFonts w:ascii="Arial" w:hAnsi="Arial" w:cs="Arial"/>
                <w:sz w:val="20"/>
                <w:szCs w:val="20"/>
              </w:rPr>
              <w:t>–</w:t>
            </w:r>
            <w:r w:rsidRPr="005B49B3">
              <w:rPr>
                <w:rFonts w:ascii="Arial" w:hAnsi="Arial" w:cs="Arial"/>
                <w:sz w:val="20"/>
                <w:szCs w:val="20"/>
              </w:rPr>
              <w:t>0.88)</w:t>
            </w:r>
          </w:p>
        </w:tc>
      </w:tr>
      <w:tr w:rsidR="00382620" w:rsidRPr="005B49B3" w14:paraId="14ABCEC2" w14:textId="77777777" w:rsidTr="005B49B3">
        <w:tc>
          <w:tcPr>
            <w:tcW w:w="0" w:type="auto"/>
            <w:tcBorders>
              <w:bottom w:val="single" w:sz="4" w:space="0" w:color="auto"/>
            </w:tcBorders>
          </w:tcPr>
          <w:p w14:paraId="3203FF3D" w14:textId="77777777" w:rsidR="00382620" w:rsidRPr="005B49B3" w:rsidRDefault="00382620" w:rsidP="00E254B0">
            <w:pPr>
              <w:pStyle w:val="Compact"/>
              <w:spacing w:before="0" w:after="120"/>
              <w:rPr>
                <w:rFonts w:ascii="Arial" w:hAnsi="Arial" w:cs="Arial"/>
                <w:sz w:val="20"/>
                <w:szCs w:val="20"/>
                <w:rPrChange w:id="515" w:author="Kevin Chen" w:date="2020-03-26T14:02:00Z">
                  <w:rPr>
                    <w:rFonts w:asciiTheme="majorHAnsi" w:hAnsiTheme="majorHAnsi" w:cstheme="majorHAnsi"/>
                    <w:sz w:val="22"/>
                    <w:szCs w:val="22"/>
                  </w:rPr>
                </w:rPrChange>
              </w:rPr>
            </w:pPr>
            <w:r w:rsidRPr="005B49B3">
              <w:rPr>
                <w:rFonts w:ascii="Arial" w:hAnsi="Arial" w:cs="Arial"/>
                <w:sz w:val="20"/>
                <w:szCs w:val="20"/>
                <w:rPrChange w:id="516" w:author="Kevin Chen" w:date="2020-03-26T14:02:00Z">
                  <w:rPr>
                    <w:rFonts w:asciiTheme="majorHAnsi" w:hAnsiTheme="majorHAnsi" w:cstheme="majorHAnsi"/>
                    <w:sz w:val="22"/>
                    <w:szCs w:val="22"/>
                  </w:rPr>
                </w:rPrChange>
              </w:rPr>
              <w:t>  All external causes</w:t>
            </w:r>
          </w:p>
        </w:tc>
        <w:tc>
          <w:tcPr>
            <w:tcW w:w="0" w:type="auto"/>
            <w:tcBorders>
              <w:bottom w:val="single" w:sz="4" w:space="0" w:color="auto"/>
            </w:tcBorders>
          </w:tcPr>
          <w:p w14:paraId="5E639A67" w14:textId="66D7CF3D" w:rsidR="00382620" w:rsidRPr="005B49B3" w:rsidRDefault="002F6411" w:rsidP="00E254B0">
            <w:pPr>
              <w:pStyle w:val="Compact"/>
              <w:spacing w:before="0" w:after="120"/>
              <w:jc w:val="right"/>
              <w:rPr>
                <w:rFonts w:ascii="Arial" w:hAnsi="Arial" w:cs="Arial"/>
                <w:sz w:val="20"/>
                <w:szCs w:val="20"/>
                <w:rPrChange w:id="517" w:author="Kevin Chen" w:date="2020-03-26T14:02:00Z">
                  <w:rPr>
                    <w:rFonts w:asciiTheme="majorHAnsi" w:hAnsiTheme="majorHAnsi" w:cstheme="majorHAnsi"/>
                    <w:sz w:val="22"/>
                    <w:szCs w:val="22"/>
                  </w:rPr>
                </w:rPrChange>
              </w:rPr>
            </w:pPr>
            <w:r w:rsidRPr="005B49B3">
              <w:rPr>
                <w:rFonts w:ascii="Arial" w:hAnsi="Arial" w:cs="Arial"/>
                <w:sz w:val="20"/>
                <w:szCs w:val="20"/>
              </w:rPr>
              <w:t>1 671</w:t>
            </w:r>
          </w:p>
        </w:tc>
        <w:tc>
          <w:tcPr>
            <w:tcW w:w="0" w:type="auto"/>
            <w:tcBorders>
              <w:bottom w:val="single" w:sz="4" w:space="0" w:color="auto"/>
            </w:tcBorders>
          </w:tcPr>
          <w:p w14:paraId="2E275A0E" w14:textId="1AD8C4BD" w:rsidR="00382620" w:rsidRPr="005B49B3" w:rsidRDefault="002F6411" w:rsidP="00E254B0">
            <w:pPr>
              <w:pStyle w:val="Compact"/>
              <w:spacing w:before="0" w:after="120"/>
              <w:jc w:val="right"/>
              <w:rPr>
                <w:rFonts w:ascii="Arial" w:hAnsi="Arial" w:cs="Arial"/>
                <w:sz w:val="20"/>
                <w:szCs w:val="20"/>
                <w:rPrChange w:id="518" w:author="Kevin Chen" w:date="2020-03-26T14:02:00Z">
                  <w:rPr>
                    <w:rFonts w:asciiTheme="majorHAnsi" w:hAnsiTheme="majorHAnsi" w:cstheme="majorHAnsi"/>
                    <w:sz w:val="22"/>
                    <w:szCs w:val="22"/>
                  </w:rPr>
                </w:rPrChange>
              </w:rPr>
            </w:pPr>
            <w:r w:rsidRPr="005B49B3">
              <w:rPr>
                <w:rFonts w:ascii="Arial" w:hAnsi="Arial" w:cs="Arial"/>
                <w:sz w:val="20"/>
                <w:szCs w:val="20"/>
              </w:rPr>
              <w:t>1.03</w:t>
            </w:r>
          </w:p>
        </w:tc>
        <w:tc>
          <w:tcPr>
            <w:tcW w:w="845" w:type="pct"/>
            <w:tcBorders>
              <w:bottom w:val="single" w:sz="4" w:space="0" w:color="auto"/>
            </w:tcBorders>
          </w:tcPr>
          <w:p w14:paraId="36B68F7F" w14:textId="4277BDDF" w:rsidR="00382620" w:rsidRPr="005B49B3" w:rsidRDefault="002F6411" w:rsidP="00E254B0">
            <w:pPr>
              <w:pStyle w:val="Compact"/>
              <w:spacing w:before="0" w:after="120"/>
              <w:rPr>
                <w:rFonts w:ascii="Arial" w:hAnsi="Arial" w:cs="Arial"/>
                <w:sz w:val="20"/>
                <w:szCs w:val="20"/>
                <w:rPrChange w:id="519" w:author="Kevin Chen" w:date="2020-03-26T14:02:00Z">
                  <w:rPr>
                    <w:rFonts w:asciiTheme="majorHAnsi" w:hAnsiTheme="majorHAnsi" w:cstheme="majorHAnsi"/>
                    <w:sz w:val="22"/>
                    <w:szCs w:val="22"/>
                  </w:rPr>
                </w:rPrChange>
              </w:rPr>
            </w:pPr>
            <w:r w:rsidRPr="005B49B3">
              <w:rPr>
                <w:rFonts w:ascii="Arial" w:hAnsi="Arial" w:cs="Arial"/>
                <w:sz w:val="20"/>
                <w:szCs w:val="20"/>
              </w:rPr>
              <w:t>(0.98</w:t>
            </w:r>
            <w:r w:rsidR="004B1630" w:rsidRPr="005B49B3">
              <w:rPr>
                <w:rFonts w:ascii="Arial" w:hAnsi="Arial" w:cs="Arial"/>
                <w:sz w:val="20"/>
                <w:szCs w:val="20"/>
              </w:rPr>
              <w:t>–</w:t>
            </w:r>
            <w:r w:rsidRPr="005B49B3">
              <w:rPr>
                <w:rFonts w:ascii="Arial" w:hAnsi="Arial" w:cs="Arial"/>
                <w:sz w:val="20"/>
                <w:szCs w:val="20"/>
              </w:rPr>
              <w:t>1.08)</w:t>
            </w:r>
          </w:p>
        </w:tc>
      </w:tr>
      <w:tr w:rsidR="00382620" w:rsidRPr="005B49B3" w14:paraId="74AD023C" w14:textId="77777777" w:rsidTr="005B49B3">
        <w:tc>
          <w:tcPr>
            <w:tcW w:w="5000" w:type="pct"/>
            <w:gridSpan w:val="4"/>
            <w:tcBorders>
              <w:top w:val="single" w:sz="4" w:space="0" w:color="auto"/>
              <w:bottom w:val="single" w:sz="4" w:space="0" w:color="auto"/>
            </w:tcBorders>
          </w:tcPr>
          <w:p w14:paraId="1E27B73B" w14:textId="47E6AB5F" w:rsidR="00382620" w:rsidRPr="005B49B3" w:rsidRDefault="00B92098" w:rsidP="00E254B0">
            <w:pPr>
              <w:pStyle w:val="Compact"/>
              <w:spacing w:before="0" w:after="120"/>
              <w:rPr>
                <w:rFonts w:ascii="Arial" w:hAnsi="Arial" w:cs="Arial"/>
                <w:sz w:val="20"/>
                <w:szCs w:val="20"/>
                <w:rPrChange w:id="520" w:author="Kevin Chen" w:date="2020-03-26T14:02:00Z">
                  <w:rPr>
                    <w:rFonts w:asciiTheme="majorHAnsi" w:hAnsiTheme="majorHAnsi" w:cstheme="majorHAnsi"/>
                    <w:sz w:val="22"/>
                    <w:szCs w:val="22"/>
                  </w:rPr>
                </w:rPrChange>
              </w:rPr>
            </w:pP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a</m:t>
                  </m:r>
                </m:sup>
              </m:sSup>
            </m:oMath>
            <w:r w:rsidR="00382620" w:rsidRPr="005B49B3">
              <w:rPr>
                <w:rFonts w:ascii="Arial" w:hAnsi="Arial" w:cs="Arial"/>
                <w:sz w:val="20"/>
                <w:szCs w:val="20"/>
                <w:rPrChange w:id="521" w:author="Kevin Chen" w:date="2020-03-26T14:02:00Z">
                  <w:rPr>
                    <w:rFonts w:asciiTheme="majorHAnsi" w:hAnsiTheme="majorHAnsi" w:cstheme="majorHAnsi"/>
                    <w:sz w:val="20"/>
                    <w:szCs w:val="22"/>
                  </w:rPr>
                </w:rPrChange>
              </w:rPr>
              <w:t xml:space="preserve"> Variance estimates assume Poisson-distributed rates in the observed population. Reference rates were assumed to be parameters.</w:t>
            </w:r>
          </w:p>
        </w:tc>
      </w:tr>
    </w:tbl>
    <w:p w14:paraId="2C3BB3A8" w14:textId="77777777" w:rsidR="00382620" w:rsidRPr="005B49B3" w:rsidRDefault="00382620" w:rsidP="00382620">
      <w:pPr>
        <w:pStyle w:val="BodyText"/>
        <w:spacing w:before="0" w:line="480" w:lineRule="auto"/>
        <w:rPr>
          <w:rFonts w:ascii="Arial" w:eastAsiaTheme="majorEastAsia" w:hAnsi="Arial" w:cs="Arial"/>
          <w:b/>
          <w:bCs/>
          <w:color w:val="345A8A" w:themeColor="accent1" w:themeShade="B5"/>
          <w:rPrChange w:id="522" w:author="Kevin Chen" w:date="2020-03-26T14:02:00Z">
            <w:rPr>
              <w:rFonts w:asciiTheme="majorHAnsi" w:eastAsiaTheme="majorEastAsia" w:hAnsiTheme="majorHAnsi" w:cstheme="majorHAnsi"/>
              <w:b/>
              <w:bCs/>
              <w:color w:val="345A8A" w:themeColor="accent1" w:themeShade="B5"/>
              <w:sz w:val="22"/>
              <w:szCs w:val="22"/>
            </w:rPr>
          </w:rPrChange>
        </w:rPr>
      </w:pPr>
      <w:r w:rsidRPr="005B49B3">
        <w:rPr>
          <w:rFonts w:ascii="Arial" w:hAnsi="Arial" w:cs="Arial"/>
          <w:rPrChange w:id="523" w:author="Kevin Chen" w:date="2020-03-26T14:02:00Z">
            <w:rPr>
              <w:rFonts w:asciiTheme="majorHAnsi" w:hAnsiTheme="majorHAnsi" w:cstheme="majorHAnsi"/>
              <w:sz w:val="22"/>
              <w:szCs w:val="22"/>
            </w:rPr>
          </w:rPrChange>
        </w:rPr>
        <w:br w:type="page"/>
      </w:r>
    </w:p>
    <w:p w14:paraId="0967F140" w14:textId="77777777" w:rsidR="00382620" w:rsidRPr="005B49B3" w:rsidRDefault="00382620" w:rsidP="00382620">
      <w:pPr>
        <w:spacing w:after="120" w:line="240" w:lineRule="auto"/>
        <w:rPr>
          <w:rFonts w:ascii="Arial" w:hAnsi="Arial" w:cs="Arial"/>
          <w:sz w:val="24"/>
          <w:szCs w:val="24"/>
          <w:rPrChange w:id="524" w:author="Kevin Chen" w:date="2020-03-26T14:02:00Z">
            <w:rPr>
              <w:rFonts w:asciiTheme="majorHAnsi" w:hAnsiTheme="majorHAnsi" w:cstheme="majorHAnsi"/>
            </w:rPr>
          </w:rPrChange>
        </w:rPr>
      </w:pPr>
      <w:r w:rsidRPr="005B49B3">
        <w:rPr>
          <w:rFonts w:ascii="Arial" w:hAnsi="Arial" w:cs="Arial"/>
          <w:b/>
          <w:sz w:val="24"/>
          <w:szCs w:val="24"/>
          <w:rPrChange w:id="525" w:author="Kevin Chen" w:date="2020-03-26T14:02:00Z">
            <w:rPr>
              <w:rFonts w:asciiTheme="majorHAnsi" w:hAnsiTheme="majorHAnsi" w:cstheme="majorHAnsi"/>
              <w:b/>
            </w:rPr>
          </w:rPrChange>
        </w:rPr>
        <w:lastRenderedPageBreak/>
        <w:t>Figure 1.</w:t>
      </w:r>
      <w:r w:rsidRPr="005B49B3">
        <w:rPr>
          <w:rFonts w:ascii="Arial" w:hAnsi="Arial" w:cs="Arial"/>
          <w:sz w:val="24"/>
          <w:szCs w:val="24"/>
          <w:rPrChange w:id="526" w:author="Kevin Chen" w:date="2020-03-26T14:02:00Z">
            <w:rPr>
              <w:rFonts w:asciiTheme="majorHAnsi" w:hAnsiTheme="majorHAnsi" w:cstheme="majorHAnsi"/>
            </w:rPr>
          </w:rPrChange>
        </w:rPr>
        <w:t xml:space="preserve"> Adjusted hazard ratio estimates for cancers and cumulative exposure to straight metalworking fluids.</w:t>
      </w:r>
    </w:p>
    <w:p w14:paraId="739EE715" w14:textId="77777777" w:rsidR="00382620" w:rsidRPr="005B49B3" w:rsidRDefault="00382620" w:rsidP="00382620">
      <w:pPr>
        <w:spacing w:after="120" w:line="240" w:lineRule="auto"/>
        <w:jc w:val="center"/>
        <w:rPr>
          <w:rFonts w:ascii="Arial" w:hAnsi="Arial" w:cs="Arial"/>
          <w:sz w:val="24"/>
          <w:szCs w:val="24"/>
          <w:rPrChange w:id="527" w:author="Kevin Chen" w:date="2020-03-26T14:02:00Z">
            <w:rPr>
              <w:rFonts w:asciiTheme="majorHAnsi" w:hAnsiTheme="majorHAnsi" w:cstheme="majorHAnsi"/>
            </w:rPr>
          </w:rPrChange>
        </w:rPr>
      </w:pPr>
      <w:r w:rsidRPr="005B49B3">
        <w:rPr>
          <w:rFonts w:ascii="Arial" w:hAnsi="Arial" w:cs="Arial"/>
          <w:noProof/>
          <w:sz w:val="24"/>
          <w:szCs w:val="24"/>
          <w:rPrChange w:id="528" w:author="Unknown">
            <w:rPr>
              <w:rFonts w:asciiTheme="majorHAnsi" w:hAnsiTheme="majorHAnsi" w:cstheme="majorHAnsi"/>
              <w:noProof/>
            </w:rPr>
          </w:rPrChange>
        </w:rPr>
        <w:drawing>
          <wp:inline distT="0" distB="0" distL="0" distR="0" wp14:anchorId="65722839" wp14:editId="677DF071">
            <wp:extent cx="5486400" cy="7772400"/>
            <wp:effectExtent l="0" t="0" r="0" b="0"/>
            <wp:docPr id="3" name="Picture 3" descr="Figure 1. Adjusted hazard ratio estimates for cancers and cumulative exposure to straight metalworking fl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_hr_plot_sol5.tiff"/>
                    <pic:cNvPicPr/>
                  </pic:nvPicPr>
                  <pic:blipFill>
                    <a:blip r:embed="rId8">
                      <a:extLst>
                        <a:ext uri="{28A0092B-C50C-407E-A947-70E740481C1C}">
                          <a14:useLocalDpi xmlns:a14="http://schemas.microsoft.com/office/drawing/2010/main" val="0"/>
                        </a:ext>
                      </a:extLst>
                    </a:blip>
                    <a:stretch>
                      <a:fillRect/>
                    </a:stretch>
                  </pic:blipFill>
                  <pic:spPr>
                    <a:xfrm>
                      <a:off x="0" y="0"/>
                      <a:ext cx="5486400" cy="7772400"/>
                    </a:xfrm>
                    <a:prstGeom prst="rect">
                      <a:avLst/>
                    </a:prstGeom>
                  </pic:spPr>
                </pic:pic>
              </a:graphicData>
            </a:graphic>
          </wp:inline>
        </w:drawing>
      </w:r>
    </w:p>
    <w:p w14:paraId="321411BB" w14:textId="77777777" w:rsidR="00382620" w:rsidRPr="005B49B3" w:rsidRDefault="00382620" w:rsidP="00382620">
      <w:pPr>
        <w:spacing w:after="120" w:line="240" w:lineRule="auto"/>
        <w:rPr>
          <w:rFonts w:ascii="Arial" w:hAnsi="Arial" w:cs="Arial"/>
          <w:sz w:val="24"/>
          <w:szCs w:val="24"/>
          <w:rPrChange w:id="529" w:author="Kevin Chen" w:date="2020-03-26T14:02:00Z">
            <w:rPr>
              <w:rFonts w:asciiTheme="majorHAnsi" w:hAnsiTheme="majorHAnsi" w:cstheme="majorHAnsi"/>
            </w:rPr>
          </w:rPrChange>
        </w:rPr>
      </w:pPr>
      <w:r w:rsidRPr="005B49B3">
        <w:rPr>
          <w:rFonts w:ascii="Arial" w:hAnsi="Arial" w:cs="Arial"/>
          <w:b/>
          <w:sz w:val="24"/>
          <w:szCs w:val="24"/>
          <w:rPrChange w:id="530" w:author="Kevin Chen" w:date="2020-03-26T14:02:00Z">
            <w:rPr>
              <w:rFonts w:asciiTheme="majorHAnsi" w:hAnsiTheme="majorHAnsi" w:cstheme="majorHAnsi"/>
              <w:b/>
            </w:rPr>
          </w:rPrChange>
        </w:rPr>
        <w:lastRenderedPageBreak/>
        <w:t>Figure 2.</w:t>
      </w:r>
      <w:r w:rsidRPr="005B49B3">
        <w:rPr>
          <w:rFonts w:ascii="Arial" w:hAnsi="Arial" w:cs="Arial"/>
          <w:sz w:val="24"/>
          <w:szCs w:val="24"/>
          <w:rPrChange w:id="531" w:author="Kevin Chen" w:date="2020-03-26T14:02:00Z">
            <w:rPr>
              <w:rFonts w:asciiTheme="majorHAnsi" w:hAnsiTheme="majorHAnsi" w:cstheme="majorHAnsi"/>
            </w:rPr>
          </w:rPrChange>
        </w:rPr>
        <w:t xml:space="preserve"> Adjusted hazard ratio estimates for cancers and cumulative exposure to soluble metalworking fluids.</w:t>
      </w:r>
    </w:p>
    <w:p w14:paraId="46F90B93" w14:textId="77777777" w:rsidR="00382620" w:rsidRPr="005B49B3" w:rsidRDefault="00382620" w:rsidP="00382620">
      <w:pPr>
        <w:spacing w:line="240" w:lineRule="auto"/>
        <w:jc w:val="center"/>
        <w:rPr>
          <w:rFonts w:ascii="Arial" w:hAnsi="Arial" w:cs="Arial"/>
          <w:sz w:val="24"/>
          <w:szCs w:val="24"/>
          <w:rPrChange w:id="532" w:author="Kevin Chen" w:date="2020-03-26T14:02:00Z">
            <w:rPr>
              <w:rFonts w:asciiTheme="majorHAnsi" w:hAnsiTheme="majorHAnsi" w:cstheme="majorHAnsi"/>
            </w:rPr>
          </w:rPrChange>
        </w:rPr>
      </w:pPr>
      <w:r w:rsidRPr="005B49B3">
        <w:rPr>
          <w:rFonts w:ascii="Arial" w:hAnsi="Arial" w:cs="Arial"/>
          <w:noProof/>
          <w:sz w:val="24"/>
          <w:szCs w:val="24"/>
          <w:rPrChange w:id="533" w:author="Unknown">
            <w:rPr>
              <w:rFonts w:asciiTheme="majorHAnsi" w:hAnsiTheme="majorHAnsi" w:cstheme="majorHAnsi"/>
              <w:noProof/>
            </w:rPr>
          </w:rPrChange>
        </w:rPr>
        <w:drawing>
          <wp:inline distT="0" distB="0" distL="0" distR="0" wp14:anchorId="657E01CE" wp14:editId="2E18251D">
            <wp:extent cx="5486400" cy="7772400"/>
            <wp:effectExtent l="0" t="0" r="0" b="0"/>
            <wp:docPr id="4" name="Picture 4" descr="Figure 2. Adjusted hazard ratio estimates for cancers and cumulative exposure to soluble metalworking fl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_hr_plot_sol5.pdf"/>
                    <pic:cNvPicPr/>
                  </pic:nvPicPr>
                  <pic:blipFill>
                    <a:blip r:embed="rId9">
                      <a:extLst>
                        <a:ext uri="{28A0092B-C50C-407E-A947-70E740481C1C}">
                          <a14:useLocalDpi xmlns:a14="http://schemas.microsoft.com/office/drawing/2010/main" val="0"/>
                        </a:ext>
                      </a:extLst>
                    </a:blip>
                    <a:stretch>
                      <a:fillRect/>
                    </a:stretch>
                  </pic:blipFill>
                  <pic:spPr>
                    <a:xfrm>
                      <a:off x="0" y="0"/>
                      <a:ext cx="5486400" cy="7772400"/>
                    </a:xfrm>
                    <a:prstGeom prst="rect">
                      <a:avLst/>
                    </a:prstGeom>
                  </pic:spPr>
                </pic:pic>
              </a:graphicData>
            </a:graphic>
          </wp:inline>
        </w:drawing>
      </w:r>
    </w:p>
    <w:p w14:paraId="5B3DDBAB" w14:textId="77777777" w:rsidR="00382620" w:rsidRPr="005B49B3" w:rsidRDefault="00382620" w:rsidP="00382620">
      <w:pPr>
        <w:spacing w:after="120" w:line="240" w:lineRule="auto"/>
        <w:rPr>
          <w:rFonts w:ascii="Arial" w:hAnsi="Arial" w:cs="Arial"/>
          <w:sz w:val="24"/>
          <w:szCs w:val="24"/>
          <w:rPrChange w:id="534" w:author="Kevin Chen" w:date="2020-03-26T14:02:00Z">
            <w:rPr>
              <w:rFonts w:asciiTheme="majorHAnsi" w:hAnsiTheme="majorHAnsi" w:cstheme="majorHAnsi"/>
            </w:rPr>
          </w:rPrChange>
        </w:rPr>
      </w:pPr>
      <w:r w:rsidRPr="005B49B3">
        <w:rPr>
          <w:rFonts w:ascii="Arial" w:hAnsi="Arial" w:cs="Arial"/>
          <w:b/>
          <w:sz w:val="24"/>
          <w:szCs w:val="24"/>
          <w:rPrChange w:id="535" w:author="Kevin Chen" w:date="2020-03-26T14:02:00Z">
            <w:rPr>
              <w:rFonts w:asciiTheme="majorHAnsi" w:hAnsiTheme="majorHAnsi" w:cstheme="majorHAnsi"/>
              <w:b/>
            </w:rPr>
          </w:rPrChange>
        </w:rPr>
        <w:lastRenderedPageBreak/>
        <w:t>Figure 3.</w:t>
      </w:r>
      <w:r w:rsidRPr="005B49B3">
        <w:rPr>
          <w:rFonts w:ascii="Arial" w:hAnsi="Arial" w:cs="Arial"/>
          <w:sz w:val="24"/>
          <w:szCs w:val="24"/>
          <w:rPrChange w:id="536" w:author="Kevin Chen" w:date="2020-03-26T14:02:00Z">
            <w:rPr>
              <w:rFonts w:asciiTheme="majorHAnsi" w:hAnsiTheme="majorHAnsi" w:cstheme="majorHAnsi"/>
            </w:rPr>
          </w:rPrChange>
        </w:rPr>
        <w:t xml:space="preserve"> Adjusted hazard ratio estimates for cancers and cumulative exposure to synthetic metalworking fluids.</w:t>
      </w:r>
    </w:p>
    <w:p w14:paraId="6743291A" w14:textId="6F212415" w:rsidR="00B620C2" w:rsidRPr="005B49B3" w:rsidRDefault="00382620" w:rsidP="00382620">
      <w:pPr>
        <w:spacing w:line="480" w:lineRule="auto"/>
        <w:rPr>
          <w:rFonts w:ascii="Arial" w:hAnsi="Arial" w:cs="Arial"/>
          <w:sz w:val="24"/>
          <w:szCs w:val="24"/>
        </w:rPr>
      </w:pPr>
      <w:r w:rsidRPr="005B49B3">
        <w:rPr>
          <w:rFonts w:ascii="Arial" w:hAnsi="Arial" w:cs="Arial"/>
          <w:noProof/>
          <w:sz w:val="24"/>
          <w:szCs w:val="24"/>
          <w:rPrChange w:id="537" w:author="Unknown">
            <w:rPr>
              <w:rFonts w:asciiTheme="majorHAnsi" w:hAnsiTheme="majorHAnsi" w:cstheme="majorHAnsi"/>
              <w:noProof/>
            </w:rPr>
          </w:rPrChange>
        </w:rPr>
        <w:drawing>
          <wp:inline distT="0" distB="0" distL="0" distR="0" wp14:anchorId="6F5484E0" wp14:editId="187A802F">
            <wp:extent cx="5486400" cy="7772400"/>
            <wp:effectExtent l="0" t="0" r="0" b="0"/>
            <wp:docPr id="5" name="Picture 5" descr="Figure 3. Adjusted hazard ratio estimates for cancers and cumulative exposure to synthetic metalworking fl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_hr_plot_sol5.tiff"/>
                    <pic:cNvPicPr/>
                  </pic:nvPicPr>
                  <pic:blipFill>
                    <a:blip r:embed="rId10">
                      <a:extLst>
                        <a:ext uri="{28A0092B-C50C-407E-A947-70E740481C1C}">
                          <a14:useLocalDpi xmlns:a14="http://schemas.microsoft.com/office/drawing/2010/main" val="0"/>
                        </a:ext>
                      </a:extLst>
                    </a:blip>
                    <a:stretch>
                      <a:fillRect/>
                    </a:stretch>
                  </pic:blipFill>
                  <pic:spPr>
                    <a:xfrm>
                      <a:off x="0" y="0"/>
                      <a:ext cx="5486400" cy="7772400"/>
                    </a:xfrm>
                    <a:prstGeom prst="rect">
                      <a:avLst/>
                    </a:prstGeom>
                  </pic:spPr>
                </pic:pic>
              </a:graphicData>
            </a:graphic>
          </wp:inline>
        </w:drawing>
      </w:r>
      <w:r w:rsidRPr="005B49B3">
        <w:rPr>
          <w:rFonts w:ascii="Arial" w:hAnsi="Arial" w:cs="Arial"/>
          <w:sz w:val="24"/>
          <w:szCs w:val="24"/>
        </w:rPr>
        <w:br w:type="page"/>
      </w:r>
    </w:p>
    <w:p w14:paraId="30D793AD" w14:textId="77777777" w:rsidR="00B620C2" w:rsidRPr="005B49B3" w:rsidRDefault="00B620C2" w:rsidP="00382620">
      <w:pPr>
        <w:pStyle w:val="Heading1"/>
        <w:spacing w:before="0"/>
        <w:rPr>
          <w:rFonts w:ascii="Arial" w:hAnsi="Arial" w:cs="Arial"/>
          <w:color w:val="auto"/>
          <w:sz w:val="24"/>
          <w:szCs w:val="24"/>
          <w:rPrChange w:id="538" w:author="Kevin Chen" w:date="2020-03-26T14:02:00Z">
            <w:rPr>
              <w:rFonts w:cstheme="majorHAnsi"/>
              <w:color w:val="auto"/>
              <w:sz w:val="22"/>
              <w:szCs w:val="22"/>
            </w:rPr>
          </w:rPrChange>
        </w:rPr>
      </w:pPr>
      <w:r w:rsidRPr="005B49B3">
        <w:rPr>
          <w:rFonts w:ascii="Arial" w:hAnsi="Arial" w:cs="Arial"/>
          <w:color w:val="auto"/>
          <w:sz w:val="24"/>
          <w:szCs w:val="24"/>
          <w:rPrChange w:id="539" w:author="Kevin Chen" w:date="2020-03-26T14:02:00Z">
            <w:rPr>
              <w:rFonts w:cstheme="majorHAnsi"/>
              <w:color w:val="auto"/>
              <w:sz w:val="22"/>
              <w:szCs w:val="22"/>
            </w:rPr>
          </w:rPrChange>
        </w:rPr>
        <w:lastRenderedPageBreak/>
        <w:t>Appendix 1</w:t>
      </w:r>
    </w:p>
    <w:p w14:paraId="59492FA2" w14:textId="77777777" w:rsidR="00B620C2" w:rsidRPr="005B49B3" w:rsidRDefault="00B620C2" w:rsidP="00382620">
      <w:pPr>
        <w:pStyle w:val="TableCaption"/>
        <w:spacing w:after="0"/>
        <w:rPr>
          <w:rFonts w:ascii="Arial" w:hAnsi="Arial" w:cs="Arial"/>
          <w:b/>
          <w:i w:val="0"/>
          <w:rPrChange w:id="540" w:author="Kevin Chen" w:date="2020-03-26T14:02:00Z">
            <w:rPr>
              <w:rFonts w:asciiTheme="majorHAnsi" w:hAnsiTheme="majorHAnsi" w:cstheme="majorHAnsi"/>
              <w:b/>
              <w:i w:val="0"/>
              <w:sz w:val="22"/>
              <w:szCs w:val="22"/>
            </w:rPr>
          </w:rPrChange>
        </w:rPr>
      </w:pPr>
    </w:p>
    <w:p w14:paraId="67B5473F" w14:textId="77777777" w:rsidR="00B620C2" w:rsidRPr="005B49B3" w:rsidRDefault="00B620C2" w:rsidP="00382620">
      <w:pPr>
        <w:pStyle w:val="TableCaption"/>
        <w:rPr>
          <w:rFonts w:ascii="Arial" w:hAnsi="Arial" w:cs="Arial"/>
          <w:i w:val="0"/>
          <w:rPrChange w:id="541" w:author="Kevin Chen" w:date="2020-03-26T14:02:00Z">
            <w:rPr>
              <w:rFonts w:asciiTheme="majorHAnsi" w:hAnsiTheme="majorHAnsi" w:cstheme="majorHAnsi"/>
              <w:i w:val="0"/>
              <w:sz w:val="22"/>
              <w:szCs w:val="22"/>
            </w:rPr>
          </w:rPrChange>
        </w:rPr>
      </w:pPr>
      <w:r w:rsidRPr="005B49B3">
        <w:rPr>
          <w:rFonts w:ascii="Arial" w:hAnsi="Arial" w:cs="Arial"/>
          <w:b/>
          <w:i w:val="0"/>
          <w:rPrChange w:id="542" w:author="Kevin Chen" w:date="2020-03-26T14:02:00Z">
            <w:rPr>
              <w:rFonts w:asciiTheme="majorHAnsi" w:hAnsiTheme="majorHAnsi" w:cstheme="majorHAnsi"/>
              <w:b/>
              <w:i w:val="0"/>
              <w:sz w:val="22"/>
              <w:szCs w:val="22"/>
            </w:rPr>
          </w:rPrChange>
        </w:rPr>
        <w:t>Table A1.1.</w:t>
      </w:r>
      <w:r w:rsidRPr="005B49B3">
        <w:rPr>
          <w:rFonts w:ascii="Arial" w:hAnsi="Arial" w:cs="Arial"/>
          <w:i w:val="0"/>
          <w:rPrChange w:id="543" w:author="Kevin Chen" w:date="2020-03-26T14:02:00Z">
            <w:rPr>
              <w:rFonts w:asciiTheme="majorHAnsi" w:hAnsiTheme="majorHAnsi" w:cstheme="majorHAnsi"/>
              <w:i w:val="0"/>
              <w:sz w:val="22"/>
              <w:szCs w:val="22"/>
            </w:rPr>
          </w:rPrChange>
        </w:rPr>
        <w:t xml:space="preserve"> International Classification of Diseases (ICD) codes used to define cases. Deaths prior to 1999 were defined with respect to the 9</w:t>
      </w:r>
      <w:r w:rsidRPr="005B49B3">
        <w:rPr>
          <w:rFonts w:ascii="Arial" w:hAnsi="Arial" w:cs="Arial"/>
          <w:i w:val="0"/>
          <w:vertAlign w:val="superscript"/>
          <w:rPrChange w:id="544" w:author="Kevin Chen" w:date="2020-03-26T14:02:00Z">
            <w:rPr>
              <w:rFonts w:asciiTheme="majorHAnsi" w:hAnsiTheme="majorHAnsi" w:cstheme="majorHAnsi"/>
              <w:i w:val="0"/>
              <w:sz w:val="22"/>
              <w:szCs w:val="22"/>
              <w:vertAlign w:val="superscript"/>
            </w:rPr>
          </w:rPrChange>
        </w:rPr>
        <w:t>th</w:t>
      </w:r>
      <w:r w:rsidRPr="005B49B3">
        <w:rPr>
          <w:rFonts w:ascii="Arial" w:hAnsi="Arial" w:cs="Arial"/>
          <w:i w:val="0"/>
          <w:rPrChange w:id="545" w:author="Kevin Chen" w:date="2020-03-26T14:02:00Z">
            <w:rPr>
              <w:rFonts w:asciiTheme="majorHAnsi" w:hAnsiTheme="majorHAnsi" w:cstheme="majorHAnsi"/>
              <w:i w:val="0"/>
              <w:sz w:val="22"/>
              <w:szCs w:val="22"/>
            </w:rPr>
          </w:rPrChange>
        </w:rPr>
        <w:t xml:space="preserve"> revision. Deaths in or after 1999 were defined with respect to the 10</w:t>
      </w:r>
      <w:r w:rsidRPr="005B49B3">
        <w:rPr>
          <w:rFonts w:ascii="Arial" w:hAnsi="Arial" w:cs="Arial"/>
          <w:i w:val="0"/>
          <w:vertAlign w:val="superscript"/>
          <w:rPrChange w:id="546" w:author="Kevin Chen" w:date="2020-03-26T14:02:00Z">
            <w:rPr>
              <w:rFonts w:asciiTheme="majorHAnsi" w:hAnsiTheme="majorHAnsi" w:cstheme="majorHAnsi"/>
              <w:i w:val="0"/>
              <w:sz w:val="22"/>
              <w:szCs w:val="22"/>
              <w:vertAlign w:val="superscript"/>
            </w:rPr>
          </w:rPrChange>
        </w:rPr>
        <w:t>th</w:t>
      </w:r>
      <w:r w:rsidRPr="005B49B3">
        <w:rPr>
          <w:rFonts w:ascii="Arial" w:hAnsi="Arial" w:cs="Arial"/>
          <w:i w:val="0"/>
          <w:rPrChange w:id="547" w:author="Kevin Chen" w:date="2020-03-26T14:02:00Z">
            <w:rPr>
              <w:rFonts w:asciiTheme="majorHAnsi" w:hAnsiTheme="majorHAnsi" w:cstheme="majorHAnsi"/>
              <w:i w:val="0"/>
              <w:sz w:val="22"/>
              <w:szCs w:val="22"/>
            </w:rPr>
          </w:rPrChange>
        </w:rPr>
        <w:t>.</w:t>
      </w:r>
    </w:p>
    <w:tbl>
      <w:tblPr>
        <w:tblW w:w="0" w:type="auto"/>
        <w:jc w:val="center"/>
        <w:tblLayout w:type="fixed"/>
        <w:tblCellMar>
          <w:left w:w="115" w:type="dxa"/>
          <w:right w:w="115" w:type="dxa"/>
        </w:tblCellMar>
        <w:tblLook w:val="07E0" w:firstRow="1" w:lastRow="1" w:firstColumn="1" w:lastColumn="1" w:noHBand="1" w:noVBand="1"/>
      </w:tblPr>
      <w:tblGrid>
        <w:gridCol w:w="3600"/>
        <w:gridCol w:w="2880"/>
        <w:gridCol w:w="2880"/>
      </w:tblGrid>
      <w:tr w:rsidR="00B620C2" w:rsidRPr="005B49B3" w14:paraId="5BAB4C95" w14:textId="77777777" w:rsidTr="00B620C2">
        <w:trPr>
          <w:jc w:val="center"/>
        </w:trPr>
        <w:tc>
          <w:tcPr>
            <w:tcW w:w="3600" w:type="dxa"/>
            <w:tcBorders>
              <w:top w:val="single" w:sz="4" w:space="0" w:color="auto"/>
              <w:bottom w:val="single" w:sz="4" w:space="0" w:color="auto"/>
            </w:tcBorders>
            <w:vAlign w:val="bottom"/>
          </w:tcPr>
          <w:p w14:paraId="307B1D38" w14:textId="77777777" w:rsidR="00B620C2" w:rsidRPr="005B49B3" w:rsidRDefault="00B620C2" w:rsidP="00382620">
            <w:pPr>
              <w:pStyle w:val="Compact"/>
              <w:spacing w:before="0" w:after="0"/>
              <w:rPr>
                <w:rFonts w:ascii="Arial" w:hAnsi="Arial" w:cs="Arial"/>
                <w:sz w:val="20"/>
                <w:szCs w:val="20"/>
                <w:rPrChange w:id="548" w:author="Kevin Chen" w:date="2020-03-26T14:02:00Z">
                  <w:rPr>
                    <w:rFonts w:asciiTheme="majorHAnsi" w:hAnsiTheme="majorHAnsi" w:cstheme="majorHAnsi"/>
                    <w:sz w:val="22"/>
                    <w:szCs w:val="22"/>
                  </w:rPr>
                </w:rPrChange>
              </w:rPr>
            </w:pPr>
            <w:r w:rsidRPr="005B49B3">
              <w:rPr>
                <w:rFonts w:ascii="Arial" w:hAnsi="Arial" w:cs="Arial"/>
                <w:sz w:val="20"/>
                <w:szCs w:val="20"/>
                <w:rPrChange w:id="549" w:author="Kevin Chen" w:date="2020-03-26T14:02:00Z">
                  <w:rPr>
                    <w:rFonts w:asciiTheme="majorHAnsi" w:hAnsiTheme="majorHAnsi" w:cstheme="majorHAnsi"/>
                    <w:sz w:val="22"/>
                    <w:szCs w:val="22"/>
                  </w:rPr>
                </w:rPrChange>
              </w:rPr>
              <w:t>Cause of death</w:t>
            </w:r>
          </w:p>
        </w:tc>
        <w:tc>
          <w:tcPr>
            <w:tcW w:w="2880" w:type="dxa"/>
            <w:tcBorders>
              <w:top w:val="single" w:sz="4" w:space="0" w:color="auto"/>
              <w:bottom w:val="single" w:sz="4" w:space="0" w:color="auto"/>
            </w:tcBorders>
            <w:vAlign w:val="bottom"/>
          </w:tcPr>
          <w:p w14:paraId="7E1CC54E" w14:textId="77777777" w:rsidR="00B620C2" w:rsidRPr="005B49B3" w:rsidRDefault="00B620C2" w:rsidP="00382620">
            <w:pPr>
              <w:pStyle w:val="Compact"/>
              <w:spacing w:before="0" w:after="0"/>
              <w:rPr>
                <w:rFonts w:ascii="Arial" w:hAnsi="Arial" w:cs="Arial"/>
                <w:sz w:val="20"/>
                <w:szCs w:val="20"/>
                <w:rPrChange w:id="550" w:author="Kevin Chen" w:date="2020-03-26T14:02:00Z">
                  <w:rPr>
                    <w:rFonts w:asciiTheme="majorHAnsi" w:hAnsiTheme="majorHAnsi" w:cstheme="majorHAnsi"/>
                    <w:sz w:val="22"/>
                    <w:szCs w:val="22"/>
                  </w:rPr>
                </w:rPrChange>
              </w:rPr>
            </w:pPr>
            <w:r w:rsidRPr="005B49B3">
              <w:rPr>
                <w:rFonts w:ascii="Arial" w:hAnsi="Arial" w:cs="Arial"/>
                <w:sz w:val="20"/>
                <w:szCs w:val="20"/>
                <w:rPrChange w:id="551" w:author="Kevin Chen" w:date="2020-03-26T14:02:00Z">
                  <w:rPr>
                    <w:rFonts w:asciiTheme="majorHAnsi" w:hAnsiTheme="majorHAnsi" w:cstheme="majorHAnsi"/>
                    <w:sz w:val="22"/>
                    <w:szCs w:val="22"/>
                  </w:rPr>
                </w:rPrChange>
              </w:rPr>
              <w:t>ICD 9</w:t>
            </w:r>
          </w:p>
        </w:tc>
        <w:tc>
          <w:tcPr>
            <w:tcW w:w="2880" w:type="dxa"/>
            <w:tcBorders>
              <w:top w:val="single" w:sz="4" w:space="0" w:color="auto"/>
              <w:bottom w:val="single" w:sz="4" w:space="0" w:color="auto"/>
            </w:tcBorders>
            <w:vAlign w:val="bottom"/>
          </w:tcPr>
          <w:p w14:paraId="30CA4AFB" w14:textId="77777777" w:rsidR="00B620C2" w:rsidRPr="005B49B3" w:rsidRDefault="00B620C2" w:rsidP="00382620">
            <w:pPr>
              <w:pStyle w:val="Compact"/>
              <w:spacing w:before="0" w:after="0"/>
              <w:rPr>
                <w:rFonts w:ascii="Arial" w:hAnsi="Arial" w:cs="Arial"/>
                <w:sz w:val="20"/>
                <w:szCs w:val="20"/>
                <w:rPrChange w:id="552" w:author="Kevin Chen" w:date="2020-03-26T14:02:00Z">
                  <w:rPr>
                    <w:rFonts w:asciiTheme="majorHAnsi" w:hAnsiTheme="majorHAnsi" w:cstheme="majorHAnsi"/>
                    <w:sz w:val="22"/>
                    <w:szCs w:val="22"/>
                  </w:rPr>
                </w:rPrChange>
              </w:rPr>
            </w:pPr>
            <w:r w:rsidRPr="005B49B3">
              <w:rPr>
                <w:rFonts w:ascii="Arial" w:hAnsi="Arial" w:cs="Arial"/>
                <w:sz w:val="20"/>
                <w:szCs w:val="20"/>
                <w:rPrChange w:id="553" w:author="Kevin Chen" w:date="2020-03-26T14:02:00Z">
                  <w:rPr>
                    <w:rFonts w:asciiTheme="majorHAnsi" w:hAnsiTheme="majorHAnsi" w:cstheme="majorHAnsi"/>
                    <w:sz w:val="22"/>
                    <w:szCs w:val="22"/>
                  </w:rPr>
                </w:rPrChange>
              </w:rPr>
              <w:t>ICD 10</w:t>
            </w:r>
          </w:p>
        </w:tc>
      </w:tr>
      <w:tr w:rsidR="00B620C2" w:rsidRPr="005B49B3" w14:paraId="4F7DBF58" w14:textId="77777777" w:rsidTr="00B620C2">
        <w:trPr>
          <w:jc w:val="center"/>
        </w:trPr>
        <w:tc>
          <w:tcPr>
            <w:tcW w:w="3600" w:type="dxa"/>
            <w:tcBorders>
              <w:top w:val="single" w:sz="4" w:space="0" w:color="auto"/>
            </w:tcBorders>
          </w:tcPr>
          <w:p w14:paraId="55A5E252" w14:textId="77777777" w:rsidR="00B620C2" w:rsidRPr="005B49B3" w:rsidRDefault="00B620C2" w:rsidP="00382620">
            <w:pPr>
              <w:pStyle w:val="Compact"/>
              <w:spacing w:before="0" w:after="0"/>
              <w:rPr>
                <w:rFonts w:ascii="Arial" w:hAnsi="Arial" w:cs="Arial"/>
                <w:sz w:val="20"/>
                <w:szCs w:val="20"/>
                <w:rPrChange w:id="554" w:author="Kevin Chen" w:date="2020-03-26T14:02:00Z">
                  <w:rPr>
                    <w:rFonts w:asciiTheme="majorHAnsi" w:hAnsiTheme="majorHAnsi" w:cstheme="majorHAnsi"/>
                    <w:sz w:val="22"/>
                    <w:szCs w:val="22"/>
                  </w:rPr>
                </w:rPrChange>
              </w:rPr>
            </w:pPr>
            <w:r w:rsidRPr="005B49B3">
              <w:rPr>
                <w:rFonts w:ascii="Arial" w:hAnsi="Arial" w:cs="Arial"/>
                <w:sz w:val="20"/>
                <w:szCs w:val="20"/>
                <w:rPrChange w:id="555" w:author="Kevin Chen" w:date="2020-03-26T14:02:00Z">
                  <w:rPr>
                    <w:rFonts w:asciiTheme="majorHAnsi" w:hAnsiTheme="majorHAnsi" w:cstheme="majorHAnsi"/>
                    <w:sz w:val="22"/>
                    <w:szCs w:val="22"/>
                  </w:rPr>
                </w:rPrChange>
              </w:rPr>
              <w:t>All causes</w:t>
            </w:r>
          </w:p>
        </w:tc>
        <w:tc>
          <w:tcPr>
            <w:tcW w:w="2880" w:type="dxa"/>
            <w:tcBorders>
              <w:top w:val="single" w:sz="4" w:space="0" w:color="auto"/>
            </w:tcBorders>
          </w:tcPr>
          <w:p w14:paraId="57E836BC" w14:textId="77777777" w:rsidR="00B620C2" w:rsidRPr="005B49B3" w:rsidRDefault="00B620C2" w:rsidP="00382620">
            <w:pPr>
              <w:pStyle w:val="Compact"/>
              <w:spacing w:before="0" w:after="0"/>
              <w:jc w:val="center"/>
              <w:rPr>
                <w:rFonts w:ascii="Arial" w:hAnsi="Arial" w:cs="Arial"/>
                <w:sz w:val="20"/>
                <w:szCs w:val="20"/>
                <w:rPrChange w:id="556" w:author="Kevin Chen" w:date="2020-03-26T14:02:00Z">
                  <w:rPr>
                    <w:rFonts w:asciiTheme="majorHAnsi" w:hAnsiTheme="majorHAnsi" w:cstheme="majorHAnsi"/>
                    <w:sz w:val="22"/>
                    <w:szCs w:val="22"/>
                  </w:rPr>
                </w:rPrChange>
              </w:rPr>
            </w:pPr>
            <w:r w:rsidRPr="005B49B3">
              <w:rPr>
                <w:rFonts w:ascii="Arial" w:hAnsi="Arial" w:cs="Arial"/>
                <w:sz w:val="20"/>
                <w:szCs w:val="20"/>
                <w:rPrChange w:id="557" w:author="Kevin Chen" w:date="2020-03-26T14:02:00Z">
                  <w:rPr>
                    <w:rFonts w:asciiTheme="majorHAnsi" w:hAnsiTheme="majorHAnsi" w:cstheme="majorHAnsi"/>
                    <w:sz w:val="22"/>
                    <w:szCs w:val="22"/>
                  </w:rPr>
                </w:rPrChange>
              </w:rPr>
              <w:t>–</w:t>
            </w:r>
          </w:p>
        </w:tc>
        <w:tc>
          <w:tcPr>
            <w:tcW w:w="2880" w:type="dxa"/>
            <w:tcBorders>
              <w:top w:val="single" w:sz="4" w:space="0" w:color="auto"/>
            </w:tcBorders>
          </w:tcPr>
          <w:p w14:paraId="0288A710" w14:textId="77777777" w:rsidR="00B620C2" w:rsidRPr="005B49B3" w:rsidRDefault="00B620C2" w:rsidP="00382620">
            <w:pPr>
              <w:pStyle w:val="Compact"/>
              <w:spacing w:before="0" w:after="0"/>
              <w:jc w:val="center"/>
              <w:rPr>
                <w:rFonts w:ascii="Arial" w:hAnsi="Arial" w:cs="Arial"/>
                <w:sz w:val="20"/>
                <w:szCs w:val="20"/>
                <w:rPrChange w:id="558" w:author="Kevin Chen" w:date="2020-03-26T14:02:00Z">
                  <w:rPr>
                    <w:rFonts w:asciiTheme="majorHAnsi" w:hAnsiTheme="majorHAnsi" w:cstheme="majorHAnsi"/>
                    <w:sz w:val="22"/>
                    <w:szCs w:val="22"/>
                  </w:rPr>
                </w:rPrChange>
              </w:rPr>
            </w:pPr>
            <w:r w:rsidRPr="005B49B3">
              <w:rPr>
                <w:rFonts w:ascii="Arial" w:hAnsi="Arial" w:cs="Arial"/>
                <w:sz w:val="20"/>
                <w:szCs w:val="20"/>
                <w:rPrChange w:id="559" w:author="Kevin Chen" w:date="2020-03-26T14:02:00Z">
                  <w:rPr>
                    <w:rFonts w:asciiTheme="majorHAnsi" w:hAnsiTheme="majorHAnsi" w:cstheme="majorHAnsi"/>
                    <w:sz w:val="22"/>
                    <w:szCs w:val="22"/>
                  </w:rPr>
                </w:rPrChange>
              </w:rPr>
              <w:t>–</w:t>
            </w:r>
          </w:p>
        </w:tc>
      </w:tr>
      <w:tr w:rsidR="00B620C2" w:rsidRPr="005B49B3" w14:paraId="4734CB31" w14:textId="77777777" w:rsidTr="00B620C2">
        <w:trPr>
          <w:jc w:val="center"/>
        </w:trPr>
        <w:tc>
          <w:tcPr>
            <w:tcW w:w="3600" w:type="dxa"/>
          </w:tcPr>
          <w:p w14:paraId="26226518" w14:textId="77777777" w:rsidR="00B620C2" w:rsidRPr="005B49B3" w:rsidRDefault="00B620C2" w:rsidP="00382620">
            <w:pPr>
              <w:pStyle w:val="Compact"/>
              <w:spacing w:before="0" w:after="0"/>
              <w:rPr>
                <w:rFonts w:ascii="Arial" w:hAnsi="Arial" w:cs="Arial"/>
                <w:sz w:val="20"/>
                <w:szCs w:val="20"/>
                <w:rPrChange w:id="560" w:author="Kevin Chen" w:date="2020-03-26T14:02:00Z">
                  <w:rPr>
                    <w:rFonts w:asciiTheme="majorHAnsi" w:hAnsiTheme="majorHAnsi" w:cstheme="majorHAnsi"/>
                    <w:sz w:val="22"/>
                    <w:szCs w:val="22"/>
                  </w:rPr>
                </w:rPrChange>
              </w:rPr>
            </w:pPr>
            <w:r w:rsidRPr="005B49B3">
              <w:rPr>
                <w:rFonts w:ascii="Arial" w:hAnsi="Arial" w:cs="Arial"/>
                <w:sz w:val="20"/>
                <w:szCs w:val="20"/>
                <w:rPrChange w:id="561" w:author="Kevin Chen" w:date="2020-03-26T14:02:00Z">
                  <w:rPr>
                    <w:rFonts w:asciiTheme="majorHAnsi" w:hAnsiTheme="majorHAnsi" w:cstheme="majorHAnsi"/>
                    <w:sz w:val="22"/>
                    <w:szCs w:val="22"/>
                  </w:rPr>
                </w:rPrChange>
              </w:rPr>
              <w:t>All natural causes</w:t>
            </w:r>
          </w:p>
        </w:tc>
        <w:tc>
          <w:tcPr>
            <w:tcW w:w="2880" w:type="dxa"/>
          </w:tcPr>
          <w:p w14:paraId="108D1733" w14:textId="77777777" w:rsidR="00B620C2" w:rsidRPr="005B49B3" w:rsidRDefault="00B620C2" w:rsidP="00382620">
            <w:pPr>
              <w:pStyle w:val="Compact"/>
              <w:spacing w:before="0" w:after="0"/>
              <w:rPr>
                <w:rFonts w:ascii="Arial" w:hAnsi="Arial" w:cs="Arial"/>
                <w:sz w:val="20"/>
                <w:szCs w:val="20"/>
                <w:rPrChange w:id="562" w:author="Kevin Chen" w:date="2020-03-26T14:02:00Z">
                  <w:rPr>
                    <w:rFonts w:asciiTheme="majorHAnsi" w:hAnsiTheme="majorHAnsi" w:cstheme="majorHAnsi"/>
                    <w:sz w:val="22"/>
                    <w:szCs w:val="22"/>
                  </w:rPr>
                </w:rPrChange>
              </w:rPr>
            </w:pPr>
            <w:r w:rsidRPr="005B49B3">
              <w:rPr>
                <w:rFonts w:ascii="Arial" w:hAnsi="Arial" w:cs="Arial"/>
                <w:sz w:val="20"/>
                <w:szCs w:val="20"/>
                <w:rPrChange w:id="563" w:author="Kevin Chen" w:date="2020-03-26T14:02:00Z">
                  <w:rPr>
                    <w:rFonts w:asciiTheme="majorHAnsi" w:hAnsiTheme="majorHAnsi" w:cstheme="majorHAnsi"/>
                    <w:sz w:val="22"/>
                    <w:szCs w:val="22"/>
                  </w:rPr>
                </w:rPrChange>
              </w:rPr>
              <w:t>001–799</w:t>
            </w:r>
          </w:p>
        </w:tc>
        <w:tc>
          <w:tcPr>
            <w:tcW w:w="2880" w:type="dxa"/>
          </w:tcPr>
          <w:p w14:paraId="0FBFABF7" w14:textId="77777777" w:rsidR="00B620C2" w:rsidRPr="005B49B3" w:rsidRDefault="00B620C2" w:rsidP="00382620">
            <w:pPr>
              <w:pStyle w:val="Compact"/>
              <w:spacing w:before="0" w:after="0"/>
              <w:rPr>
                <w:rFonts w:ascii="Arial" w:hAnsi="Arial" w:cs="Arial"/>
                <w:sz w:val="20"/>
                <w:szCs w:val="20"/>
                <w:rPrChange w:id="564" w:author="Kevin Chen" w:date="2020-03-26T14:02:00Z">
                  <w:rPr>
                    <w:rFonts w:asciiTheme="majorHAnsi" w:hAnsiTheme="majorHAnsi" w:cstheme="majorHAnsi"/>
                    <w:sz w:val="22"/>
                    <w:szCs w:val="22"/>
                  </w:rPr>
                </w:rPrChange>
              </w:rPr>
            </w:pPr>
            <w:r w:rsidRPr="005B49B3">
              <w:rPr>
                <w:rFonts w:ascii="Arial" w:hAnsi="Arial" w:cs="Arial"/>
                <w:sz w:val="20"/>
                <w:szCs w:val="20"/>
                <w:rPrChange w:id="565" w:author="Kevin Chen" w:date="2020-03-26T14:02:00Z">
                  <w:rPr>
                    <w:rFonts w:asciiTheme="majorHAnsi" w:hAnsiTheme="majorHAnsi" w:cstheme="majorHAnsi"/>
                    <w:sz w:val="22"/>
                    <w:szCs w:val="22"/>
                  </w:rPr>
                </w:rPrChange>
              </w:rPr>
              <w:t>A00–R99, U00–Z99</w:t>
            </w:r>
          </w:p>
        </w:tc>
      </w:tr>
      <w:tr w:rsidR="00B620C2" w:rsidRPr="005B49B3" w14:paraId="0F6AD7BA" w14:textId="77777777" w:rsidTr="00B620C2">
        <w:trPr>
          <w:jc w:val="center"/>
        </w:trPr>
        <w:tc>
          <w:tcPr>
            <w:tcW w:w="3600" w:type="dxa"/>
          </w:tcPr>
          <w:p w14:paraId="4F63F3F0" w14:textId="77777777" w:rsidR="00B620C2" w:rsidRPr="005B49B3" w:rsidRDefault="00B620C2" w:rsidP="00382620">
            <w:pPr>
              <w:pStyle w:val="Compact"/>
              <w:spacing w:before="0" w:after="0"/>
              <w:rPr>
                <w:rFonts w:ascii="Arial" w:hAnsi="Arial" w:cs="Arial"/>
                <w:sz w:val="20"/>
                <w:szCs w:val="20"/>
                <w:rPrChange w:id="566" w:author="Kevin Chen" w:date="2020-03-26T14:02:00Z">
                  <w:rPr>
                    <w:rFonts w:asciiTheme="majorHAnsi" w:hAnsiTheme="majorHAnsi" w:cstheme="majorHAnsi"/>
                    <w:sz w:val="22"/>
                    <w:szCs w:val="22"/>
                  </w:rPr>
                </w:rPrChange>
              </w:rPr>
            </w:pPr>
            <w:r w:rsidRPr="005B49B3">
              <w:rPr>
                <w:rFonts w:ascii="Arial" w:hAnsi="Arial" w:cs="Arial"/>
                <w:sz w:val="20"/>
                <w:szCs w:val="20"/>
                <w:rPrChange w:id="567" w:author="Kevin Chen" w:date="2020-03-26T14:02:00Z">
                  <w:rPr>
                    <w:rFonts w:asciiTheme="majorHAnsi" w:hAnsiTheme="majorHAnsi" w:cstheme="majorHAnsi"/>
                    <w:sz w:val="22"/>
                    <w:szCs w:val="22"/>
                  </w:rPr>
                </w:rPrChange>
              </w:rPr>
              <w:t>All cancers</w:t>
            </w:r>
          </w:p>
        </w:tc>
        <w:tc>
          <w:tcPr>
            <w:tcW w:w="2880" w:type="dxa"/>
          </w:tcPr>
          <w:p w14:paraId="48920F8F" w14:textId="77777777" w:rsidR="00B620C2" w:rsidRPr="005B49B3" w:rsidRDefault="00B620C2" w:rsidP="00382620">
            <w:pPr>
              <w:pStyle w:val="Compact"/>
              <w:spacing w:before="0" w:after="0"/>
              <w:rPr>
                <w:rFonts w:ascii="Arial" w:hAnsi="Arial" w:cs="Arial"/>
                <w:sz w:val="20"/>
                <w:szCs w:val="20"/>
                <w:rPrChange w:id="568" w:author="Kevin Chen" w:date="2020-03-26T14:02:00Z">
                  <w:rPr>
                    <w:rFonts w:asciiTheme="majorHAnsi" w:hAnsiTheme="majorHAnsi" w:cstheme="majorHAnsi"/>
                    <w:sz w:val="22"/>
                    <w:szCs w:val="22"/>
                  </w:rPr>
                </w:rPrChange>
              </w:rPr>
            </w:pPr>
            <w:r w:rsidRPr="005B49B3">
              <w:rPr>
                <w:rFonts w:ascii="Arial" w:hAnsi="Arial" w:cs="Arial"/>
                <w:sz w:val="20"/>
                <w:szCs w:val="20"/>
                <w:rPrChange w:id="569" w:author="Kevin Chen" w:date="2020-03-26T14:02:00Z">
                  <w:rPr>
                    <w:rFonts w:asciiTheme="majorHAnsi" w:hAnsiTheme="majorHAnsi" w:cstheme="majorHAnsi"/>
                    <w:sz w:val="22"/>
                    <w:szCs w:val="22"/>
                  </w:rPr>
                </w:rPrChange>
              </w:rPr>
              <w:t>140–239</w:t>
            </w:r>
          </w:p>
        </w:tc>
        <w:tc>
          <w:tcPr>
            <w:tcW w:w="2880" w:type="dxa"/>
          </w:tcPr>
          <w:p w14:paraId="266BC4D5" w14:textId="77777777" w:rsidR="00B620C2" w:rsidRPr="005B49B3" w:rsidRDefault="00B620C2" w:rsidP="00382620">
            <w:pPr>
              <w:pStyle w:val="Compact"/>
              <w:spacing w:before="0" w:after="0"/>
              <w:rPr>
                <w:rFonts w:ascii="Arial" w:hAnsi="Arial" w:cs="Arial"/>
                <w:sz w:val="20"/>
                <w:szCs w:val="20"/>
                <w:rPrChange w:id="570" w:author="Kevin Chen" w:date="2020-03-26T14:02:00Z">
                  <w:rPr>
                    <w:rFonts w:asciiTheme="majorHAnsi" w:hAnsiTheme="majorHAnsi" w:cstheme="majorHAnsi"/>
                    <w:sz w:val="22"/>
                    <w:szCs w:val="22"/>
                  </w:rPr>
                </w:rPrChange>
              </w:rPr>
            </w:pPr>
            <w:r w:rsidRPr="005B49B3">
              <w:rPr>
                <w:rFonts w:ascii="Arial" w:hAnsi="Arial" w:cs="Arial"/>
                <w:sz w:val="20"/>
                <w:szCs w:val="20"/>
                <w:rPrChange w:id="571" w:author="Kevin Chen" w:date="2020-03-26T14:02:00Z">
                  <w:rPr>
                    <w:rFonts w:asciiTheme="majorHAnsi" w:hAnsiTheme="majorHAnsi" w:cstheme="majorHAnsi"/>
                    <w:sz w:val="22"/>
                    <w:szCs w:val="22"/>
                  </w:rPr>
                </w:rPrChange>
              </w:rPr>
              <w:t>C00–C99, D00–D49</w:t>
            </w:r>
          </w:p>
        </w:tc>
      </w:tr>
      <w:tr w:rsidR="00B620C2" w:rsidRPr="005B49B3" w14:paraId="31173F7A" w14:textId="77777777" w:rsidTr="00B620C2">
        <w:trPr>
          <w:jc w:val="center"/>
        </w:trPr>
        <w:tc>
          <w:tcPr>
            <w:tcW w:w="3600" w:type="dxa"/>
          </w:tcPr>
          <w:p w14:paraId="10E2C4D4" w14:textId="77777777" w:rsidR="00B620C2" w:rsidRPr="005B49B3" w:rsidRDefault="00B620C2" w:rsidP="00382620">
            <w:pPr>
              <w:pStyle w:val="Compact"/>
              <w:spacing w:before="0" w:after="0"/>
              <w:rPr>
                <w:rFonts w:ascii="Arial" w:hAnsi="Arial" w:cs="Arial"/>
                <w:sz w:val="20"/>
                <w:szCs w:val="20"/>
                <w:rPrChange w:id="572" w:author="Kevin Chen" w:date="2020-03-26T14:02:00Z">
                  <w:rPr>
                    <w:rFonts w:asciiTheme="majorHAnsi" w:hAnsiTheme="majorHAnsi" w:cstheme="majorHAnsi"/>
                    <w:sz w:val="22"/>
                    <w:szCs w:val="22"/>
                  </w:rPr>
                </w:rPrChange>
              </w:rPr>
            </w:pPr>
            <w:r w:rsidRPr="005B49B3">
              <w:rPr>
                <w:rFonts w:ascii="Arial" w:hAnsi="Arial" w:cs="Arial"/>
                <w:sz w:val="20"/>
                <w:szCs w:val="20"/>
                <w:rPrChange w:id="573" w:author="Kevin Chen" w:date="2020-03-26T14:02:00Z">
                  <w:rPr>
                    <w:rFonts w:asciiTheme="majorHAnsi" w:hAnsiTheme="majorHAnsi" w:cstheme="majorHAnsi"/>
                    <w:sz w:val="22"/>
                    <w:szCs w:val="22"/>
                  </w:rPr>
                </w:rPrChange>
              </w:rPr>
              <w:t>Esophageal cancer</w:t>
            </w:r>
          </w:p>
        </w:tc>
        <w:tc>
          <w:tcPr>
            <w:tcW w:w="2880" w:type="dxa"/>
          </w:tcPr>
          <w:p w14:paraId="66A5ACB7" w14:textId="77777777" w:rsidR="00B620C2" w:rsidRPr="005B49B3" w:rsidRDefault="00B620C2" w:rsidP="00382620">
            <w:pPr>
              <w:pStyle w:val="Compact"/>
              <w:spacing w:before="0" w:after="0"/>
              <w:rPr>
                <w:rFonts w:ascii="Arial" w:hAnsi="Arial" w:cs="Arial"/>
                <w:sz w:val="20"/>
                <w:szCs w:val="20"/>
                <w:rPrChange w:id="574" w:author="Kevin Chen" w:date="2020-03-26T14:02:00Z">
                  <w:rPr>
                    <w:rFonts w:asciiTheme="majorHAnsi" w:hAnsiTheme="majorHAnsi" w:cstheme="majorHAnsi"/>
                    <w:sz w:val="22"/>
                    <w:szCs w:val="22"/>
                  </w:rPr>
                </w:rPrChange>
              </w:rPr>
            </w:pPr>
            <w:r w:rsidRPr="005B49B3">
              <w:rPr>
                <w:rFonts w:ascii="Arial" w:hAnsi="Arial" w:cs="Arial"/>
                <w:sz w:val="20"/>
                <w:szCs w:val="20"/>
                <w:rPrChange w:id="575" w:author="Kevin Chen" w:date="2020-03-26T14:02:00Z">
                  <w:rPr>
                    <w:rFonts w:asciiTheme="majorHAnsi" w:hAnsiTheme="majorHAnsi" w:cstheme="majorHAnsi"/>
                    <w:sz w:val="22"/>
                    <w:szCs w:val="22"/>
                  </w:rPr>
                </w:rPrChange>
              </w:rPr>
              <w:t>150</w:t>
            </w:r>
          </w:p>
        </w:tc>
        <w:tc>
          <w:tcPr>
            <w:tcW w:w="2880" w:type="dxa"/>
          </w:tcPr>
          <w:p w14:paraId="7CDFCF0E" w14:textId="77777777" w:rsidR="00B620C2" w:rsidRPr="005B49B3" w:rsidRDefault="00B620C2" w:rsidP="00382620">
            <w:pPr>
              <w:pStyle w:val="Compact"/>
              <w:spacing w:before="0" w:after="0"/>
              <w:rPr>
                <w:rFonts w:ascii="Arial" w:hAnsi="Arial" w:cs="Arial"/>
                <w:sz w:val="20"/>
                <w:szCs w:val="20"/>
                <w:rPrChange w:id="576" w:author="Kevin Chen" w:date="2020-03-26T14:02:00Z">
                  <w:rPr>
                    <w:rFonts w:asciiTheme="majorHAnsi" w:hAnsiTheme="majorHAnsi" w:cstheme="majorHAnsi"/>
                    <w:sz w:val="22"/>
                    <w:szCs w:val="22"/>
                  </w:rPr>
                </w:rPrChange>
              </w:rPr>
            </w:pPr>
            <w:r w:rsidRPr="005B49B3">
              <w:rPr>
                <w:rFonts w:ascii="Arial" w:hAnsi="Arial" w:cs="Arial"/>
                <w:sz w:val="20"/>
                <w:szCs w:val="20"/>
                <w:rPrChange w:id="577" w:author="Kevin Chen" w:date="2020-03-26T14:02:00Z">
                  <w:rPr>
                    <w:rFonts w:asciiTheme="majorHAnsi" w:hAnsiTheme="majorHAnsi" w:cstheme="majorHAnsi"/>
                    <w:sz w:val="22"/>
                    <w:szCs w:val="22"/>
                  </w:rPr>
                </w:rPrChange>
              </w:rPr>
              <w:t>C15</w:t>
            </w:r>
          </w:p>
        </w:tc>
      </w:tr>
      <w:tr w:rsidR="00B620C2" w:rsidRPr="005B49B3" w14:paraId="44DB8103" w14:textId="77777777" w:rsidTr="00B620C2">
        <w:trPr>
          <w:jc w:val="center"/>
        </w:trPr>
        <w:tc>
          <w:tcPr>
            <w:tcW w:w="3600" w:type="dxa"/>
          </w:tcPr>
          <w:p w14:paraId="63EAFAAB" w14:textId="77777777" w:rsidR="00B620C2" w:rsidRPr="005B49B3" w:rsidRDefault="00B620C2" w:rsidP="00382620">
            <w:pPr>
              <w:pStyle w:val="Compact"/>
              <w:spacing w:before="0" w:after="0"/>
              <w:rPr>
                <w:rFonts w:ascii="Arial" w:hAnsi="Arial" w:cs="Arial"/>
                <w:sz w:val="20"/>
                <w:szCs w:val="20"/>
                <w:rPrChange w:id="578" w:author="Kevin Chen" w:date="2020-03-26T14:02:00Z">
                  <w:rPr>
                    <w:rFonts w:asciiTheme="majorHAnsi" w:hAnsiTheme="majorHAnsi" w:cstheme="majorHAnsi"/>
                    <w:sz w:val="22"/>
                    <w:szCs w:val="22"/>
                  </w:rPr>
                </w:rPrChange>
              </w:rPr>
            </w:pPr>
            <w:r w:rsidRPr="005B49B3">
              <w:rPr>
                <w:rFonts w:ascii="Arial" w:hAnsi="Arial" w:cs="Arial"/>
                <w:sz w:val="20"/>
                <w:szCs w:val="20"/>
                <w:rPrChange w:id="579" w:author="Kevin Chen" w:date="2020-03-26T14:02:00Z">
                  <w:rPr>
                    <w:rFonts w:asciiTheme="majorHAnsi" w:hAnsiTheme="majorHAnsi" w:cstheme="majorHAnsi"/>
                    <w:sz w:val="22"/>
                    <w:szCs w:val="22"/>
                  </w:rPr>
                </w:rPrChange>
              </w:rPr>
              <w:t>Stomach cancer</w:t>
            </w:r>
          </w:p>
        </w:tc>
        <w:tc>
          <w:tcPr>
            <w:tcW w:w="2880" w:type="dxa"/>
          </w:tcPr>
          <w:p w14:paraId="489F59AC" w14:textId="77777777" w:rsidR="00B620C2" w:rsidRPr="005B49B3" w:rsidRDefault="00B620C2" w:rsidP="00382620">
            <w:pPr>
              <w:pStyle w:val="Compact"/>
              <w:spacing w:before="0" w:after="0"/>
              <w:rPr>
                <w:rFonts w:ascii="Arial" w:hAnsi="Arial" w:cs="Arial"/>
                <w:sz w:val="20"/>
                <w:szCs w:val="20"/>
                <w:rPrChange w:id="580" w:author="Kevin Chen" w:date="2020-03-26T14:02:00Z">
                  <w:rPr>
                    <w:rFonts w:asciiTheme="majorHAnsi" w:hAnsiTheme="majorHAnsi" w:cstheme="majorHAnsi"/>
                    <w:sz w:val="22"/>
                    <w:szCs w:val="22"/>
                  </w:rPr>
                </w:rPrChange>
              </w:rPr>
            </w:pPr>
            <w:r w:rsidRPr="005B49B3">
              <w:rPr>
                <w:rFonts w:ascii="Arial" w:hAnsi="Arial" w:cs="Arial"/>
                <w:sz w:val="20"/>
                <w:szCs w:val="20"/>
                <w:rPrChange w:id="581" w:author="Kevin Chen" w:date="2020-03-26T14:02:00Z">
                  <w:rPr>
                    <w:rFonts w:asciiTheme="majorHAnsi" w:hAnsiTheme="majorHAnsi" w:cstheme="majorHAnsi"/>
                    <w:sz w:val="22"/>
                    <w:szCs w:val="22"/>
                  </w:rPr>
                </w:rPrChange>
              </w:rPr>
              <w:t>151</w:t>
            </w:r>
          </w:p>
        </w:tc>
        <w:tc>
          <w:tcPr>
            <w:tcW w:w="2880" w:type="dxa"/>
          </w:tcPr>
          <w:p w14:paraId="243FF660" w14:textId="77777777" w:rsidR="00B620C2" w:rsidRPr="005B49B3" w:rsidRDefault="00B620C2" w:rsidP="00382620">
            <w:pPr>
              <w:pStyle w:val="Compact"/>
              <w:spacing w:before="0" w:after="0"/>
              <w:rPr>
                <w:rFonts w:ascii="Arial" w:hAnsi="Arial" w:cs="Arial"/>
                <w:sz w:val="20"/>
                <w:szCs w:val="20"/>
                <w:rPrChange w:id="582" w:author="Kevin Chen" w:date="2020-03-26T14:02:00Z">
                  <w:rPr>
                    <w:rFonts w:asciiTheme="majorHAnsi" w:hAnsiTheme="majorHAnsi" w:cstheme="majorHAnsi"/>
                    <w:sz w:val="22"/>
                    <w:szCs w:val="22"/>
                  </w:rPr>
                </w:rPrChange>
              </w:rPr>
            </w:pPr>
            <w:r w:rsidRPr="005B49B3">
              <w:rPr>
                <w:rFonts w:ascii="Arial" w:hAnsi="Arial" w:cs="Arial"/>
                <w:sz w:val="20"/>
                <w:szCs w:val="20"/>
                <w:rPrChange w:id="583" w:author="Kevin Chen" w:date="2020-03-26T14:02:00Z">
                  <w:rPr>
                    <w:rFonts w:asciiTheme="majorHAnsi" w:hAnsiTheme="majorHAnsi" w:cstheme="majorHAnsi"/>
                    <w:sz w:val="22"/>
                    <w:szCs w:val="22"/>
                  </w:rPr>
                </w:rPrChange>
              </w:rPr>
              <w:t>C16</w:t>
            </w:r>
          </w:p>
        </w:tc>
      </w:tr>
      <w:tr w:rsidR="00B620C2" w:rsidRPr="005B49B3" w14:paraId="2BBCAF89" w14:textId="77777777" w:rsidTr="00B620C2">
        <w:trPr>
          <w:jc w:val="center"/>
        </w:trPr>
        <w:tc>
          <w:tcPr>
            <w:tcW w:w="3600" w:type="dxa"/>
          </w:tcPr>
          <w:p w14:paraId="33F13C83" w14:textId="77777777" w:rsidR="00B620C2" w:rsidRPr="005B49B3" w:rsidRDefault="00B620C2" w:rsidP="00382620">
            <w:pPr>
              <w:pStyle w:val="Compact"/>
              <w:spacing w:before="0" w:after="0"/>
              <w:rPr>
                <w:rFonts w:ascii="Arial" w:hAnsi="Arial" w:cs="Arial"/>
                <w:sz w:val="20"/>
                <w:szCs w:val="20"/>
                <w:rPrChange w:id="584" w:author="Kevin Chen" w:date="2020-03-26T14:02:00Z">
                  <w:rPr>
                    <w:rFonts w:asciiTheme="majorHAnsi" w:hAnsiTheme="majorHAnsi" w:cstheme="majorHAnsi"/>
                    <w:sz w:val="22"/>
                    <w:szCs w:val="22"/>
                  </w:rPr>
                </w:rPrChange>
              </w:rPr>
            </w:pPr>
            <w:r w:rsidRPr="005B49B3">
              <w:rPr>
                <w:rFonts w:ascii="Arial" w:hAnsi="Arial" w:cs="Arial"/>
                <w:sz w:val="20"/>
                <w:szCs w:val="20"/>
                <w:rPrChange w:id="585" w:author="Kevin Chen" w:date="2020-03-26T14:02:00Z">
                  <w:rPr>
                    <w:rFonts w:asciiTheme="majorHAnsi" w:hAnsiTheme="majorHAnsi" w:cstheme="majorHAnsi"/>
                    <w:sz w:val="22"/>
                    <w:szCs w:val="22"/>
                  </w:rPr>
                </w:rPrChange>
              </w:rPr>
              <w:t>Intestinal cancer</w:t>
            </w:r>
          </w:p>
        </w:tc>
        <w:tc>
          <w:tcPr>
            <w:tcW w:w="2880" w:type="dxa"/>
          </w:tcPr>
          <w:p w14:paraId="48AB410F" w14:textId="77777777" w:rsidR="00B620C2" w:rsidRPr="005B49B3" w:rsidRDefault="00B620C2" w:rsidP="00382620">
            <w:pPr>
              <w:pStyle w:val="Compact"/>
              <w:spacing w:before="0" w:after="0"/>
              <w:rPr>
                <w:rFonts w:ascii="Arial" w:hAnsi="Arial" w:cs="Arial"/>
                <w:sz w:val="20"/>
                <w:szCs w:val="20"/>
                <w:rPrChange w:id="586" w:author="Kevin Chen" w:date="2020-03-26T14:02:00Z">
                  <w:rPr>
                    <w:rFonts w:asciiTheme="majorHAnsi" w:hAnsiTheme="majorHAnsi" w:cstheme="majorHAnsi"/>
                    <w:sz w:val="22"/>
                    <w:szCs w:val="22"/>
                  </w:rPr>
                </w:rPrChange>
              </w:rPr>
            </w:pPr>
            <w:r w:rsidRPr="005B49B3">
              <w:rPr>
                <w:rFonts w:ascii="Arial" w:hAnsi="Arial" w:cs="Arial"/>
                <w:sz w:val="20"/>
                <w:szCs w:val="20"/>
                <w:rPrChange w:id="587" w:author="Kevin Chen" w:date="2020-03-26T14:02:00Z">
                  <w:rPr>
                    <w:rFonts w:asciiTheme="majorHAnsi" w:hAnsiTheme="majorHAnsi" w:cstheme="majorHAnsi"/>
                    <w:sz w:val="22"/>
                    <w:szCs w:val="22"/>
                  </w:rPr>
                </w:rPrChange>
              </w:rPr>
              <w:t>152–153</w:t>
            </w:r>
          </w:p>
        </w:tc>
        <w:tc>
          <w:tcPr>
            <w:tcW w:w="2880" w:type="dxa"/>
          </w:tcPr>
          <w:p w14:paraId="6CEBC3A0" w14:textId="77777777" w:rsidR="00B620C2" w:rsidRPr="005B49B3" w:rsidRDefault="00B620C2" w:rsidP="00382620">
            <w:pPr>
              <w:pStyle w:val="Compact"/>
              <w:spacing w:before="0" w:after="0"/>
              <w:rPr>
                <w:rFonts w:ascii="Arial" w:hAnsi="Arial" w:cs="Arial"/>
                <w:sz w:val="20"/>
                <w:szCs w:val="20"/>
                <w:rPrChange w:id="588" w:author="Kevin Chen" w:date="2020-03-26T14:02:00Z">
                  <w:rPr>
                    <w:rFonts w:asciiTheme="majorHAnsi" w:hAnsiTheme="majorHAnsi" w:cstheme="majorHAnsi"/>
                    <w:sz w:val="22"/>
                    <w:szCs w:val="22"/>
                  </w:rPr>
                </w:rPrChange>
              </w:rPr>
            </w:pPr>
            <w:r w:rsidRPr="005B49B3">
              <w:rPr>
                <w:rFonts w:ascii="Arial" w:hAnsi="Arial" w:cs="Arial"/>
                <w:sz w:val="20"/>
                <w:szCs w:val="20"/>
                <w:rPrChange w:id="589" w:author="Kevin Chen" w:date="2020-03-26T14:02:00Z">
                  <w:rPr>
                    <w:rFonts w:asciiTheme="majorHAnsi" w:hAnsiTheme="majorHAnsi" w:cstheme="majorHAnsi"/>
                    <w:sz w:val="22"/>
                    <w:szCs w:val="22"/>
                  </w:rPr>
                </w:rPrChange>
              </w:rPr>
              <w:t>C17–C18</w:t>
            </w:r>
          </w:p>
        </w:tc>
      </w:tr>
      <w:tr w:rsidR="00B620C2" w:rsidRPr="005B49B3" w14:paraId="54D8A05C" w14:textId="77777777" w:rsidTr="00B620C2">
        <w:trPr>
          <w:jc w:val="center"/>
        </w:trPr>
        <w:tc>
          <w:tcPr>
            <w:tcW w:w="3600" w:type="dxa"/>
          </w:tcPr>
          <w:p w14:paraId="00A6EF85" w14:textId="77777777" w:rsidR="00B620C2" w:rsidRPr="005B49B3" w:rsidRDefault="00B620C2" w:rsidP="00382620">
            <w:pPr>
              <w:pStyle w:val="Compact"/>
              <w:spacing w:before="0" w:after="0"/>
              <w:rPr>
                <w:rFonts w:ascii="Arial" w:hAnsi="Arial" w:cs="Arial"/>
                <w:sz w:val="20"/>
                <w:szCs w:val="20"/>
                <w:rPrChange w:id="590" w:author="Kevin Chen" w:date="2020-03-26T14:02:00Z">
                  <w:rPr>
                    <w:rFonts w:asciiTheme="majorHAnsi" w:hAnsiTheme="majorHAnsi" w:cstheme="majorHAnsi"/>
                    <w:sz w:val="22"/>
                    <w:szCs w:val="22"/>
                  </w:rPr>
                </w:rPrChange>
              </w:rPr>
            </w:pPr>
            <w:r w:rsidRPr="005B49B3">
              <w:rPr>
                <w:rFonts w:ascii="Arial" w:hAnsi="Arial" w:cs="Arial"/>
                <w:sz w:val="20"/>
                <w:szCs w:val="20"/>
                <w:rPrChange w:id="591" w:author="Kevin Chen" w:date="2020-03-26T14:02:00Z">
                  <w:rPr>
                    <w:rFonts w:asciiTheme="majorHAnsi" w:hAnsiTheme="majorHAnsi" w:cstheme="majorHAnsi"/>
                    <w:sz w:val="22"/>
                    <w:szCs w:val="22"/>
                  </w:rPr>
                </w:rPrChange>
              </w:rPr>
              <w:t>Rectal cancer</w:t>
            </w:r>
          </w:p>
        </w:tc>
        <w:tc>
          <w:tcPr>
            <w:tcW w:w="2880" w:type="dxa"/>
          </w:tcPr>
          <w:p w14:paraId="1F3F5F24" w14:textId="77777777" w:rsidR="00B620C2" w:rsidRPr="005B49B3" w:rsidRDefault="00B620C2" w:rsidP="00382620">
            <w:pPr>
              <w:pStyle w:val="Compact"/>
              <w:spacing w:before="0" w:after="0"/>
              <w:rPr>
                <w:rFonts w:ascii="Arial" w:hAnsi="Arial" w:cs="Arial"/>
                <w:sz w:val="20"/>
                <w:szCs w:val="20"/>
                <w:rPrChange w:id="592" w:author="Kevin Chen" w:date="2020-03-26T14:02:00Z">
                  <w:rPr>
                    <w:rFonts w:asciiTheme="majorHAnsi" w:hAnsiTheme="majorHAnsi" w:cstheme="majorHAnsi"/>
                    <w:sz w:val="22"/>
                    <w:szCs w:val="22"/>
                  </w:rPr>
                </w:rPrChange>
              </w:rPr>
            </w:pPr>
            <w:r w:rsidRPr="005B49B3">
              <w:rPr>
                <w:rFonts w:ascii="Arial" w:hAnsi="Arial" w:cs="Arial"/>
                <w:sz w:val="20"/>
                <w:szCs w:val="20"/>
                <w:rPrChange w:id="593" w:author="Kevin Chen" w:date="2020-03-26T14:02:00Z">
                  <w:rPr>
                    <w:rFonts w:asciiTheme="majorHAnsi" w:hAnsiTheme="majorHAnsi" w:cstheme="majorHAnsi"/>
                    <w:sz w:val="22"/>
                    <w:szCs w:val="22"/>
                  </w:rPr>
                </w:rPrChange>
              </w:rPr>
              <w:t>154</w:t>
            </w:r>
          </w:p>
        </w:tc>
        <w:tc>
          <w:tcPr>
            <w:tcW w:w="2880" w:type="dxa"/>
          </w:tcPr>
          <w:p w14:paraId="5D31A6CB" w14:textId="77777777" w:rsidR="00B620C2" w:rsidRPr="005B49B3" w:rsidRDefault="00B620C2" w:rsidP="00382620">
            <w:pPr>
              <w:pStyle w:val="Compact"/>
              <w:spacing w:before="0" w:after="0"/>
              <w:rPr>
                <w:rFonts w:ascii="Arial" w:hAnsi="Arial" w:cs="Arial"/>
                <w:sz w:val="20"/>
                <w:szCs w:val="20"/>
                <w:rPrChange w:id="594" w:author="Kevin Chen" w:date="2020-03-26T14:02:00Z">
                  <w:rPr>
                    <w:rFonts w:asciiTheme="majorHAnsi" w:hAnsiTheme="majorHAnsi" w:cstheme="majorHAnsi"/>
                    <w:sz w:val="22"/>
                    <w:szCs w:val="22"/>
                  </w:rPr>
                </w:rPrChange>
              </w:rPr>
            </w:pPr>
            <w:r w:rsidRPr="005B49B3">
              <w:rPr>
                <w:rFonts w:ascii="Arial" w:hAnsi="Arial" w:cs="Arial"/>
                <w:sz w:val="20"/>
                <w:szCs w:val="20"/>
                <w:rPrChange w:id="595" w:author="Kevin Chen" w:date="2020-03-26T14:02:00Z">
                  <w:rPr>
                    <w:rFonts w:asciiTheme="majorHAnsi" w:hAnsiTheme="majorHAnsi" w:cstheme="majorHAnsi"/>
                    <w:sz w:val="22"/>
                    <w:szCs w:val="22"/>
                  </w:rPr>
                </w:rPrChange>
              </w:rPr>
              <w:t>C19–C21</w:t>
            </w:r>
          </w:p>
        </w:tc>
      </w:tr>
      <w:tr w:rsidR="00B620C2" w:rsidRPr="005B49B3" w14:paraId="020BBEAE" w14:textId="77777777" w:rsidTr="00B620C2">
        <w:trPr>
          <w:jc w:val="center"/>
        </w:trPr>
        <w:tc>
          <w:tcPr>
            <w:tcW w:w="3600" w:type="dxa"/>
          </w:tcPr>
          <w:p w14:paraId="158CCD28" w14:textId="77777777" w:rsidR="00B620C2" w:rsidRPr="005B49B3" w:rsidRDefault="00B620C2" w:rsidP="00382620">
            <w:pPr>
              <w:pStyle w:val="Compact"/>
              <w:spacing w:before="0" w:after="0"/>
              <w:rPr>
                <w:rFonts w:ascii="Arial" w:hAnsi="Arial" w:cs="Arial"/>
                <w:sz w:val="20"/>
                <w:szCs w:val="20"/>
                <w:rPrChange w:id="596" w:author="Kevin Chen" w:date="2020-03-26T14:02:00Z">
                  <w:rPr>
                    <w:rFonts w:asciiTheme="majorHAnsi" w:hAnsiTheme="majorHAnsi" w:cstheme="majorHAnsi"/>
                    <w:sz w:val="22"/>
                    <w:szCs w:val="22"/>
                  </w:rPr>
                </w:rPrChange>
              </w:rPr>
            </w:pPr>
            <w:r w:rsidRPr="005B49B3">
              <w:rPr>
                <w:rFonts w:ascii="Arial" w:hAnsi="Arial" w:cs="Arial"/>
                <w:sz w:val="20"/>
                <w:szCs w:val="20"/>
                <w:rPrChange w:id="597" w:author="Kevin Chen" w:date="2020-03-26T14:02:00Z">
                  <w:rPr>
                    <w:rFonts w:asciiTheme="majorHAnsi" w:hAnsiTheme="majorHAnsi" w:cstheme="majorHAnsi"/>
                    <w:sz w:val="22"/>
                    <w:szCs w:val="22"/>
                  </w:rPr>
                </w:rPrChange>
              </w:rPr>
              <w:t>Kidney cancer</w:t>
            </w:r>
          </w:p>
        </w:tc>
        <w:tc>
          <w:tcPr>
            <w:tcW w:w="2880" w:type="dxa"/>
          </w:tcPr>
          <w:p w14:paraId="55A721F1" w14:textId="77777777" w:rsidR="00B620C2" w:rsidRPr="005B49B3" w:rsidRDefault="00B620C2" w:rsidP="00382620">
            <w:pPr>
              <w:pStyle w:val="Compact"/>
              <w:spacing w:before="0" w:after="0"/>
              <w:rPr>
                <w:rFonts w:ascii="Arial" w:hAnsi="Arial" w:cs="Arial"/>
                <w:sz w:val="20"/>
                <w:szCs w:val="20"/>
                <w:rPrChange w:id="598" w:author="Kevin Chen" w:date="2020-03-26T14:02:00Z">
                  <w:rPr>
                    <w:rFonts w:asciiTheme="majorHAnsi" w:hAnsiTheme="majorHAnsi" w:cstheme="majorHAnsi"/>
                    <w:sz w:val="22"/>
                    <w:szCs w:val="22"/>
                  </w:rPr>
                </w:rPrChange>
              </w:rPr>
            </w:pPr>
            <w:r w:rsidRPr="005B49B3">
              <w:rPr>
                <w:rFonts w:ascii="Arial" w:hAnsi="Arial" w:cs="Arial"/>
                <w:sz w:val="20"/>
                <w:szCs w:val="20"/>
                <w:rPrChange w:id="599" w:author="Kevin Chen" w:date="2020-03-26T14:02:00Z">
                  <w:rPr>
                    <w:rFonts w:asciiTheme="majorHAnsi" w:hAnsiTheme="majorHAnsi" w:cstheme="majorHAnsi"/>
                    <w:sz w:val="22"/>
                    <w:szCs w:val="22"/>
                  </w:rPr>
                </w:rPrChange>
              </w:rPr>
              <w:t>189.0, 189.2</w:t>
            </w:r>
          </w:p>
        </w:tc>
        <w:tc>
          <w:tcPr>
            <w:tcW w:w="2880" w:type="dxa"/>
          </w:tcPr>
          <w:p w14:paraId="07CDED0D" w14:textId="77777777" w:rsidR="00B620C2" w:rsidRPr="005B49B3" w:rsidRDefault="00B620C2" w:rsidP="00382620">
            <w:pPr>
              <w:pStyle w:val="Compact"/>
              <w:spacing w:before="0" w:after="0"/>
              <w:rPr>
                <w:rFonts w:ascii="Arial" w:hAnsi="Arial" w:cs="Arial"/>
                <w:sz w:val="20"/>
                <w:szCs w:val="20"/>
                <w:rPrChange w:id="600" w:author="Kevin Chen" w:date="2020-03-26T14:02:00Z">
                  <w:rPr>
                    <w:rFonts w:asciiTheme="majorHAnsi" w:hAnsiTheme="majorHAnsi" w:cstheme="majorHAnsi"/>
                    <w:sz w:val="22"/>
                    <w:szCs w:val="22"/>
                  </w:rPr>
                </w:rPrChange>
              </w:rPr>
            </w:pPr>
            <w:r w:rsidRPr="005B49B3">
              <w:rPr>
                <w:rFonts w:ascii="Arial" w:hAnsi="Arial" w:cs="Arial"/>
                <w:sz w:val="20"/>
                <w:szCs w:val="20"/>
                <w:rPrChange w:id="601" w:author="Kevin Chen" w:date="2020-03-26T14:02:00Z">
                  <w:rPr>
                    <w:rFonts w:asciiTheme="majorHAnsi" w:hAnsiTheme="majorHAnsi" w:cstheme="majorHAnsi"/>
                    <w:sz w:val="22"/>
                    <w:szCs w:val="22"/>
                  </w:rPr>
                </w:rPrChange>
              </w:rPr>
              <w:t>C64–C66</w:t>
            </w:r>
          </w:p>
        </w:tc>
      </w:tr>
      <w:tr w:rsidR="00B620C2" w:rsidRPr="005B49B3" w14:paraId="22C5810D" w14:textId="77777777" w:rsidTr="00B620C2">
        <w:trPr>
          <w:jc w:val="center"/>
        </w:trPr>
        <w:tc>
          <w:tcPr>
            <w:tcW w:w="3600" w:type="dxa"/>
          </w:tcPr>
          <w:p w14:paraId="179EBA1B" w14:textId="77777777" w:rsidR="00B620C2" w:rsidRPr="005B49B3" w:rsidRDefault="00B620C2" w:rsidP="00382620">
            <w:pPr>
              <w:pStyle w:val="Compact"/>
              <w:spacing w:before="0" w:after="0"/>
              <w:rPr>
                <w:rFonts w:ascii="Arial" w:hAnsi="Arial" w:cs="Arial"/>
                <w:sz w:val="20"/>
                <w:szCs w:val="20"/>
                <w:rPrChange w:id="602" w:author="Kevin Chen" w:date="2020-03-26T14:02:00Z">
                  <w:rPr>
                    <w:rFonts w:asciiTheme="majorHAnsi" w:hAnsiTheme="majorHAnsi" w:cstheme="majorHAnsi"/>
                    <w:sz w:val="22"/>
                    <w:szCs w:val="22"/>
                  </w:rPr>
                </w:rPrChange>
              </w:rPr>
            </w:pPr>
            <w:r w:rsidRPr="005B49B3">
              <w:rPr>
                <w:rFonts w:ascii="Arial" w:hAnsi="Arial" w:cs="Arial"/>
                <w:sz w:val="20"/>
                <w:szCs w:val="20"/>
                <w:rPrChange w:id="603" w:author="Kevin Chen" w:date="2020-03-26T14:02:00Z">
                  <w:rPr>
                    <w:rFonts w:asciiTheme="majorHAnsi" w:hAnsiTheme="majorHAnsi" w:cstheme="majorHAnsi"/>
                    <w:sz w:val="22"/>
                    <w:szCs w:val="22"/>
                  </w:rPr>
                </w:rPrChange>
              </w:rPr>
              <w:t>Bladder and urinary organ cancers</w:t>
            </w:r>
          </w:p>
        </w:tc>
        <w:tc>
          <w:tcPr>
            <w:tcW w:w="2880" w:type="dxa"/>
          </w:tcPr>
          <w:p w14:paraId="3F566DAF" w14:textId="77777777" w:rsidR="00B620C2" w:rsidRPr="005B49B3" w:rsidRDefault="00B620C2" w:rsidP="00382620">
            <w:pPr>
              <w:pStyle w:val="Compact"/>
              <w:spacing w:before="0" w:after="0"/>
              <w:rPr>
                <w:rFonts w:ascii="Arial" w:hAnsi="Arial" w:cs="Arial"/>
                <w:sz w:val="20"/>
                <w:szCs w:val="20"/>
                <w:rPrChange w:id="604" w:author="Kevin Chen" w:date="2020-03-26T14:02:00Z">
                  <w:rPr>
                    <w:rFonts w:asciiTheme="majorHAnsi" w:hAnsiTheme="majorHAnsi" w:cstheme="majorHAnsi"/>
                    <w:sz w:val="22"/>
                    <w:szCs w:val="22"/>
                  </w:rPr>
                </w:rPrChange>
              </w:rPr>
            </w:pPr>
            <w:r w:rsidRPr="005B49B3">
              <w:rPr>
                <w:rFonts w:ascii="Arial" w:hAnsi="Arial" w:cs="Arial"/>
                <w:sz w:val="20"/>
                <w:szCs w:val="20"/>
                <w:rPrChange w:id="605" w:author="Kevin Chen" w:date="2020-03-26T14:02:00Z">
                  <w:rPr>
                    <w:rFonts w:asciiTheme="majorHAnsi" w:hAnsiTheme="majorHAnsi" w:cstheme="majorHAnsi"/>
                    <w:sz w:val="22"/>
                    <w:szCs w:val="22"/>
                  </w:rPr>
                </w:rPrChange>
              </w:rPr>
              <w:t>188, 189.3–189.9</w:t>
            </w:r>
          </w:p>
        </w:tc>
        <w:tc>
          <w:tcPr>
            <w:tcW w:w="2880" w:type="dxa"/>
          </w:tcPr>
          <w:p w14:paraId="71BAB52D" w14:textId="77777777" w:rsidR="00B620C2" w:rsidRPr="005B49B3" w:rsidRDefault="00B620C2" w:rsidP="00382620">
            <w:pPr>
              <w:pStyle w:val="Compact"/>
              <w:spacing w:before="0" w:after="0"/>
              <w:rPr>
                <w:rFonts w:ascii="Arial" w:hAnsi="Arial" w:cs="Arial"/>
                <w:sz w:val="20"/>
                <w:szCs w:val="20"/>
                <w:rPrChange w:id="606" w:author="Kevin Chen" w:date="2020-03-26T14:02:00Z">
                  <w:rPr>
                    <w:rFonts w:asciiTheme="majorHAnsi" w:hAnsiTheme="majorHAnsi" w:cstheme="majorHAnsi"/>
                    <w:sz w:val="22"/>
                    <w:szCs w:val="22"/>
                  </w:rPr>
                </w:rPrChange>
              </w:rPr>
            </w:pPr>
            <w:r w:rsidRPr="005B49B3">
              <w:rPr>
                <w:rFonts w:ascii="Arial" w:hAnsi="Arial" w:cs="Arial"/>
                <w:sz w:val="20"/>
                <w:szCs w:val="20"/>
                <w:rPrChange w:id="607" w:author="Kevin Chen" w:date="2020-03-26T14:02:00Z">
                  <w:rPr>
                    <w:rFonts w:asciiTheme="majorHAnsi" w:hAnsiTheme="majorHAnsi" w:cstheme="majorHAnsi"/>
                    <w:sz w:val="22"/>
                    <w:szCs w:val="22"/>
                  </w:rPr>
                </w:rPrChange>
              </w:rPr>
              <w:t>C67–C68</w:t>
            </w:r>
          </w:p>
        </w:tc>
      </w:tr>
      <w:tr w:rsidR="00B620C2" w:rsidRPr="005B49B3" w14:paraId="71E04F77" w14:textId="77777777" w:rsidTr="00B620C2">
        <w:trPr>
          <w:jc w:val="center"/>
        </w:trPr>
        <w:tc>
          <w:tcPr>
            <w:tcW w:w="3600" w:type="dxa"/>
          </w:tcPr>
          <w:p w14:paraId="0DF49363" w14:textId="77777777" w:rsidR="00B620C2" w:rsidRPr="005B49B3" w:rsidRDefault="00B620C2" w:rsidP="00382620">
            <w:pPr>
              <w:pStyle w:val="Compact"/>
              <w:spacing w:before="0" w:after="0"/>
              <w:rPr>
                <w:rFonts w:ascii="Arial" w:hAnsi="Arial" w:cs="Arial"/>
                <w:sz w:val="20"/>
                <w:szCs w:val="20"/>
                <w:rPrChange w:id="608" w:author="Kevin Chen" w:date="2020-03-26T14:02:00Z">
                  <w:rPr>
                    <w:rFonts w:asciiTheme="majorHAnsi" w:hAnsiTheme="majorHAnsi" w:cstheme="majorHAnsi"/>
                    <w:sz w:val="22"/>
                    <w:szCs w:val="22"/>
                  </w:rPr>
                </w:rPrChange>
              </w:rPr>
            </w:pPr>
            <w:r w:rsidRPr="005B49B3">
              <w:rPr>
                <w:rFonts w:ascii="Arial" w:hAnsi="Arial" w:cs="Arial"/>
                <w:sz w:val="20"/>
                <w:szCs w:val="20"/>
                <w:rPrChange w:id="609" w:author="Kevin Chen" w:date="2020-03-26T14:02:00Z">
                  <w:rPr>
                    <w:rFonts w:asciiTheme="majorHAnsi" w:hAnsiTheme="majorHAnsi" w:cstheme="majorHAnsi"/>
                    <w:sz w:val="22"/>
                    <w:szCs w:val="22"/>
                  </w:rPr>
                </w:rPrChange>
              </w:rPr>
              <w:t>Bile duct, liver, and gallbladder cancers</w:t>
            </w:r>
          </w:p>
        </w:tc>
        <w:tc>
          <w:tcPr>
            <w:tcW w:w="2880" w:type="dxa"/>
          </w:tcPr>
          <w:p w14:paraId="7AC6F143" w14:textId="77777777" w:rsidR="00B620C2" w:rsidRPr="005B49B3" w:rsidRDefault="00B620C2" w:rsidP="00382620">
            <w:pPr>
              <w:pStyle w:val="Compact"/>
              <w:spacing w:before="0" w:after="0"/>
              <w:rPr>
                <w:rFonts w:ascii="Arial" w:hAnsi="Arial" w:cs="Arial"/>
                <w:sz w:val="20"/>
                <w:szCs w:val="20"/>
                <w:rPrChange w:id="610" w:author="Kevin Chen" w:date="2020-03-26T14:02:00Z">
                  <w:rPr>
                    <w:rFonts w:asciiTheme="majorHAnsi" w:hAnsiTheme="majorHAnsi" w:cstheme="majorHAnsi"/>
                    <w:sz w:val="22"/>
                    <w:szCs w:val="22"/>
                  </w:rPr>
                </w:rPrChange>
              </w:rPr>
            </w:pPr>
            <w:r w:rsidRPr="005B49B3">
              <w:rPr>
                <w:rFonts w:ascii="Arial" w:hAnsi="Arial" w:cs="Arial"/>
                <w:sz w:val="20"/>
                <w:szCs w:val="20"/>
                <w:rPrChange w:id="611" w:author="Kevin Chen" w:date="2020-03-26T14:02:00Z">
                  <w:rPr>
                    <w:rFonts w:asciiTheme="majorHAnsi" w:hAnsiTheme="majorHAnsi" w:cstheme="majorHAnsi"/>
                    <w:sz w:val="22"/>
                    <w:szCs w:val="22"/>
                  </w:rPr>
                </w:rPrChange>
              </w:rPr>
              <w:t>155–156</w:t>
            </w:r>
          </w:p>
        </w:tc>
        <w:tc>
          <w:tcPr>
            <w:tcW w:w="2880" w:type="dxa"/>
          </w:tcPr>
          <w:p w14:paraId="3D228F4D" w14:textId="77777777" w:rsidR="00B620C2" w:rsidRPr="005B49B3" w:rsidRDefault="00B620C2" w:rsidP="00382620">
            <w:pPr>
              <w:pStyle w:val="Compact"/>
              <w:spacing w:before="0" w:after="0"/>
              <w:rPr>
                <w:rFonts w:ascii="Arial" w:hAnsi="Arial" w:cs="Arial"/>
                <w:sz w:val="20"/>
                <w:szCs w:val="20"/>
                <w:rPrChange w:id="612" w:author="Kevin Chen" w:date="2020-03-26T14:02:00Z">
                  <w:rPr>
                    <w:rFonts w:asciiTheme="majorHAnsi" w:hAnsiTheme="majorHAnsi" w:cstheme="majorHAnsi"/>
                    <w:sz w:val="22"/>
                    <w:szCs w:val="22"/>
                  </w:rPr>
                </w:rPrChange>
              </w:rPr>
            </w:pPr>
            <w:r w:rsidRPr="005B49B3">
              <w:rPr>
                <w:rFonts w:ascii="Arial" w:hAnsi="Arial" w:cs="Arial"/>
                <w:sz w:val="20"/>
                <w:szCs w:val="20"/>
                <w:rPrChange w:id="613" w:author="Kevin Chen" w:date="2020-03-26T14:02:00Z">
                  <w:rPr>
                    <w:rFonts w:asciiTheme="majorHAnsi" w:hAnsiTheme="majorHAnsi" w:cstheme="majorHAnsi"/>
                    <w:sz w:val="22"/>
                    <w:szCs w:val="22"/>
                  </w:rPr>
                </w:rPrChange>
              </w:rPr>
              <w:t>C22–C24</w:t>
            </w:r>
          </w:p>
        </w:tc>
      </w:tr>
      <w:tr w:rsidR="00B620C2" w:rsidRPr="005B49B3" w14:paraId="13D66C5A" w14:textId="77777777" w:rsidTr="00B620C2">
        <w:trPr>
          <w:jc w:val="center"/>
        </w:trPr>
        <w:tc>
          <w:tcPr>
            <w:tcW w:w="3600" w:type="dxa"/>
          </w:tcPr>
          <w:p w14:paraId="455587E9" w14:textId="77777777" w:rsidR="00B620C2" w:rsidRPr="005B49B3" w:rsidRDefault="00B620C2" w:rsidP="00382620">
            <w:pPr>
              <w:pStyle w:val="Compact"/>
              <w:spacing w:before="0" w:after="0"/>
              <w:rPr>
                <w:rFonts w:ascii="Arial" w:hAnsi="Arial" w:cs="Arial"/>
                <w:sz w:val="20"/>
                <w:szCs w:val="20"/>
                <w:rPrChange w:id="614" w:author="Kevin Chen" w:date="2020-03-26T14:02:00Z">
                  <w:rPr>
                    <w:rFonts w:asciiTheme="majorHAnsi" w:hAnsiTheme="majorHAnsi" w:cstheme="majorHAnsi"/>
                    <w:sz w:val="22"/>
                    <w:szCs w:val="22"/>
                  </w:rPr>
                </w:rPrChange>
              </w:rPr>
            </w:pPr>
            <w:r w:rsidRPr="005B49B3">
              <w:rPr>
                <w:rFonts w:ascii="Arial" w:hAnsi="Arial" w:cs="Arial"/>
                <w:sz w:val="20"/>
                <w:szCs w:val="20"/>
                <w:rPrChange w:id="615" w:author="Kevin Chen" w:date="2020-03-26T14:02:00Z">
                  <w:rPr>
                    <w:rFonts w:asciiTheme="majorHAnsi" w:hAnsiTheme="majorHAnsi" w:cstheme="majorHAnsi"/>
                    <w:sz w:val="22"/>
                    <w:szCs w:val="22"/>
                  </w:rPr>
                </w:rPrChange>
              </w:rPr>
              <w:t>Pancreatic cancer</w:t>
            </w:r>
          </w:p>
        </w:tc>
        <w:tc>
          <w:tcPr>
            <w:tcW w:w="2880" w:type="dxa"/>
          </w:tcPr>
          <w:p w14:paraId="7D4BBCE6" w14:textId="77777777" w:rsidR="00B620C2" w:rsidRPr="005B49B3" w:rsidRDefault="00B620C2" w:rsidP="00382620">
            <w:pPr>
              <w:pStyle w:val="Compact"/>
              <w:spacing w:before="0" w:after="0"/>
              <w:rPr>
                <w:rFonts w:ascii="Arial" w:hAnsi="Arial" w:cs="Arial"/>
                <w:sz w:val="20"/>
                <w:szCs w:val="20"/>
                <w:rPrChange w:id="616" w:author="Kevin Chen" w:date="2020-03-26T14:02:00Z">
                  <w:rPr>
                    <w:rFonts w:asciiTheme="majorHAnsi" w:hAnsiTheme="majorHAnsi" w:cstheme="majorHAnsi"/>
                    <w:sz w:val="22"/>
                    <w:szCs w:val="22"/>
                  </w:rPr>
                </w:rPrChange>
              </w:rPr>
            </w:pPr>
            <w:r w:rsidRPr="005B49B3">
              <w:rPr>
                <w:rFonts w:ascii="Arial" w:hAnsi="Arial" w:cs="Arial"/>
                <w:sz w:val="20"/>
                <w:szCs w:val="20"/>
                <w:rPrChange w:id="617" w:author="Kevin Chen" w:date="2020-03-26T14:02:00Z">
                  <w:rPr>
                    <w:rFonts w:asciiTheme="majorHAnsi" w:hAnsiTheme="majorHAnsi" w:cstheme="majorHAnsi"/>
                    <w:sz w:val="22"/>
                    <w:szCs w:val="22"/>
                  </w:rPr>
                </w:rPrChange>
              </w:rPr>
              <w:t>157</w:t>
            </w:r>
          </w:p>
        </w:tc>
        <w:tc>
          <w:tcPr>
            <w:tcW w:w="2880" w:type="dxa"/>
          </w:tcPr>
          <w:p w14:paraId="5D9AB9CA" w14:textId="77777777" w:rsidR="00B620C2" w:rsidRPr="005B49B3" w:rsidRDefault="00B620C2" w:rsidP="00382620">
            <w:pPr>
              <w:pStyle w:val="Compact"/>
              <w:spacing w:before="0" w:after="0"/>
              <w:rPr>
                <w:rFonts w:ascii="Arial" w:hAnsi="Arial" w:cs="Arial"/>
                <w:sz w:val="20"/>
                <w:szCs w:val="20"/>
                <w:rPrChange w:id="618" w:author="Kevin Chen" w:date="2020-03-26T14:02:00Z">
                  <w:rPr>
                    <w:rFonts w:asciiTheme="majorHAnsi" w:hAnsiTheme="majorHAnsi" w:cstheme="majorHAnsi"/>
                    <w:sz w:val="22"/>
                    <w:szCs w:val="22"/>
                  </w:rPr>
                </w:rPrChange>
              </w:rPr>
            </w:pPr>
            <w:r w:rsidRPr="005B49B3">
              <w:rPr>
                <w:rFonts w:ascii="Arial" w:hAnsi="Arial" w:cs="Arial"/>
                <w:sz w:val="20"/>
                <w:szCs w:val="20"/>
                <w:rPrChange w:id="619" w:author="Kevin Chen" w:date="2020-03-26T14:02:00Z">
                  <w:rPr>
                    <w:rFonts w:asciiTheme="majorHAnsi" w:hAnsiTheme="majorHAnsi" w:cstheme="majorHAnsi"/>
                    <w:sz w:val="22"/>
                    <w:szCs w:val="22"/>
                  </w:rPr>
                </w:rPrChange>
              </w:rPr>
              <w:t>C25</w:t>
            </w:r>
          </w:p>
        </w:tc>
      </w:tr>
      <w:tr w:rsidR="00B620C2" w:rsidRPr="005B49B3" w14:paraId="6020E50C" w14:textId="77777777" w:rsidTr="00B620C2">
        <w:trPr>
          <w:jc w:val="center"/>
        </w:trPr>
        <w:tc>
          <w:tcPr>
            <w:tcW w:w="3600" w:type="dxa"/>
          </w:tcPr>
          <w:p w14:paraId="240776BD" w14:textId="77777777" w:rsidR="00B620C2" w:rsidRPr="005B49B3" w:rsidRDefault="00B620C2" w:rsidP="00382620">
            <w:pPr>
              <w:pStyle w:val="Compact"/>
              <w:spacing w:before="0" w:after="0"/>
              <w:rPr>
                <w:rFonts w:ascii="Arial" w:hAnsi="Arial" w:cs="Arial"/>
                <w:sz w:val="20"/>
                <w:szCs w:val="20"/>
                <w:rPrChange w:id="620" w:author="Kevin Chen" w:date="2020-03-26T14:02:00Z">
                  <w:rPr>
                    <w:rFonts w:asciiTheme="majorHAnsi" w:hAnsiTheme="majorHAnsi" w:cstheme="majorHAnsi"/>
                    <w:sz w:val="22"/>
                    <w:szCs w:val="22"/>
                  </w:rPr>
                </w:rPrChange>
              </w:rPr>
            </w:pPr>
            <w:r w:rsidRPr="005B49B3">
              <w:rPr>
                <w:rFonts w:ascii="Arial" w:hAnsi="Arial" w:cs="Arial"/>
                <w:sz w:val="20"/>
                <w:szCs w:val="20"/>
                <w:rPrChange w:id="621" w:author="Kevin Chen" w:date="2020-03-26T14:02:00Z">
                  <w:rPr>
                    <w:rFonts w:asciiTheme="majorHAnsi" w:hAnsiTheme="majorHAnsi" w:cstheme="majorHAnsi"/>
                    <w:sz w:val="22"/>
                    <w:szCs w:val="22"/>
                  </w:rPr>
                </w:rPrChange>
              </w:rPr>
              <w:t>Laryngeal cancer</w:t>
            </w:r>
          </w:p>
        </w:tc>
        <w:tc>
          <w:tcPr>
            <w:tcW w:w="2880" w:type="dxa"/>
          </w:tcPr>
          <w:p w14:paraId="4D62F36C" w14:textId="77777777" w:rsidR="00B620C2" w:rsidRPr="005B49B3" w:rsidRDefault="00B620C2" w:rsidP="00382620">
            <w:pPr>
              <w:pStyle w:val="Compact"/>
              <w:spacing w:before="0" w:after="0"/>
              <w:rPr>
                <w:rFonts w:ascii="Arial" w:hAnsi="Arial" w:cs="Arial"/>
                <w:sz w:val="20"/>
                <w:szCs w:val="20"/>
                <w:rPrChange w:id="622" w:author="Kevin Chen" w:date="2020-03-26T14:02:00Z">
                  <w:rPr>
                    <w:rFonts w:asciiTheme="majorHAnsi" w:hAnsiTheme="majorHAnsi" w:cstheme="majorHAnsi"/>
                    <w:sz w:val="22"/>
                    <w:szCs w:val="22"/>
                  </w:rPr>
                </w:rPrChange>
              </w:rPr>
            </w:pPr>
            <w:r w:rsidRPr="005B49B3">
              <w:rPr>
                <w:rFonts w:ascii="Arial" w:hAnsi="Arial" w:cs="Arial"/>
                <w:sz w:val="20"/>
                <w:szCs w:val="20"/>
                <w:rPrChange w:id="623" w:author="Kevin Chen" w:date="2020-03-26T14:02:00Z">
                  <w:rPr>
                    <w:rFonts w:asciiTheme="majorHAnsi" w:hAnsiTheme="majorHAnsi" w:cstheme="majorHAnsi"/>
                    <w:sz w:val="22"/>
                    <w:szCs w:val="22"/>
                  </w:rPr>
                </w:rPrChange>
              </w:rPr>
              <w:t>161</w:t>
            </w:r>
          </w:p>
        </w:tc>
        <w:tc>
          <w:tcPr>
            <w:tcW w:w="2880" w:type="dxa"/>
          </w:tcPr>
          <w:p w14:paraId="68214A01" w14:textId="77777777" w:rsidR="00B620C2" w:rsidRPr="005B49B3" w:rsidRDefault="00B620C2" w:rsidP="00382620">
            <w:pPr>
              <w:pStyle w:val="Compact"/>
              <w:spacing w:before="0" w:after="0"/>
              <w:rPr>
                <w:rFonts w:ascii="Arial" w:hAnsi="Arial" w:cs="Arial"/>
                <w:sz w:val="20"/>
                <w:szCs w:val="20"/>
                <w:rPrChange w:id="624" w:author="Kevin Chen" w:date="2020-03-26T14:02:00Z">
                  <w:rPr>
                    <w:rFonts w:asciiTheme="majorHAnsi" w:hAnsiTheme="majorHAnsi" w:cstheme="majorHAnsi"/>
                    <w:sz w:val="22"/>
                    <w:szCs w:val="22"/>
                  </w:rPr>
                </w:rPrChange>
              </w:rPr>
            </w:pPr>
            <w:r w:rsidRPr="005B49B3">
              <w:rPr>
                <w:rFonts w:ascii="Arial" w:hAnsi="Arial" w:cs="Arial"/>
                <w:sz w:val="20"/>
                <w:szCs w:val="20"/>
                <w:rPrChange w:id="625" w:author="Kevin Chen" w:date="2020-03-26T14:02:00Z">
                  <w:rPr>
                    <w:rFonts w:asciiTheme="majorHAnsi" w:hAnsiTheme="majorHAnsi" w:cstheme="majorHAnsi"/>
                    <w:sz w:val="22"/>
                    <w:szCs w:val="22"/>
                  </w:rPr>
                </w:rPrChange>
              </w:rPr>
              <w:t>C32</w:t>
            </w:r>
          </w:p>
        </w:tc>
      </w:tr>
      <w:tr w:rsidR="00B620C2" w:rsidRPr="005B49B3" w14:paraId="128FDF2D" w14:textId="77777777" w:rsidTr="00B620C2">
        <w:trPr>
          <w:jc w:val="center"/>
        </w:trPr>
        <w:tc>
          <w:tcPr>
            <w:tcW w:w="3600" w:type="dxa"/>
          </w:tcPr>
          <w:p w14:paraId="68FFF1A5" w14:textId="77777777" w:rsidR="00B620C2" w:rsidRPr="005B49B3" w:rsidRDefault="00B620C2" w:rsidP="00382620">
            <w:pPr>
              <w:pStyle w:val="Compact"/>
              <w:spacing w:before="0" w:after="0"/>
              <w:rPr>
                <w:rFonts w:ascii="Arial" w:hAnsi="Arial" w:cs="Arial"/>
                <w:sz w:val="20"/>
                <w:szCs w:val="20"/>
                <w:rPrChange w:id="626" w:author="Kevin Chen" w:date="2020-03-26T14:02:00Z">
                  <w:rPr>
                    <w:rFonts w:asciiTheme="majorHAnsi" w:hAnsiTheme="majorHAnsi" w:cstheme="majorHAnsi"/>
                    <w:sz w:val="22"/>
                    <w:szCs w:val="22"/>
                  </w:rPr>
                </w:rPrChange>
              </w:rPr>
            </w:pPr>
            <w:r w:rsidRPr="005B49B3">
              <w:rPr>
                <w:rFonts w:ascii="Arial" w:hAnsi="Arial" w:cs="Arial"/>
                <w:sz w:val="20"/>
                <w:szCs w:val="20"/>
                <w:rPrChange w:id="627" w:author="Kevin Chen" w:date="2020-03-26T14:02:00Z">
                  <w:rPr>
                    <w:rFonts w:asciiTheme="majorHAnsi" w:hAnsiTheme="majorHAnsi" w:cstheme="majorHAnsi"/>
                    <w:sz w:val="22"/>
                    <w:szCs w:val="22"/>
                  </w:rPr>
                </w:rPrChange>
              </w:rPr>
              <w:t>Lung cancer</w:t>
            </w:r>
          </w:p>
        </w:tc>
        <w:tc>
          <w:tcPr>
            <w:tcW w:w="2880" w:type="dxa"/>
          </w:tcPr>
          <w:p w14:paraId="3DE6438C" w14:textId="77777777" w:rsidR="00B620C2" w:rsidRPr="005B49B3" w:rsidRDefault="00B620C2" w:rsidP="00382620">
            <w:pPr>
              <w:pStyle w:val="Compact"/>
              <w:spacing w:before="0" w:after="0"/>
              <w:rPr>
                <w:rFonts w:ascii="Arial" w:hAnsi="Arial" w:cs="Arial"/>
                <w:sz w:val="20"/>
                <w:szCs w:val="20"/>
                <w:rPrChange w:id="628" w:author="Kevin Chen" w:date="2020-03-26T14:02:00Z">
                  <w:rPr>
                    <w:rFonts w:asciiTheme="majorHAnsi" w:hAnsiTheme="majorHAnsi" w:cstheme="majorHAnsi"/>
                    <w:sz w:val="22"/>
                    <w:szCs w:val="22"/>
                  </w:rPr>
                </w:rPrChange>
              </w:rPr>
            </w:pPr>
            <w:r w:rsidRPr="005B49B3">
              <w:rPr>
                <w:rFonts w:ascii="Arial" w:hAnsi="Arial" w:cs="Arial"/>
                <w:sz w:val="20"/>
                <w:szCs w:val="20"/>
                <w:rPrChange w:id="629" w:author="Kevin Chen" w:date="2020-03-26T14:02:00Z">
                  <w:rPr>
                    <w:rFonts w:asciiTheme="majorHAnsi" w:hAnsiTheme="majorHAnsi" w:cstheme="majorHAnsi"/>
                    <w:sz w:val="22"/>
                    <w:szCs w:val="22"/>
                  </w:rPr>
                </w:rPrChange>
              </w:rPr>
              <w:t>162</w:t>
            </w:r>
          </w:p>
        </w:tc>
        <w:tc>
          <w:tcPr>
            <w:tcW w:w="2880" w:type="dxa"/>
          </w:tcPr>
          <w:p w14:paraId="45BA2E52" w14:textId="77777777" w:rsidR="00B620C2" w:rsidRPr="005B49B3" w:rsidRDefault="00B620C2" w:rsidP="00382620">
            <w:pPr>
              <w:pStyle w:val="Compact"/>
              <w:spacing w:before="0" w:after="0"/>
              <w:rPr>
                <w:rFonts w:ascii="Arial" w:hAnsi="Arial" w:cs="Arial"/>
                <w:sz w:val="20"/>
                <w:szCs w:val="20"/>
                <w:rPrChange w:id="630" w:author="Kevin Chen" w:date="2020-03-26T14:02:00Z">
                  <w:rPr>
                    <w:rFonts w:asciiTheme="majorHAnsi" w:hAnsiTheme="majorHAnsi" w:cstheme="majorHAnsi"/>
                    <w:sz w:val="22"/>
                    <w:szCs w:val="22"/>
                  </w:rPr>
                </w:rPrChange>
              </w:rPr>
            </w:pPr>
            <w:r w:rsidRPr="005B49B3">
              <w:rPr>
                <w:rFonts w:ascii="Arial" w:hAnsi="Arial" w:cs="Arial"/>
                <w:sz w:val="20"/>
                <w:szCs w:val="20"/>
                <w:rPrChange w:id="631" w:author="Kevin Chen" w:date="2020-03-26T14:02:00Z">
                  <w:rPr>
                    <w:rFonts w:asciiTheme="majorHAnsi" w:hAnsiTheme="majorHAnsi" w:cstheme="majorHAnsi"/>
                    <w:sz w:val="22"/>
                    <w:szCs w:val="22"/>
                  </w:rPr>
                </w:rPrChange>
              </w:rPr>
              <w:t>C33–C34</w:t>
            </w:r>
          </w:p>
        </w:tc>
      </w:tr>
      <w:tr w:rsidR="00B620C2" w:rsidRPr="005B49B3" w14:paraId="2F730373" w14:textId="77777777" w:rsidTr="00B620C2">
        <w:trPr>
          <w:jc w:val="center"/>
        </w:trPr>
        <w:tc>
          <w:tcPr>
            <w:tcW w:w="3600" w:type="dxa"/>
          </w:tcPr>
          <w:p w14:paraId="34717D97" w14:textId="77777777" w:rsidR="00B620C2" w:rsidRPr="005B49B3" w:rsidRDefault="00B620C2" w:rsidP="00382620">
            <w:pPr>
              <w:pStyle w:val="Compact"/>
              <w:spacing w:before="0" w:after="0"/>
              <w:rPr>
                <w:rFonts w:ascii="Arial" w:hAnsi="Arial" w:cs="Arial"/>
                <w:sz w:val="20"/>
                <w:szCs w:val="20"/>
                <w:rPrChange w:id="632" w:author="Kevin Chen" w:date="2020-03-26T14:02:00Z">
                  <w:rPr>
                    <w:rFonts w:asciiTheme="majorHAnsi" w:hAnsiTheme="majorHAnsi" w:cstheme="majorHAnsi"/>
                    <w:sz w:val="22"/>
                    <w:szCs w:val="22"/>
                  </w:rPr>
                </w:rPrChange>
              </w:rPr>
            </w:pPr>
            <w:r w:rsidRPr="005B49B3">
              <w:rPr>
                <w:rFonts w:ascii="Arial" w:hAnsi="Arial" w:cs="Arial"/>
                <w:sz w:val="20"/>
                <w:szCs w:val="20"/>
                <w:rPrChange w:id="633" w:author="Kevin Chen" w:date="2020-03-26T14:02:00Z">
                  <w:rPr>
                    <w:rFonts w:asciiTheme="majorHAnsi" w:hAnsiTheme="majorHAnsi" w:cstheme="majorHAnsi"/>
                    <w:sz w:val="22"/>
                    <w:szCs w:val="22"/>
                  </w:rPr>
                </w:rPrChange>
              </w:rPr>
              <w:t>Skin cancer</w:t>
            </w:r>
          </w:p>
        </w:tc>
        <w:tc>
          <w:tcPr>
            <w:tcW w:w="2880" w:type="dxa"/>
          </w:tcPr>
          <w:p w14:paraId="00EBE532" w14:textId="77777777" w:rsidR="00B620C2" w:rsidRPr="005B49B3" w:rsidRDefault="00B620C2" w:rsidP="00382620">
            <w:pPr>
              <w:pStyle w:val="Compact"/>
              <w:spacing w:before="0" w:after="0"/>
              <w:rPr>
                <w:rFonts w:ascii="Arial" w:hAnsi="Arial" w:cs="Arial"/>
                <w:sz w:val="20"/>
                <w:szCs w:val="20"/>
                <w:rPrChange w:id="634" w:author="Kevin Chen" w:date="2020-03-26T14:02:00Z">
                  <w:rPr>
                    <w:rFonts w:asciiTheme="majorHAnsi" w:hAnsiTheme="majorHAnsi" w:cstheme="majorHAnsi"/>
                    <w:sz w:val="22"/>
                    <w:szCs w:val="22"/>
                  </w:rPr>
                </w:rPrChange>
              </w:rPr>
            </w:pPr>
            <w:r w:rsidRPr="005B49B3">
              <w:rPr>
                <w:rFonts w:ascii="Arial" w:hAnsi="Arial" w:cs="Arial"/>
                <w:sz w:val="20"/>
                <w:szCs w:val="20"/>
                <w:rPrChange w:id="635" w:author="Kevin Chen" w:date="2020-03-26T14:02:00Z">
                  <w:rPr>
                    <w:rFonts w:asciiTheme="majorHAnsi" w:hAnsiTheme="majorHAnsi" w:cstheme="majorHAnsi"/>
                    <w:sz w:val="22"/>
                    <w:szCs w:val="22"/>
                  </w:rPr>
                </w:rPrChange>
              </w:rPr>
              <w:t>172–173</w:t>
            </w:r>
          </w:p>
        </w:tc>
        <w:tc>
          <w:tcPr>
            <w:tcW w:w="2880" w:type="dxa"/>
          </w:tcPr>
          <w:p w14:paraId="74C472BF" w14:textId="77777777" w:rsidR="00B620C2" w:rsidRPr="005B49B3" w:rsidRDefault="00B620C2" w:rsidP="00382620">
            <w:pPr>
              <w:pStyle w:val="Compact"/>
              <w:spacing w:before="0" w:after="0"/>
              <w:rPr>
                <w:rFonts w:ascii="Arial" w:hAnsi="Arial" w:cs="Arial"/>
                <w:sz w:val="20"/>
                <w:szCs w:val="20"/>
                <w:rPrChange w:id="636" w:author="Kevin Chen" w:date="2020-03-26T14:02:00Z">
                  <w:rPr>
                    <w:rFonts w:asciiTheme="majorHAnsi" w:hAnsiTheme="majorHAnsi" w:cstheme="majorHAnsi"/>
                    <w:sz w:val="22"/>
                    <w:szCs w:val="22"/>
                  </w:rPr>
                </w:rPrChange>
              </w:rPr>
            </w:pPr>
            <w:r w:rsidRPr="005B49B3">
              <w:rPr>
                <w:rFonts w:ascii="Arial" w:hAnsi="Arial" w:cs="Arial"/>
                <w:sz w:val="20"/>
                <w:szCs w:val="20"/>
                <w:rPrChange w:id="637" w:author="Kevin Chen" w:date="2020-03-26T14:02:00Z">
                  <w:rPr>
                    <w:rFonts w:asciiTheme="majorHAnsi" w:hAnsiTheme="majorHAnsi" w:cstheme="majorHAnsi"/>
                    <w:sz w:val="22"/>
                    <w:szCs w:val="22"/>
                  </w:rPr>
                </w:rPrChange>
              </w:rPr>
              <w:t>C43–C44, C46.0, C46.9</w:t>
            </w:r>
          </w:p>
        </w:tc>
      </w:tr>
      <w:tr w:rsidR="00B620C2" w:rsidRPr="005B49B3" w14:paraId="2591D6BE" w14:textId="77777777" w:rsidTr="00B620C2">
        <w:trPr>
          <w:jc w:val="center"/>
        </w:trPr>
        <w:tc>
          <w:tcPr>
            <w:tcW w:w="3600" w:type="dxa"/>
          </w:tcPr>
          <w:p w14:paraId="6A580D98" w14:textId="77777777" w:rsidR="00B620C2" w:rsidRPr="005B49B3" w:rsidRDefault="00B620C2" w:rsidP="00382620">
            <w:pPr>
              <w:pStyle w:val="Compact"/>
              <w:spacing w:before="0" w:after="0"/>
              <w:rPr>
                <w:rFonts w:ascii="Arial" w:hAnsi="Arial" w:cs="Arial"/>
                <w:sz w:val="20"/>
                <w:szCs w:val="20"/>
                <w:rPrChange w:id="638" w:author="Kevin Chen" w:date="2020-03-26T14:02:00Z">
                  <w:rPr>
                    <w:rFonts w:asciiTheme="majorHAnsi" w:hAnsiTheme="majorHAnsi" w:cstheme="majorHAnsi"/>
                    <w:sz w:val="22"/>
                    <w:szCs w:val="22"/>
                  </w:rPr>
                </w:rPrChange>
              </w:rPr>
            </w:pPr>
            <w:r w:rsidRPr="005B49B3">
              <w:rPr>
                <w:rFonts w:ascii="Arial" w:hAnsi="Arial" w:cs="Arial"/>
                <w:sz w:val="20"/>
                <w:szCs w:val="20"/>
                <w:rPrChange w:id="639" w:author="Kevin Chen" w:date="2020-03-26T14:02:00Z">
                  <w:rPr>
                    <w:rFonts w:asciiTheme="majorHAnsi" w:hAnsiTheme="majorHAnsi" w:cstheme="majorHAnsi"/>
                    <w:sz w:val="22"/>
                    <w:szCs w:val="22"/>
                  </w:rPr>
                </w:rPrChange>
              </w:rPr>
              <w:t>Prostate cancer</w:t>
            </w:r>
          </w:p>
        </w:tc>
        <w:tc>
          <w:tcPr>
            <w:tcW w:w="2880" w:type="dxa"/>
          </w:tcPr>
          <w:p w14:paraId="4F0E709C" w14:textId="77777777" w:rsidR="00B620C2" w:rsidRPr="005B49B3" w:rsidRDefault="00B620C2" w:rsidP="00382620">
            <w:pPr>
              <w:pStyle w:val="Compact"/>
              <w:spacing w:before="0" w:after="0"/>
              <w:rPr>
                <w:rFonts w:ascii="Arial" w:hAnsi="Arial" w:cs="Arial"/>
                <w:sz w:val="20"/>
                <w:szCs w:val="20"/>
                <w:rPrChange w:id="640" w:author="Kevin Chen" w:date="2020-03-26T14:02:00Z">
                  <w:rPr>
                    <w:rFonts w:asciiTheme="majorHAnsi" w:hAnsiTheme="majorHAnsi" w:cstheme="majorHAnsi"/>
                    <w:sz w:val="22"/>
                    <w:szCs w:val="22"/>
                  </w:rPr>
                </w:rPrChange>
              </w:rPr>
            </w:pPr>
            <w:r w:rsidRPr="005B49B3">
              <w:rPr>
                <w:rFonts w:ascii="Arial" w:hAnsi="Arial" w:cs="Arial"/>
                <w:sz w:val="20"/>
                <w:szCs w:val="20"/>
                <w:rPrChange w:id="641" w:author="Kevin Chen" w:date="2020-03-26T14:02:00Z">
                  <w:rPr>
                    <w:rFonts w:asciiTheme="majorHAnsi" w:hAnsiTheme="majorHAnsi" w:cstheme="majorHAnsi"/>
                    <w:sz w:val="22"/>
                    <w:szCs w:val="22"/>
                  </w:rPr>
                </w:rPrChange>
              </w:rPr>
              <w:t>185</w:t>
            </w:r>
          </w:p>
        </w:tc>
        <w:tc>
          <w:tcPr>
            <w:tcW w:w="2880" w:type="dxa"/>
          </w:tcPr>
          <w:p w14:paraId="7802FC31" w14:textId="77777777" w:rsidR="00B620C2" w:rsidRPr="005B49B3" w:rsidRDefault="00B620C2" w:rsidP="00382620">
            <w:pPr>
              <w:pStyle w:val="Compact"/>
              <w:spacing w:before="0" w:after="0"/>
              <w:rPr>
                <w:rFonts w:ascii="Arial" w:hAnsi="Arial" w:cs="Arial"/>
                <w:sz w:val="20"/>
                <w:szCs w:val="20"/>
                <w:rPrChange w:id="642" w:author="Kevin Chen" w:date="2020-03-26T14:02:00Z">
                  <w:rPr>
                    <w:rFonts w:asciiTheme="majorHAnsi" w:hAnsiTheme="majorHAnsi" w:cstheme="majorHAnsi"/>
                    <w:sz w:val="22"/>
                    <w:szCs w:val="22"/>
                  </w:rPr>
                </w:rPrChange>
              </w:rPr>
            </w:pPr>
            <w:r w:rsidRPr="005B49B3">
              <w:rPr>
                <w:rFonts w:ascii="Arial" w:hAnsi="Arial" w:cs="Arial"/>
                <w:sz w:val="20"/>
                <w:szCs w:val="20"/>
                <w:rPrChange w:id="643" w:author="Kevin Chen" w:date="2020-03-26T14:02:00Z">
                  <w:rPr>
                    <w:rFonts w:asciiTheme="majorHAnsi" w:hAnsiTheme="majorHAnsi" w:cstheme="majorHAnsi"/>
                    <w:sz w:val="22"/>
                    <w:szCs w:val="22"/>
                  </w:rPr>
                </w:rPrChange>
              </w:rPr>
              <w:t>C61</w:t>
            </w:r>
          </w:p>
        </w:tc>
      </w:tr>
      <w:tr w:rsidR="00B620C2" w:rsidRPr="005B49B3" w14:paraId="0296F248" w14:textId="77777777" w:rsidTr="00B620C2">
        <w:trPr>
          <w:jc w:val="center"/>
        </w:trPr>
        <w:tc>
          <w:tcPr>
            <w:tcW w:w="3600" w:type="dxa"/>
          </w:tcPr>
          <w:p w14:paraId="66E802EC" w14:textId="77777777" w:rsidR="00B620C2" w:rsidRPr="005B49B3" w:rsidRDefault="00B620C2" w:rsidP="00382620">
            <w:pPr>
              <w:pStyle w:val="Compact"/>
              <w:spacing w:before="0" w:after="0"/>
              <w:rPr>
                <w:rFonts w:ascii="Arial" w:hAnsi="Arial" w:cs="Arial"/>
                <w:sz w:val="20"/>
                <w:szCs w:val="20"/>
                <w:rPrChange w:id="644" w:author="Kevin Chen" w:date="2020-03-26T14:02:00Z">
                  <w:rPr>
                    <w:rFonts w:asciiTheme="majorHAnsi" w:hAnsiTheme="majorHAnsi" w:cstheme="majorHAnsi"/>
                    <w:sz w:val="22"/>
                    <w:szCs w:val="22"/>
                  </w:rPr>
                </w:rPrChange>
              </w:rPr>
            </w:pPr>
            <w:r w:rsidRPr="005B49B3">
              <w:rPr>
                <w:rFonts w:ascii="Arial" w:hAnsi="Arial" w:cs="Arial"/>
                <w:sz w:val="20"/>
                <w:szCs w:val="20"/>
                <w:rPrChange w:id="645" w:author="Kevin Chen" w:date="2020-03-26T14:02:00Z">
                  <w:rPr>
                    <w:rFonts w:asciiTheme="majorHAnsi" w:hAnsiTheme="majorHAnsi" w:cstheme="majorHAnsi"/>
                    <w:sz w:val="22"/>
                    <w:szCs w:val="22"/>
                  </w:rPr>
                </w:rPrChange>
              </w:rPr>
              <w:t>Brain and nervous system cancers</w:t>
            </w:r>
          </w:p>
        </w:tc>
        <w:tc>
          <w:tcPr>
            <w:tcW w:w="2880" w:type="dxa"/>
          </w:tcPr>
          <w:p w14:paraId="6DC51802" w14:textId="77777777" w:rsidR="00B620C2" w:rsidRPr="005B49B3" w:rsidRDefault="00B620C2" w:rsidP="00382620">
            <w:pPr>
              <w:pStyle w:val="Compact"/>
              <w:spacing w:before="0" w:after="0"/>
              <w:rPr>
                <w:rFonts w:ascii="Arial" w:hAnsi="Arial" w:cs="Arial"/>
                <w:sz w:val="20"/>
                <w:szCs w:val="20"/>
                <w:rPrChange w:id="646" w:author="Kevin Chen" w:date="2020-03-26T14:02:00Z">
                  <w:rPr>
                    <w:rFonts w:asciiTheme="majorHAnsi" w:hAnsiTheme="majorHAnsi" w:cstheme="majorHAnsi"/>
                    <w:sz w:val="22"/>
                    <w:szCs w:val="22"/>
                  </w:rPr>
                </w:rPrChange>
              </w:rPr>
            </w:pPr>
            <w:r w:rsidRPr="005B49B3">
              <w:rPr>
                <w:rFonts w:ascii="Arial" w:hAnsi="Arial" w:cs="Arial"/>
                <w:sz w:val="20"/>
                <w:szCs w:val="20"/>
                <w:rPrChange w:id="647" w:author="Kevin Chen" w:date="2020-03-26T14:02:00Z">
                  <w:rPr>
                    <w:rFonts w:asciiTheme="majorHAnsi" w:hAnsiTheme="majorHAnsi" w:cstheme="majorHAnsi"/>
                    <w:sz w:val="22"/>
                    <w:szCs w:val="22"/>
                  </w:rPr>
                </w:rPrChange>
              </w:rPr>
              <w:t>191–192</w:t>
            </w:r>
          </w:p>
        </w:tc>
        <w:tc>
          <w:tcPr>
            <w:tcW w:w="2880" w:type="dxa"/>
          </w:tcPr>
          <w:p w14:paraId="3D3703BB" w14:textId="77777777" w:rsidR="00B620C2" w:rsidRPr="005B49B3" w:rsidRDefault="00B620C2" w:rsidP="00382620">
            <w:pPr>
              <w:pStyle w:val="Compact"/>
              <w:spacing w:before="0" w:after="0"/>
              <w:rPr>
                <w:rFonts w:ascii="Arial" w:hAnsi="Arial" w:cs="Arial"/>
                <w:sz w:val="20"/>
                <w:szCs w:val="20"/>
                <w:rPrChange w:id="648" w:author="Kevin Chen" w:date="2020-03-26T14:02:00Z">
                  <w:rPr>
                    <w:rFonts w:asciiTheme="majorHAnsi" w:hAnsiTheme="majorHAnsi" w:cstheme="majorHAnsi"/>
                    <w:sz w:val="22"/>
                    <w:szCs w:val="22"/>
                  </w:rPr>
                </w:rPrChange>
              </w:rPr>
            </w:pPr>
            <w:r w:rsidRPr="005B49B3">
              <w:rPr>
                <w:rFonts w:ascii="Arial" w:hAnsi="Arial" w:cs="Arial"/>
                <w:sz w:val="20"/>
                <w:szCs w:val="20"/>
                <w:rPrChange w:id="649" w:author="Kevin Chen" w:date="2020-03-26T14:02:00Z">
                  <w:rPr>
                    <w:rFonts w:asciiTheme="majorHAnsi" w:hAnsiTheme="majorHAnsi" w:cstheme="majorHAnsi"/>
                    <w:sz w:val="22"/>
                    <w:szCs w:val="22"/>
                  </w:rPr>
                </w:rPrChange>
              </w:rPr>
              <w:t>C47, C70–C72</w:t>
            </w:r>
          </w:p>
        </w:tc>
      </w:tr>
      <w:tr w:rsidR="00B620C2" w:rsidRPr="005B49B3" w14:paraId="3C5D6E94" w14:textId="77777777" w:rsidTr="00B620C2">
        <w:trPr>
          <w:jc w:val="center"/>
        </w:trPr>
        <w:tc>
          <w:tcPr>
            <w:tcW w:w="3600" w:type="dxa"/>
          </w:tcPr>
          <w:p w14:paraId="73D9635C" w14:textId="77777777" w:rsidR="00B620C2" w:rsidRPr="005B49B3" w:rsidRDefault="00B620C2" w:rsidP="00382620">
            <w:pPr>
              <w:pStyle w:val="Compact"/>
              <w:spacing w:before="0" w:after="0"/>
              <w:rPr>
                <w:rFonts w:ascii="Arial" w:hAnsi="Arial" w:cs="Arial"/>
                <w:sz w:val="20"/>
                <w:szCs w:val="20"/>
                <w:rPrChange w:id="650" w:author="Kevin Chen" w:date="2020-03-26T14:02:00Z">
                  <w:rPr>
                    <w:rFonts w:asciiTheme="majorHAnsi" w:hAnsiTheme="majorHAnsi" w:cstheme="majorHAnsi"/>
                    <w:sz w:val="22"/>
                    <w:szCs w:val="22"/>
                  </w:rPr>
                </w:rPrChange>
              </w:rPr>
            </w:pPr>
            <w:r w:rsidRPr="005B49B3">
              <w:rPr>
                <w:rFonts w:ascii="Arial" w:hAnsi="Arial" w:cs="Arial"/>
                <w:sz w:val="20"/>
                <w:szCs w:val="20"/>
                <w:rPrChange w:id="651" w:author="Kevin Chen" w:date="2020-03-26T14:02:00Z">
                  <w:rPr>
                    <w:rFonts w:asciiTheme="majorHAnsi" w:hAnsiTheme="majorHAnsi" w:cstheme="majorHAnsi"/>
                    <w:sz w:val="22"/>
                    <w:szCs w:val="22"/>
                  </w:rPr>
                </w:rPrChange>
              </w:rPr>
              <w:t>Leukemia</w:t>
            </w:r>
          </w:p>
        </w:tc>
        <w:tc>
          <w:tcPr>
            <w:tcW w:w="2880" w:type="dxa"/>
          </w:tcPr>
          <w:p w14:paraId="75C5AAE5" w14:textId="77777777" w:rsidR="00B620C2" w:rsidRPr="005B49B3" w:rsidRDefault="00B620C2" w:rsidP="00382620">
            <w:pPr>
              <w:pStyle w:val="Compact"/>
              <w:spacing w:before="0" w:after="0"/>
              <w:rPr>
                <w:rFonts w:ascii="Arial" w:hAnsi="Arial" w:cs="Arial"/>
                <w:sz w:val="20"/>
                <w:szCs w:val="20"/>
                <w:rPrChange w:id="652" w:author="Kevin Chen" w:date="2020-03-26T14:02:00Z">
                  <w:rPr>
                    <w:rFonts w:asciiTheme="majorHAnsi" w:hAnsiTheme="majorHAnsi" w:cstheme="majorHAnsi"/>
                    <w:sz w:val="22"/>
                    <w:szCs w:val="22"/>
                  </w:rPr>
                </w:rPrChange>
              </w:rPr>
            </w:pPr>
            <w:r w:rsidRPr="005B49B3">
              <w:rPr>
                <w:rFonts w:ascii="Arial" w:hAnsi="Arial" w:cs="Arial"/>
                <w:sz w:val="20"/>
                <w:szCs w:val="20"/>
                <w:rPrChange w:id="653" w:author="Kevin Chen" w:date="2020-03-26T14:02:00Z">
                  <w:rPr>
                    <w:rFonts w:asciiTheme="majorHAnsi" w:hAnsiTheme="majorHAnsi" w:cstheme="majorHAnsi"/>
                    <w:sz w:val="22"/>
                    <w:szCs w:val="22"/>
                  </w:rPr>
                </w:rPrChange>
              </w:rPr>
              <w:t>204–208</w:t>
            </w:r>
          </w:p>
        </w:tc>
        <w:tc>
          <w:tcPr>
            <w:tcW w:w="2880" w:type="dxa"/>
          </w:tcPr>
          <w:p w14:paraId="3B3A084E" w14:textId="77777777" w:rsidR="00B620C2" w:rsidRPr="005B49B3" w:rsidRDefault="00B620C2" w:rsidP="00382620">
            <w:pPr>
              <w:pStyle w:val="Compact"/>
              <w:spacing w:before="0" w:after="0"/>
              <w:rPr>
                <w:rFonts w:ascii="Arial" w:hAnsi="Arial" w:cs="Arial"/>
                <w:sz w:val="20"/>
                <w:szCs w:val="20"/>
                <w:rPrChange w:id="654" w:author="Kevin Chen" w:date="2020-03-26T14:02:00Z">
                  <w:rPr>
                    <w:rFonts w:asciiTheme="majorHAnsi" w:hAnsiTheme="majorHAnsi" w:cstheme="majorHAnsi"/>
                    <w:sz w:val="22"/>
                    <w:szCs w:val="22"/>
                  </w:rPr>
                </w:rPrChange>
              </w:rPr>
            </w:pPr>
            <w:r w:rsidRPr="005B49B3">
              <w:rPr>
                <w:rFonts w:ascii="Arial" w:hAnsi="Arial" w:cs="Arial"/>
                <w:sz w:val="20"/>
                <w:szCs w:val="20"/>
                <w:rPrChange w:id="655" w:author="Kevin Chen" w:date="2020-03-26T14:02:00Z">
                  <w:rPr>
                    <w:rFonts w:asciiTheme="majorHAnsi" w:hAnsiTheme="majorHAnsi" w:cstheme="majorHAnsi"/>
                    <w:sz w:val="22"/>
                    <w:szCs w:val="22"/>
                  </w:rPr>
                </w:rPrChange>
              </w:rPr>
              <w:t>C91.0–C91.3, C91.5–C91.9, C92–C95</w:t>
            </w:r>
          </w:p>
        </w:tc>
      </w:tr>
      <w:tr w:rsidR="00B620C2" w:rsidRPr="005B49B3" w14:paraId="57863EB9" w14:textId="77777777" w:rsidTr="00B620C2">
        <w:trPr>
          <w:jc w:val="center"/>
        </w:trPr>
        <w:tc>
          <w:tcPr>
            <w:tcW w:w="3600" w:type="dxa"/>
          </w:tcPr>
          <w:p w14:paraId="6768003A" w14:textId="77777777" w:rsidR="00B620C2" w:rsidRPr="005B49B3" w:rsidRDefault="00B620C2" w:rsidP="00382620">
            <w:pPr>
              <w:pStyle w:val="Compact"/>
              <w:spacing w:before="0" w:after="0"/>
              <w:rPr>
                <w:rFonts w:ascii="Arial" w:hAnsi="Arial" w:cs="Arial"/>
                <w:sz w:val="20"/>
                <w:szCs w:val="20"/>
                <w:rPrChange w:id="656" w:author="Kevin Chen" w:date="2020-03-26T14:02:00Z">
                  <w:rPr>
                    <w:rFonts w:asciiTheme="majorHAnsi" w:hAnsiTheme="majorHAnsi" w:cstheme="majorHAnsi"/>
                    <w:sz w:val="22"/>
                    <w:szCs w:val="22"/>
                  </w:rPr>
                </w:rPrChange>
              </w:rPr>
            </w:pPr>
            <w:r w:rsidRPr="005B49B3">
              <w:rPr>
                <w:rFonts w:ascii="Arial" w:hAnsi="Arial" w:cs="Arial"/>
                <w:sz w:val="20"/>
                <w:szCs w:val="20"/>
                <w:rPrChange w:id="657" w:author="Kevin Chen" w:date="2020-03-26T14:02:00Z">
                  <w:rPr>
                    <w:rFonts w:asciiTheme="majorHAnsi" w:hAnsiTheme="majorHAnsi" w:cstheme="majorHAnsi"/>
                    <w:sz w:val="22"/>
                    <w:szCs w:val="22"/>
                  </w:rPr>
                </w:rPrChange>
              </w:rPr>
              <w:t>Breast cancer</w:t>
            </w:r>
          </w:p>
        </w:tc>
        <w:tc>
          <w:tcPr>
            <w:tcW w:w="2880" w:type="dxa"/>
          </w:tcPr>
          <w:p w14:paraId="1BDD9075" w14:textId="77777777" w:rsidR="00B620C2" w:rsidRPr="005B49B3" w:rsidRDefault="00B620C2" w:rsidP="00382620">
            <w:pPr>
              <w:pStyle w:val="Compact"/>
              <w:spacing w:before="0" w:after="0"/>
              <w:rPr>
                <w:rFonts w:ascii="Arial" w:hAnsi="Arial" w:cs="Arial"/>
                <w:sz w:val="20"/>
                <w:szCs w:val="20"/>
                <w:rPrChange w:id="658" w:author="Kevin Chen" w:date="2020-03-26T14:02:00Z">
                  <w:rPr>
                    <w:rFonts w:asciiTheme="majorHAnsi" w:hAnsiTheme="majorHAnsi" w:cstheme="majorHAnsi"/>
                    <w:sz w:val="22"/>
                    <w:szCs w:val="22"/>
                  </w:rPr>
                </w:rPrChange>
              </w:rPr>
            </w:pPr>
            <w:r w:rsidRPr="005B49B3">
              <w:rPr>
                <w:rFonts w:ascii="Arial" w:hAnsi="Arial" w:cs="Arial"/>
                <w:sz w:val="20"/>
                <w:szCs w:val="20"/>
                <w:rPrChange w:id="659" w:author="Kevin Chen" w:date="2020-03-26T14:02:00Z">
                  <w:rPr>
                    <w:rFonts w:asciiTheme="majorHAnsi" w:hAnsiTheme="majorHAnsi" w:cstheme="majorHAnsi"/>
                    <w:sz w:val="22"/>
                    <w:szCs w:val="22"/>
                  </w:rPr>
                </w:rPrChange>
              </w:rPr>
              <w:t>174–175</w:t>
            </w:r>
          </w:p>
        </w:tc>
        <w:tc>
          <w:tcPr>
            <w:tcW w:w="2880" w:type="dxa"/>
          </w:tcPr>
          <w:p w14:paraId="1DFB94C0" w14:textId="77777777" w:rsidR="00B620C2" w:rsidRPr="005B49B3" w:rsidRDefault="00B620C2" w:rsidP="00382620">
            <w:pPr>
              <w:pStyle w:val="Compact"/>
              <w:spacing w:before="0" w:after="0"/>
              <w:rPr>
                <w:rFonts w:ascii="Arial" w:hAnsi="Arial" w:cs="Arial"/>
                <w:sz w:val="20"/>
                <w:szCs w:val="20"/>
                <w:rPrChange w:id="660" w:author="Kevin Chen" w:date="2020-03-26T14:02:00Z">
                  <w:rPr>
                    <w:rFonts w:asciiTheme="majorHAnsi" w:hAnsiTheme="majorHAnsi" w:cstheme="majorHAnsi"/>
                    <w:sz w:val="22"/>
                    <w:szCs w:val="22"/>
                  </w:rPr>
                </w:rPrChange>
              </w:rPr>
            </w:pPr>
            <w:r w:rsidRPr="005B49B3">
              <w:rPr>
                <w:rFonts w:ascii="Arial" w:hAnsi="Arial" w:cs="Arial"/>
                <w:sz w:val="20"/>
                <w:szCs w:val="20"/>
                <w:rPrChange w:id="661" w:author="Kevin Chen" w:date="2020-03-26T14:02:00Z">
                  <w:rPr>
                    <w:rFonts w:asciiTheme="majorHAnsi" w:hAnsiTheme="majorHAnsi" w:cstheme="majorHAnsi"/>
                    <w:sz w:val="22"/>
                    <w:szCs w:val="22"/>
                  </w:rPr>
                </w:rPrChange>
              </w:rPr>
              <w:t>C50</w:t>
            </w:r>
          </w:p>
        </w:tc>
      </w:tr>
      <w:tr w:rsidR="00B620C2" w:rsidRPr="005B49B3" w14:paraId="505F746E" w14:textId="77777777" w:rsidTr="00B620C2">
        <w:trPr>
          <w:jc w:val="center"/>
        </w:trPr>
        <w:tc>
          <w:tcPr>
            <w:tcW w:w="3600" w:type="dxa"/>
          </w:tcPr>
          <w:p w14:paraId="54212928" w14:textId="77777777" w:rsidR="00B620C2" w:rsidRPr="005B49B3" w:rsidRDefault="00B620C2" w:rsidP="00382620">
            <w:pPr>
              <w:pStyle w:val="Compact"/>
              <w:spacing w:before="0" w:after="0"/>
              <w:rPr>
                <w:rFonts w:ascii="Arial" w:hAnsi="Arial" w:cs="Arial"/>
                <w:sz w:val="20"/>
                <w:szCs w:val="20"/>
                <w:rPrChange w:id="662" w:author="Kevin Chen" w:date="2020-03-26T14:02:00Z">
                  <w:rPr>
                    <w:rFonts w:asciiTheme="majorHAnsi" w:hAnsiTheme="majorHAnsi" w:cstheme="majorHAnsi"/>
                    <w:sz w:val="22"/>
                    <w:szCs w:val="22"/>
                  </w:rPr>
                </w:rPrChange>
              </w:rPr>
            </w:pPr>
            <w:r w:rsidRPr="005B49B3">
              <w:rPr>
                <w:rFonts w:ascii="Arial" w:hAnsi="Arial" w:cs="Arial"/>
                <w:sz w:val="20"/>
                <w:szCs w:val="20"/>
                <w:rPrChange w:id="663" w:author="Kevin Chen" w:date="2020-03-26T14:02:00Z">
                  <w:rPr>
                    <w:rFonts w:asciiTheme="majorHAnsi" w:hAnsiTheme="majorHAnsi" w:cstheme="majorHAnsi"/>
                    <w:sz w:val="22"/>
                    <w:szCs w:val="22"/>
                  </w:rPr>
                </w:rPrChange>
              </w:rPr>
              <w:t>All nonmalignant respiratory diseases</w:t>
            </w:r>
          </w:p>
        </w:tc>
        <w:tc>
          <w:tcPr>
            <w:tcW w:w="2880" w:type="dxa"/>
          </w:tcPr>
          <w:p w14:paraId="1734B73B" w14:textId="77777777" w:rsidR="00B620C2" w:rsidRPr="005B49B3" w:rsidRDefault="00B620C2" w:rsidP="00382620">
            <w:pPr>
              <w:pStyle w:val="Compact"/>
              <w:spacing w:before="0" w:after="0"/>
              <w:rPr>
                <w:rFonts w:ascii="Arial" w:hAnsi="Arial" w:cs="Arial"/>
                <w:sz w:val="20"/>
                <w:szCs w:val="20"/>
                <w:rPrChange w:id="664" w:author="Kevin Chen" w:date="2020-03-26T14:02:00Z">
                  <w:rPr>
                    <w:rFonts w:asciiTheme="majorHAnsi" w:hAnsiTheme="majorHAnsi" w:cstheme="majorHAnsi"/>
                    <w:sz w:val="22"/>
                    <w:szCs w:val="22"/>
                  </w:rPr>
                </w:rPrChange>
              </w:rPr>
            </w:pPr>
            <w:r w:rsidRPr="005B49B3">
              <w:rPr>
                <w:rFonts w:ascii="Arial" w:hAnsi="Arial" w:cs="Arial"/>
                <w:sz w:val="20"/>
                <w:szCs w:val="20"/>
                <w:rPrChange w:id="665" w:author="Kevin Chen" w:date="2020-03-26T14:02:00Z">
                  <w:rPr>
                    <w:rFonts w:asciiTheme="majorHAnsi" w:hAnsiTheme="majorHAnsi" w:cstheme="majorHAnsi"/>
                    <w:sz w:val="22"/>
                    <w:szCs w:val="22"/>
                  </w:rPr>
                </w:rPrChange>
              </w:rPr>
              <w:t>460–466, 470–478, 480–487, 490–495, 496–519</w:t>
            </w:r>
          </w:p>
        </w:tc>
        <w:tc>
          <w:tcPr>
            <w:tcW w:w="2880" w:type="dxa"/>
          </w:tcPr>
          <w:p w14:paraId="5C6601C9" w14:textId="77777777" w:rsidR="00B620C2" w:rsidRPr="005B49B3" w:rsidRDefault="00B620C2" w:rsidP="00382620">
            <w:pPr>
              <w:pStyle w:val="Compact"/>
              <w:spacing w:before="0" w:after="0"/>
              <w:rPr>
                <w:rFonts w:ascii="Arial" w:hAnsi="Arial" w:cs="Arial"/>
                <w:sz w:val="20"/>
                <w:szCs w:val="20"/>
                <w:rPrChange w:id="666" w:author="Kevin Chen" w:date="2020-03-26T14:02:00Z">
                  <w:rPr>
                    <w:rFonts w:asciiTheme="majorHAnsi" w:hAnsiTheme="majorHAnsi" w:cstheme="majorHAnsi"/>
                    <w:sz w:val="22"/>
                    <w:szCs w:val="22"/>
                  </w:rPr>
                </w:rPrChange>
              </w:rPr>
            </w:pPr>
            <w:r w:rsidRPr="005B49B3">
              <w:rPr>
                <w:rFonts w:ascii="Arial" w:hAnsi="Arial" w:cs="Arial"/>
                <w:sz w:val="20"/>
                <w:szCs w:val="20"/>
                <w:rPrChange w:id="667" w:author="Kevin Chen" w:date="2020-03-26T14:02:00Z">
                  <w:rPr>
                    <w:rFonts w:asciiTheme="majorHAnsi" w:hAnsiTheme="majorHAnsi" w:cstheme="majorHAnsi"/>
                    <w:sz w:val="22"/>
                    <w:szCs w:val="22"/>
                  </w:rPr>
                </w:rPrChange>
              </w:rPr>
              <w:t>A48.1, J00–J01, J02.8–J02.9, J03.8–J03.9, J04–J06, J10–J18, J20–J22, J40–J46, J30–J33, J34.1–J34.8, J35–J39, J47, J60:J95, J98, R09.1</w:t>
            </w:r>
          </w:p>
        </w:tc>
      </w:tr>
      <w:tr w:rsidR="00B620C2" w:rsidRPr="005B49B3" w14:paraId="738F09CD" w14:textId="77777777" w:rsidTr="00B620C2">
        <w:trPr>
          <w:jc w:val="center"/>
        </w:trPr>
        <w:tc>
          <w:tcPr>
            <w:tcW w:w="3600" w:type="dxa"/>
          </w:tcPr>
          <w:p w14:paraId="790275D3" w14:textId="77777777" w:rsidR="00B620C2" w:rsidRPr="005B49B3" w:rsidRDefault="00B620C2" w:rsidP="00382620">
            <w:pPr>
              <w:pStyle w:val="Compact"/>
              <w:spacing w:before="0" w:after="0"/>
              <w:rPr>
                <w:rFonts w:ascii="Arial" w:hAnsi="Arial" w:cs="Arial"/>
                <w:sz w:val="20"/>
                <w:szCs w:val="20"/>
                <w:rPrChange w:id="668" w:author="Kevin Chen" w:date="2020-03-26T14:02:00Z">
                  <w:rPr>
                    <w:rFonts w:asciiTheme="majorHAnsi" w:hAnsiTheme="majorHAnsi" w:cstheme="majorHAnsi"/>
                    <w:sz w:val="22"/>
                    <w:szCs w:val="22"/>
                  </w:rPr>
                </w:rPrChange>
              </w:rPr>
            </w:pPr>
            <w:r w:rsidRPr="005B49B3">
              <w:rPr>
                <w:rFonts w:ascii="Arial" w:hAnsi="Arial" w:cs="Arial"/>
                <w:sz w:val="20"/>
                <w:szCs w:val="20"/>
                <w:rPrChange w:id="669" w:author="Kevin Chen" w:date="2020-03-26T14:02:00Z">
                  <w:rPr>
                    <w:rFonts w:asciiTheme="majorHAnsi" w:hAnsiTheme="majorHAnsi" w:cstheme="majorHAnsi"/>
                    <w:sz w:val="22"/>
                    <w:szCs w:val="22"/>
                  </w:rPr>
                </w:rPrChange>
              </w:rPr>
              <w:t>Chronic obstructive pulmonary disease</w:t>
            </w:r>
          </w:p>
        </w:tc>
        <w:tc>
          <w:tcPr>
            <w:tcW w:w="2880" w:type="dxa"/>
          </w:tcPr>
          <w:p w14:paraId="6E6F25FF" w14:textId="77777777" w:rsidR="00B620C2" w:rsidRPr="005B49B3" w:rsidRDefault="00B620C2" w:rsidP="00382620">
            <w:pPr>
              <w:pStyle w:val="Compact"/>
              <w:spacing w:before="0" w:after="0"/>
              <w:rPr>
                <w:rFonts w:ascii="Arial" w:hAnsi="Arial" w:cs="Arial"/>
                <w:sz w:val="20"/>
                <w:szCs w:val="20"/>
                <w:rPrChange w:id="670" w:author="Kevin Chen" w:date="2020-03-26T14:02:00Z">
                  <w:rPr>
                    <w:rFonts w:asciiTheme="majorHAnsi" w:hAnsiTheme="majorHAnsi" w:cstheme="majorHAnsi"/>
                    <w:sz w:val="22"/>
                    <w:szCs w:val="22"/>
                  </w:rPr>
                </w:rPrChange>
              </w:rPr>
            </w:pPr>
            <w:r w:rsidRPr="005B49B3">
              <w:rPr>
                <w:rFonts w:ascii="Arial" w:hAnsi="Arial" w:cs="Arial"/>
                <w:sz w:val="20"/>
                <w:szCs w:val="20"/>
                <w:rPrChange w:id="671" w:author="Kevin Chen" w:date="2020-03-26T14:02:00Z">
                  <w:rPr>
                    <w:rFonts w:asciiTheme="majorHAnsi" w:hAnsiTheme="majorHAnsi" w:cstheme="majorHAnsi"/>
                    <w:sz w:val="22"/>
                    <w:szCs w:val="22"/>
                  </w:rPr>
                </w:rPrChange>
              </w:rPr>
              <w:t>490–492, 496</w:t>
            </w:r>
          </w:p>
        </w:tc>
        <w:tc>
          <w:tcPr>
            <w:tcW w:w="2880" w:type="dxa"/>
          </w:tcPr>
          <w:p w14:paraId="39119BB4" w14:textId="77777777" w:rsidR="00B620C2" w:rsidRPr="005B49B3" w:rsidRDefault="00B620C2" w:rsidP="00382620">
            <w:pPr>
              <w:pStyle w:val="Compact"/>
              <w:spacing w:before="0" w:after="0"/>
              <w:rPr>
                <w:rFonts w:ascii="Arial" w:hAnsi="Arial" w:cs="Arial"/>
                <w:sz w:val="20"/>
                <w:szCs w:val="20"/>
                <w:rPrChange w:id="672" w:author="Kevin Chen" w:date="2020-03-26T14:02:00Z">
                  <w:rPr>
                    <w:rFonts w:asciiTheme="majorHAnsi" w:hAnsiTheme="majorHAnsi" w:cstheme="majorHAnsi"/>
                    <w:sz w:val="22"/>
                    <w:szCs w:val="22"/>
                  </w:rPr>
                </w:rPrChange>
              </w:rPr>
            </w:pPr>
            <w:r w:rsidRPr="005B49B3">
              <w:rPr>
                <w:rFonts w:ascii="Arial" w:hAnsi="Arial" w:cs="Arial"/>
                <w:sz w:val="20"/>
                <w:szCs w:val="20"/>
                <w:rPrChange w:id="673" w:author="Kevin Chen" w:date="2020-03-26T14:02:00Z">
                  <w:rPr>
                    <w:rFonts w:asciiTheme="majorHAnsi" w:hAnsiTheme="majorHAnsi" w:cstheme="majorHAnsi"/>
                    <w:sz w:val="22"/>
                    <w:szCs w:val="22"/>
                  </w:rPr>
                </w:rPrChange>
              </w:rPr>
              <w:t>J40–J44</w:t>
            </w:r>
          </w:p>
        </w:tc>
      </w:tr>
      <w:tr w:rsidR="00B620C2" w:rsidRPr="005B49B3" w14:paraId="0B02BB94" w14:textId="77777777" w:rsidTr="00B620C2">
        <w:trPr>
          <w:jc w:val="center"/>
        </w:trPr>
        <w:tc>
          <w:tcPr>
            <w:tcW w:w="3600" w:type="dxa"/>
          </w:tcPr>
          <w:p w14:paraId="5177ED44" w14:textId="77777777" w:rsidR="00B620C2" w:rsidRPr="005B49B3" w:rsidRDefault="00B620C2" w:rsidP="00382620">
            <w:pPr>
              <w:pStyle w:val="Compact"/>
              <w:spacing w:before="0" w:after="0"/>
              <w:rPr>
                <w:rFonts w:ascii="Arial" w:hAnsi="Arial" w:cs="Arial"/>
                <w:sz w:val="20"/>
                <w:szCs w:val="20"/>
                <w:rPrChange w:id="674" w:author="Kevin Chen" w:date="2020-03-26T14:02:00Z">
                  <w:rPr>
                    <w:rFonts w:asciiTheme="majorHAnsi" w:hAnsiTheme="majorHAnsi" w:cstheme="majorHAnsi"/>
                    <w:sz w:val="22"/>
                    <w:szCs w:val="22"/>
                  </w:rPr>
                </w:rPrChange>
              </w:rPr>
            </w:pPr>
            <w:r w:rsidRPr="005B49B3">
              <w:rPr>
                <w:rFonts w:ascii="Arial" w:hAnsi="Arial" w:cs="Arial"/>
                <w:sz w:val="20"/>
                <w:szCs w:val="20"/>
                <w:rPrChange w:id="675" w:author="Kevin Chen" w:date="2020-03-26T14:02:00Z">
                  <w:rPr>
                    <w:rFonts w:asciiTheme="majorHAnsi" w:hAnsiTheme="majorHAnsi" w:cstheme="majorHAnsi"/>
                    <w:sz w:val="22"/>
                    <w:szCs w:val="22"/>
                  </w:rPr>
                </w:rPrChange>
              </w:rPr>
              <w:t>Pneumonia</w:t>
            </w:r>
          </w:p>
        </w:tc>
        <w:tc>
          <w:tcPr>
            <w:tcW w:w="2880" w:type="dxa"/>
          </w:tcPr>
          <w:p w14:paraId="00D623D9" w14:textId="77777777" w:rsidR="00B620C2" w:rsidRPr="005B49B3" w:rsidRDefault="00B620C2" w:rsidP="00382620">
            <w:pPr>
              <w:pStyle w:val="Compact"/>
              <w:spacing w:before="0" w:after="0"/>
              <w:rPr>
                <w:rFonts w:ascii="Arial" w:hAnsi="Arial" w:cs="Arial"/>
                <w:sz w:val="20"/>
                <w:szCs w:val="20"/>
                <w:rPrChange w:id="676" w:author="Kevin Chen" w:date="2020-03-26T14:02:00Z">
                  <w:rPr>
                    <w:rFonts w:asciiTheme="majorHAnsi" w:hAnsiTheme="majorHAnsi" w:cstheme="majorHAnsi"/>
                    <w:sz w:val="22"/>
                    <w:szCs w:val="22"/>
                  </w:rPr>
                </w:rPrChange>
              </w:rPr>
            </w:pPr>
            <w:r w:rsidRPr="005B49B3">
              <w:rPr>
                <w:rFonts w:ascii="Arial" w:hAnsi="Arial" w:cs="Arial"/>
                <w:sz w:val="20"/>
                <w:szCs w:val="20"/>
                <w:rPrChange w:id="677" w:author="Kevin Chen" w:date="2020-03-26T14:02:00Z">
                  <w:rPr>
                    <w:rFonts w:asciiTheme="majorHAnsi" w:hAnsiTheme="majorHAnsi" w:cstheme="majorHAnsi"/>
                    <w:sz w:val="22"/>
                    <w:szCs w:val="22"/>
                  </w:rPr>
                </w:rPrChange>
              </w:rPr>
              <w:t>480–486</w:t>
            </w:r>
          </w:p>
        </w:tc>
        <w:tc>
          <w:tcPr>
            <w:tcW w:w="2880" w:type="dxa"/>
          </w:tcPr>
          <w:p w14:paraId="3229DCA7" w14:textId="77777777" w:rsidR="00B620C2" w:rsidRPr="005B49B3" w:rsidRDefault="00B620C2" w:rsidP="00382620">
            <w:pPr>
              <w:pStyle w:val="Compact"/>
              <w:spacing w:before="0" w:after="0"/>
              <w:rPr>
                <w:rFonts w:ascii="Arial" w:hAnsi="Arial" w:cs="Arial"/>
                <w:sz w:val="20"/>
                <w:szCs w:val="20"/>
                <w:rPrChange w:id="678" w:author="Kevin Chen" w:date="2020-03-26T14:02:00Z">
                  <w:rPr>
                    <w:rFonts w:asciiTheme="majorHAnsi" w:hAnsiTheme="majorHAnsi" w:cstheme="majorHAnsi"/>
                    <w:sz w:val="22"/>
                    <w:szCs w:val="22"/>
                  </w:rPr>
                </w:rPrChange>
              </w:rPr>
            </w:pPr>
            <w:r w:rsidRPr="005B49B3">
              <w:rPr>
                <w:rFonts w:ascii="Arial" w:hAnsi="Arial" w:cs="Arial"/>
                <w:sz w:val="20"/>
                <w:szCs w:val="20"/>
                <w:rPrChange w:id="679" w:author="Kevin Chen" w:date="2020-03-26T14:02:00Z">
                  <w:rPr>
                    <w:rFonts w:asciiTheme="majorHAnsi" w:hAnsiTheme="majorHAnsi" w:cstheme="majorHAnsi"/>
                    <w:sz w:val="22"/>
                    <w:szCs w:val="22"/>
                  </w:rPr>
                </w:rPrChange>
              </w:rPr>
              <w:t>A48.1, J12–J18</w:t>
            </w:r>
          </w:p>
        </w:tc>
      </w:tr>
      <w:tr w:rsidR="00B620C2" w:rsidRPr="005B49B3" w14:paraId="1F699F88" w14:textId="77777777" w:rsidTr="00B620C2">
        <w:trPr>
          <w:jc w:val="center"/>
        </w:trPr>
        <w:tc>
          <w:tcPr>
            <w:tcW w:w="3600" w:type="dxa"/>
          </w:tcPr>
          <w:p w14:paraId="02E2D1A2" w14:textId="77777777" w:rsidR="00B620C2" w:rsidRPr="005B49B3" w:rsidRDefault="00B620C2" w:rsidP="00382620">
            <w:pPr>
              <w:pStyle w:val="Compact"/>
              <w:spacing w:before="0" w:after="0"/>
              <w:rPr>
                <w:rFonts w:ascii="Arial" w:hAnsi="Arial" w:cs="Arial"/>
                <w:sz w:val="20"/>
                <w:szCs w:val="20"/>
                <w:rPrChange w:id="680" w:author="Kevin Chen" w:date="2020-03-26T14:02:00Z">
                  <w:rPr>
                    <w:rFonts w:asciiTheme="majorHAnsi" w:hAnsiTheme="majorHAnsi" w:cstheme="majorHAnsi"/>
                    <w:sz w:val="22"/>
                    <w:szCs w:val="22"/>
                  </w:rPr>
                </w:rPrChange>
              </w:rPr>
            </w:pPr>
            <w:r w:rsidRPr="005B49B3">
              <w:rPr>
                <w:rFonts w:ascii="Arial" w:hAnsi="Arial" w:cs="Arial"/>
                <w:sz w:val="20"/>
                <w:szCs w:val="20"/>
                <w:rPrChange w:id="681" w:author="Kevin Chen" w:date="2020-03-26T14:02:00Z">
                  <w:rPr>
                    <w:rFonts w:asciiTheme="majorHAnsi" w:hAnsiTheme="majorHAnsi" w:cstheme="majorHAnsi"/>
                    <w:sz w:val="22"/>
                    <w:szCs w:val="22"/>
                  </w:rPr>
                </w:rPrChange>
              </w:rPr>
              <w:t>Cirrhosis and other chronic liver disease</w:t>
            </w:r>
          </w:p>
        </w:tc>
        <w:tc>
          <w:tcPr>
            <w:tcW w:w="2880" w:type="dxa"/>
          </w:tcPr>
          <w:p w14:paraId="5290D9CD" w14:textId="77777777" w:rsidR="00B620C2" w:rsidRPr="005B49B3" w:rsidRDefault="00B620C2" w:rsidP="00382620">
            <w:pPr>
              <w:pStyle w:val="Compact"/>
              <w:spacing w:before="0" w:after="0"/>
              <w:rPr>
                <w:rFonts w:ascii="Arial" w:hAnsi="Arial" w:cs="Arial"/>
                <w:sz w:val="20"/>
                <w:szCs w:val="20"/>
                <w:rPrChange w:id="682" w:author="Kevin Chen" w:date="2020-03-26T14:02:00Z">
                  <w:rPr>
                    <w:rFonts w:asciiTheme="majorHAnsi" w:hAnsiTheme="majorHAnsi" w:cstheme="majorHAnsi"/>
                    <w:sz w:val="22"/>
                    <w:szCs w:val="22"/>
                  </w:rPr>
                </w:rPrChange>
              </w:rPr>
            </w:pPr>
            <w:r w:rsidRPr="005B49B3">
              <w:rPr>
                <w:rFonts w:ascii="Arial" w:hAnsi="Arial" w:cs="Arial"/>
                <w:sz w:val="20"/>
                <w:szCs w:val="20"/>
                <w:rPrChange w:id="683" w:author="Kevin Chen" w:date="2020-03-26T14:02:00Z">
                  <w:rPr>
                    <w:rFonts w:asciiTheme="majorHAnsi" w:hAnsiTheme="majorHAnsi" w:cstheme="majorHAnsi"/>
                    <w:sz w:val="22"/>
                    <w:szCs w:val="22"/>
                  </w:rPr>
                </w:rPrChange>
              </w:rPr>
              <w:t>571</w:t>
            </w:r>
          </w:p>
        </w:tc>
        <w:tc>
          <w:tcPr>
            <w:tcW w:w="2880" w:type="dxa"/>
          </w:tcPr>
          <w:p w14:paraId="1A007A89" w14:textId="77777777" w:rsidR="00B620C2" w:rsidRPr="005B49B3" w:rsidRDefault="00B620C2" w:rsidP="00382620">
            <w:pPr>
              <w:pStyle w:val="Compact"/>
              <w:spacing w:before="0" w:after="0"/>
              <w:rPr>
                <w:rFonts w:ascii="Arial" w:hAnsi="Arial" w:cs="Arial"/>
                <w:sz w:val="20"/>
                <w:szCs w:val="20"/>
                <w:rPrChange w:id="684" w:author="Kevin Chen" w:date="2020-03-26T14:02:00Z">
                  <w:rPr>
                    <w:rFonts w:asciiTheme="majorHAnsi" w:hAnsiTheme="majorHAnsi" w:cstheme="majorHAnsi"/>
                    <w:sz w:val="22"/>
                    <w:szCs w:val="22"/>
                  </w:rPr>
                </w:rPrChange>
              </w:rPr>
            </w:pPr>
            <w:r w:rsidRPr="005B49B3">
              <w:rPr>
                <w:rFonts w:ascii="Arial" w:hAnsi="Arial" w:cs="Arial"/>
                <w:sz w:val="20"/>
                <w:szCs w:val="20"/>
                <w:rPrChange w:id="685" w:author="Kevin Chen" w:date="2020-03-26T14:02:00Z">
                  <w:rPr>
                    <w:rFonts w:asciiTheme="majorHAnsi" w:hAnsiTheme="majorHAnsi" w:cstheme="majorHAnsi"/>
                    <w:sz w:val="22"/>
                    <w:szCs w:val="22"/>
                  </w:rPr>
                </w:rPrChange>
              </w:rPr>
              <w:t>K70, K73–K74, K76.0</w:t>
            </w:r>
          </w:p>
        </w:tc>
      </w:tr>
      <w:tr w:rsidR="00B620C2" w:rsidRPr="005B49B3" w14:paraId="3E023E2B" w14:textId="77777777" w:rsidTr="00B620C2">
        <w:trPr>
          <w:jc w:val="center"/>
        </w:trPr>
        <w:tc>
          <w:tcPr>
            <w:tcW w:w="3600" w:type="dxa"/>
          </w:tcPr>
          <w:p w14:paraId="3219DC01" w14:textId="77777777" w:rsidR="00B620C2" w:rsidRPr="005B49B3" w:rsidRDefault="00B620C2" w:rsidP="00382620">
            <w:pPr>
              <w:pStyle w:val="Compact"/>
              <w:spacing w:before="0" w:after="0"/>
              <w:rPr>
                <w:rFonts w:ascii="Arial" w:hAnsi="Arial" w:cs="Arial"/>
                <w:sz w:val="20"/>
                <w:szCs w:val="20"/>
                <w:rPrChange w:id="686" w:author="Kevin Chen" w:date="2020-03-26T14:02:00Z">
                  <w:rPr>
                    <w:rFonts w:asciiTheme="majorHAnsi" w:hAnsiTheme="majorHAnsi" w:cstheme="majorHAnsi"/>
                    <w:sz w:val="22"/>
                    <w:szCs w:val="22"/>
                  </w:rPr>
                </w:rPrChange>
              </w:rPr>
            </w:pPr>
            <w:r w:rsidRPr="005B49B3">
              <w:rPr>
                <w:rFonts w:ascii="Arial" w:hAnsi="Arial" w:cs="Arial"/>
                <w:sz w:val="20"/>
                <w:szCs w:val="20"/>
                <w:rPrChange w:id="687" w:author="Kevin Chen" w:date="2020-03-26T14:02:00Z">
                  <w:rPr>
                    <w:rFonts w:asciiTheme="majorHAnsi" w:hAnsiTheme="majorHAnsi" w:cstheme="majorHAnsi"/>
                    <w:sz w:val="22"/>
                    <w:szCs w:val="22"/>
                  </w:rPr>
                </w:rPrChange>
              </w:rPr>
              <w:t>All heart diseases</w:t>
            </w:r>
          </w:p>
        </w:tc>
        <w:tc>
          <w:tcPr>
            <w:tcW w:w="2880" w:type="dxa"/>
          </w:tcPr>
          <w:p w14:paraId="2519E3AA" w14:textId="77777777" w:rsidR="00B620C2" w:rsidRPr="005B49B3" w:rsidRDefault="00B620C2" w:rsidP="00382620">
            <w:pPr>
              <w:pStyle w:val="Compact"/>
              <w:spacing w:before="0" w:after="0"/>
              <w:rPr>
                <w:rFonts w:ascii="Arial" w:hAnsi="Arial" w:cs="Arial"/>
                <w:sz w:val="20"/>
                <w:szCs w:val="20"/>
                <w:rPrChange w:id="688" w:author="Kevin Chen" w:date="2020-03-26T14:02:00Z">
                  <w:rPr>
                    <w:rFonts w:asciiTheme="majorHAnsi" w:hAnsiTheme="majorHAnsi" w:cstheme="majorHAnsi"/>
                    <w:sz w:val="22"/>
                    <w:szCs w:val="22"/>
                  </w:rPr>
                </w:rPrChange>
              </w:rPr>
            </w:pPr>
            <w:r w:rsidRPr="005B49B3">
              <w:rPr>
                <w:rFonts w:ascii="Arial" w:hAnsi="Arial" w:cs="Arial"/>
                <w:sz w:val="20"/>
                <w:szCs w:val="20"/>
                <w:rPrChange w:id="689" w:author="Kevin Chen" w:date="2020-03-26T14:02:00Z">
                  <w:rPr>
                    <w:rFonts w:asciiTheme="majorHAnsi" w:hAnsiTheme="majorHAnsi" w:cstheme="majorHAnsi"/>
                    <w:sz w:val="22"/>
                    <w:szCs w:val="22"/>
                  </w:rPr>
                </w:rPrChange>
              </w:rPr>
              <w:t>390–398, 402, 404, 410–414, 420–429</w:t>
            </w:r>
          </w:p>
        </w:tc>
        <w:tc>
          <w:tcPr>
            <w:tcW w:w="2880" w:type="dxa"/>
          </w:tcPr>
          <w:p w14:paraId="6D3FA74E" w14:textId="77777777" w:rsidR="00B620C2" w:rsidRPr="005B49B3" w:rsidRDefault="00B620C2" w:rsidP="00382620">
            <w:pPr>
              <w:pStyle w:val="Compact"/>
              <w:spacing w:before="0" w:after="0"/>
              <w:rPr>
                <w:rFonts w:ascii="Arial" w:hAnsi="Arial" w:cs="Arial"/>
                <w:sz w:val="20"/>
                <w:szCs w:val="20"/>
                <w:rPrChange w:id="690" w:author="Kevin Chen" w:date="2020-03-26T14:02:00Z">
                  <w:rPr>
                    <w:rFonts w:asciiTheme="majorHAnsi" w:hAnsiTheme="majorHAnsi" w:cstheme="majorHAnsi"/>
                    <w:sz w:val="22"/>
                    <w:szCs w:val="22"/>
                  </w:rPr>
                </w:rPrChange>
              </w:rPr>
            </w:pPr>
            <w:r w:rsidRPr="005B49B3">
              <w:rPr>
                <w:rFonts w:ascii="Arial" w:hAnsi="Arial" w:cs="Arial"/>
                <w:sz w:val="20"/>
                <w:szCs w:val="20"/>
                <w:rPrChange w:id="691" w:author="Kevin Chen" w:date="2020-03-26T14:02:00Z">
                  <w:rPr>
                    <w:rFonts w:asciiTheme="majorHAnsi" w:hAnsiTheme="majorHAnsi" w:cstheme="majorHAnsi"/>
                    <w:sz w:val="22"/>
                    <w:szCs w:val="22"/>
                  </w:rPr>
                </w:rPrChange>
              </w:rPr>
              <w:t>I00–I09, I11–I13, I20–I22, I24–I25, I30–I38, I40, I42, I44–I52, I97.0–I97.1, I97.8–I97.9, R00.1, R00.8</w:t>
            </w:r>
          </w:p>
        </w:tc>
      </w:tr>
      <w:tr w:rsidR="00B620C2" w:rsidRPr="005B49B3" w14:paraId="365817EB" w14:textId="77777777" w:rsidTr="00B620C2">
        <w:trPr>
          <w:jc w:val="center"/>
        </w:trPr>
        <w:tc>
          <w:tcPr>
            <w:tcW w:w="3600" w:type="dxa"/>
          </w:tcPr>
          <w:p w14:paraId="7717C193" w14:textId="77777777" w:rsidR="00B620C2" w:rsidRPr="005B49B3" w:rsidRDefault="00B620C2" w:rsidP="00382620">
            <w:pPr>
              <w:pStyle w:val="Compact"/>
              <w:spacing w:before="0" w:after="0"/>
              <w:rPr>
                <w:rFonts w:ascii="Arial" w:hAnsi="Arial" w:cs="Arial"/>
                <w:sz w:val="20"/>
                <w:szCs w:val="20"/>
                <w:rPrChange w:id="692" w:author="Kevin Chen" w:date="2020-03-26T14:02:00Z">
                  <w:rPr>
                    <w:rFonts w:asciiTheme="majorHAnsi" w:hAnsiTheme="majorHAnsi" w:cstheme="majorHAnsi"/>
                    <w:sz w:val="22"/>
                    <w:szCs w:val="22"/>
                  </w:rPr>
                </w:rPrChange>
              </w:rPr>
            </w:pPr>
            <w:r w:rsidRPr="005B49B3">
              <w:rPr>
                <w:rFonts w:ascii="Arial" w:hAnsi="Arial" w:cs="Arial"/>
                <w:sz w:val="20"/>
                <w:szCs w:val="20"/>
                <w:rPrChange w:id="693" w:author="Kevin Chen" w:date="2020-03-26T14:02:00Z">
                  <w:rPr>
                    <w:rFonts w:asciiTheme="majorHAnsi" w:hAnsiTheme="majorHAnsi" w:cstheme="majorHAnsi"/>
                    <w:sz w:val="22"/>
                    <w:szCs w:val="22"/>
                  </w:rPr>
                </w:rPrChange>
              </w:rPr>
              <w:t>Ischemic heart disease</w:t>
            </w:r>
          </w:p>
        </w:tc>
        <w:tc>
          <w:tcPr>
            <w:tcW w:w="2880" w:type="dxa"/>
          </w:tcPr>
          <w:p w14:paraId="656A08F4" w14:textId="77777777" w:rsidR="00B620C2" w:rsidRPr="005B49B3" w:rsidRDefault="00B620C2" w:rsidP="00382620">
            <w:pPr>
              <w:pStyle w:val="Compact"/>
              <w:spacing w:before="0" w:after="0"/>
              <w:rPr>
                <w:rFonts w:ascii="Arial" w:hAnsi="Arial" w:cs="Arial"/>
                <w:sz w:val="20"/>
                <w:szCs w:val="20"/>
                <w:rPrChange w:id="694" w:author="Kevin Chen" w:date="2020-03-26T14:02:00Z">
                  <w:rPr>
                    <w:rFonts w:asciiTheme="majorHAnsi" w:hAnsiTheme="majorHAnsi" w:cstheme="majorHAnsi"/>
                    <w:sz w:val="22"/>
                    <w:szCs w:val="22"/>
                  </w:rPr>
                </w:rPrChange>
              </w:rPr>
            </w:pPr>
            <w:r w:rsidRPr="005B49B3">
              <w:rPr>
                <w:rFonts w:ascii="Arial" w:hAnsi="Arial" w:cs="Arial"/>
                <w:sz w:val="20"/>
                <w:szCs w:val="20"/>
                <w:rPrChange w:id="695" w:author="Kevin Chen" w:date="2020-03-26T14:02:00Z">
                  <w:rPr>
                    <w:rFonts w:asciiTheme="majorHAnsi" w:hAnsiTheme="majorHAnsi" w:cstheme="majorHAnsi"/>
                    <w:sz w:val="22"/>
                    <w:szCs w:val="22"/>
                  </w:rPr>
                </w:rPrChange>
              </w:rPr>
              <w:t>410–414</w:t>
            </w:r>
          </w:p>
        </w:tc>
        <w:tc>
          <w:tcPr>
            <w:tcW w:w="2880" w:type="dxa"/>
          </w:tcPr>
          <w:p w14:paraId="2FE66FB4" w14:textId="77777777" w:rsidR="00B620C2" w:rsidRPr="005B49B3" w:rsidRDefault="00B620C2" w:rsidP="00382620">
            <w:pPr>
              <w:pStyle w:val="Compact"/>
              <w:spacing w:before="0" w:after="0"/>
              <w:rPr>
                <w:rFonts w:ascii="Arial" w:hAnsi="Arial" w:cs="Arial"/>
                <w:sz w:val="20"/>
                <w:szCs w:val="20"/>
                <w:rPrChange w:id="696" w:author="Kevin Chen" w:date="2020-03-26T14:02:00Z">
                  <w:rPr>
                    <w:rFonts w:asciiTheme="majorHAnsi" w:hAnsiTheme="majorHAnsi" w:cstheme="majorHAnsi"/>
                    <w:sz w:val="22"/>
                    <w:szCs w:val="22"/>
                  </w:rPr>
                </w:rPrChange>
              </w:rPr>
            </w:pPr>
            <w:r w:rsidRPr="005B49B3">
              <w:rPr>
                <w:rFonts w:ascii="Arial" w:hAnsi="Arial" w:cs="Arial"/>
                <w:sz w:val="20"/>
                <w:szCs w:val="20"/>
                <w:rPrChange w:id="697" w:author="Kevin Chen" w:date="2020-03-26T14:02:00Z">
                  <w:rPr>
                    <w:rFonts w:asciiTheme="majorHAnsi" w:hAnsiTheme="majorHAnsi" w:cstheme="majorHAnsi"/>
                    <w:sz w:val="22"/>
                    <w:szCs w:val="22"/>
                  </w:rPr>
                </w:rPrChange>
              </w:rPr>
              <w:t>I20–I22, I24–I25, I51.3, I51.6</w:t>
            </w:r>
          </w:p>
        </w:tc>
      </w:tr>
      <w:tr w:rsidR="00B620C2" w:rsidRPr="005B49B3" w14:paraId="708C9276" w14:textId="77777777" w:rsidTr="00B620C2">
        <w:trPr>
          <w:jc w:val="center"/>
        </w:trPr>
        <w:tc>
          <w:tcPr>
            <w:tcW w:w="3600" w:type="dxa"/>
          </w:tcPr>
          <w:p w14:paraId="6C9A6FCE" w14:textId="77777777" w:rsidR="00B620C2" w:rsidRPr="005B49B3" w:rsidRDefault="00B620C2" w:rsidP="00382620">
            <w:pPr>
              <w:pStyle w:val="Compact"/>
              <w:spacing w:before="0" w:after="0"/>
              <w:rPr>
                <w:rFonts w:ascii="Arial" w:hAnsi="Arial" w:cs="Arial"/>
                <w:sz w:val="20"/>
                <w:szCs w:val="20"/>
                <w:rPrChange w:id="698" w:author="Kevin Chen" w:date="2020-03-26T14:02:00Z">
                  <w:rPr>
                    <w:rFonts w:asciiTheme="majorHAnsi" w:hAnsiTheme="majorHAnsi" w:cstheme="majorHAnsi"/>
                    <w:sz w:val="22"/>
                    <w:szCs w:val="22"/>
                  </w:rPr>
                </w:rPrChange>
              </w:rPr>
            </w:pPr>
            <w:r w:rsidRPr="005B49B3">
              <w:rPr>
                <w:rFonts w:ascii="Arial" w:hAnsi="Arial" w:cs="Arial"/>
                <w:sz w:val="20"/>
                <w:szCs w:val="20"/>
                <w:rPrChange w:id="699" w:author="Kevin Chen" w:date="2020-03-26T14:02:00Z">
                  <w:rPr>
                    <w:rFonts w:asciiTheme="majorHAnsi" w:hAnsiTheme="majorHAnsi" w:cstheme="majorHAnsi"/>
                    <w:sz w:val="22"/>
                    <w:szCs w:val="22"/>
                  </w:rPr>
                </w:rPrChange>
              </w:rPr>
              <w:t>Rheumatic heart disease</w:t>
            </w:r>
          </w:p>
        </w:tc>
        <w:tc>
          <w:tcPr>
            <w:tcW w:w="2880" w:type="dxa"/>
          </w:tcPr>
          <w:p w14:paraId="7BC01F14" w14:textId="77777777" w:rsidR="00B620C2" w:rsidRPr="005B49B3" w:rsidRDefault="00B620C2" w:rsidP="00382620">
            <w:pPr>
              <w:pStyle w:val="Compact"/>
              <w:spacing w:before="0" w:after="0"/>
              <w:rPr>
                <w:rFonts w:ascii="Arial" w:hAnsi="Arial" w:cs="Arial"/>
                <w:sz w:val="20"/>
                <w:szCs w:val="20"/>
                <w:rPrChange w:id="700" w:author="Kevin Chen" w:date="2020-03-26T14:02:00Z">
                  <w:rPr>
                    <w:rFonts w:asciiTheme="majorHAnsi" w:hAnsiTheme="majorHAnsi" w:cstheme="majorHAnsi"/>
                    <w:sz w:val="22"/>
                    <w:szCs w:val="22"/>
                  </w:rPr>
                </w:rPrChange>
              </w:rPr>
            </w:pPr>
            <w:r w:rsidRPr="005B49B3">
              <w:rPr>
                <w:rFonts w:ascii="Arial" w:hAnsi="Arial" w:cs="Arial"/>
                <w:sz w:val="20"/>
                <w:szCs w:val="20"/>
                <w:rPrChange w:id="701" w:author="Kevin Chen" w:date="2020-03-26T14:02:00Z">
                  <w:rPr>
                    <w:rFonts w:asciiTheme="majorHAnsi" w:hAnsiTheme="majorHAnsi" w:cstheme="majorHAnsi"/>
                    <w:sz w:val="22"/>
                    <w:szCs w:val="22"/>
                  </w:rPr>
                </w:rPrChange>
              </w:rPr>
              <w:t>390–398</w:t>
            </w:r>
          </w:p>
        </w:tc>
        <w:tc>
          <w:tcPr>
            <w:tcW w:w="2880" w:type="dxa"/>
          </w:tcPr>
          <w:p w14:paraId="14753C07" w14:textId="77777777" w:rsidR="00B620C2" w:rsidRPr="005B49B3" w:rsidRDefault="00B620C2" w:rsidP="00382620">
            <w:pPr>
              <w:pStyle w:val="Compact"/>
              <w:spacing w:before="0" w:after="0"/>
              <w:rPr>
                <w:rFonts w:ascii="Arial" w:hAnsi="Arial" w:cs="Arial"/>
                <w:sz w:val="20"/>
                <w:szCs w:val="20"/>
                <w:rPrChange w:id="702" w:author="Kevin Chen" w:date="2020-03-26T14:02:00Z">
                  <w:rPr>
                    <w:rFonts w:asciiTheme="majorHAnsi" w:hAnsiTheme="majorHAnsi" w:cstheme="majorHAnsi"/>
                    <w:sz w:val="22"/>
                    <w:szCs w:val="22"/>
                  </w:rPr>
                </w:rPrChange>
              </w:rPr>
            </w:pPr>
            <w:r w:rsidRPr="005B49B3">
              <w:rPr>
                <w:rFonts w:ascii="Arial" w:hAnsi="Arial" w:cs="Arial"/>
                <w:sz w:val="20"/>
                <w:szCs w:val="20"/>
                <w:rPrChange w:id="703" w:author="Kevin Chen" w:date="2020-03-26T14:02:00Z">
                  <w:rPr>
                    <w:rFonts w:asciiTheme="majorHAnsi" w:hAnsiTheme="majorHAnsi" w:cstheme="majorHAnsi"/>
                    <w:sz w:val="22"/>
                    <w:szCs w:val="22"/>
                  </w:rPr>
                </w:rPrChange>
              </w:rPr>
              <w:t>I00–I09</w:t>
            </w:r>
          </w:p>
        </w:tc>
      </w:tr>
      <w:tr w:rsidR="00B620C2" w:rsidRPr="005B49B3" w14:paraId="4490FB83" w14:textId="77777777" w:rsidTr="00B620C2">
        <w:trPr>
          <w:jc w:val="center"/>
        </w:trPr>
        <w:tc>
          <w:tcPr>
            <w:tcW w:w="3600" w:type="dxa"/>
          </w:tcPr>
          <w:p w14:paraId="5BDBA25D" w14:textId="77777777" w:rsidR="00B620C2" w:rsidRPr="005B49B3" w:rsidRDefault="00B620C2" w:rsidP="00382620">
            <w:pPr>
              <w:pStyle w:val="Compact"/>
              <w:spacing w:before="0" w:after="0"/>
              <w:rPr>
                <w:rFonts w:ascii="Arial" w:hAnsi="Arial" w:cs="Arial"/>
                <w:sz w:val="20"/>
                <w:szCs w:val="20"/>
                <w:rPrChange w:id="704" w:author="Kevin Chen" w:date="2020-03-26T14:02:00Z">
                  <w:rPr>
                    <w:rFonts w:asciiTheme="majorHAnsi" w:hAnsiTheme="majorHAnsi" w:cstheme="majorHAnsi"/>
                    <w:sz w:val="22"/>
                    <w:szCs w:val="22"/>
                  </w:rPr>
                </w:rPrChange>
              </w:rPr>
            </w:pPr>
            <w:r w:rsidRPr="005B49B3">
              <w:rPr>
                <w:rFonts w:ascii="Arial" w:hAnsi="Arial" w:cs="Arial"/>
                <w:sz w:val="20"/>
                <w:szCs w:val="20"/>
                <w:rPrChange w:id="705" w:author="Kevin Chen" w:date="2020-03-26T14:02:00Z">
                  <w:rPr>
                    <w:rFonts w:asciiTheme="majorHAnsi" w:hAnsiTheme="majorHAnsi" w:cstheme="majorHAnsi"/>
                    <w:sz w:val="22"/>
                    <w:szCs w:val="22"/>
                  </w:rPr>
                </w:rPrChange>
              </w:rPr>
              <w:t>Cerebrovascular disease</w:t>
            </w:r>
          </w:p>
        </w:tc>
        <w:tc>
          <w:tcPr>
            <w:tcW w:w="2880" w:type="dxa"/>
          </w:tcPr>
          <w:p w14:paraId="13F0C066" w14:textId="77777777" w:rsidR="00B620C2" w:rsidRPr="005B49B3" w:rsidRDefault="00B620C2" w:rsidP="00382620">
            <w:pPr>
              <w:pStyle w:val="Compact"/>
              <w:spacing w:before="0" w:after="0"/>
              <w:rPr>
                <w:rFonts w:ascii="Arial" w:hAnsi="Arial" w:cs="Arial"/>
                <w:sz w:val="20"/>
                <w:szCs w:val="20"/>
                <w:rPrChange w:id="706" w:author="Kevin Chen" w:date="2020-03-26T14:02:00Z">
                  <w:rPr>
                    <w:rFonts w:asciiTheme="majorHAnsi" w:hAnsiTheme="majorHAnsi" w:cstheme="majorHAnsi"/>
                    <w:sz w:val="22"/>
                    <w:szCs w:val="22"/>
                  </w:rPr>
                </w:rPrChange>
              </w:rPr>
            </w:pPr>
            <w:r w:rsidRPr="005B49B3">
              <w:rPr>
                <w:rFonts w:ascii="Arial" w:hAnsi="Arial" w:cs="Arial"/>
                <w:sz w:val="20"/>
                <w:szCs w:val="20"/>
                <w:rPrChange w:id="707" w:author="Kevin Chen" w:date="2020-03-26T14:02:00Z">
                  <w:rPr>
                    <w:rFonts w:asciiTheme="majorHAnsi" w:hAnsiTheme="majorHAnsi" w:cstheme="majorHAnsi"/>
                    <w:sz w:val="22"/>
                    <w:szCs w:val="22"/>
                  </w:rPr>
                </w:rPrChange>
              </w:rPr>
              <w:t>430–438</w:t>
            </w:r>
          </w:p>
        </w:tc>
        <w:tc>
          <w:tcPr>
            <w:tcW w:w="2880" w:type="dxa"/>
          </w:tcPr>
          <w:p w14:paraId="1611D123" w14:textId="77777777" w:rsidR="00B620C2" w:rsidRPr="005B49B3" w:rsidRDefault="00B620C2" w:rsidP="00382620">
            <w:pPr>
              <w:pStyle w:val="Compact"/>
              <w:spacing w:before="0" w:after="0"/>
              <w:rPr>
                <w:rFonts w:ascii="Arial" w:hAnsi="Arial" w:cs="Arial"/>
                <w:sz w:val="20"/>
                <w:szCs w:val="20"/>
                <w:rPrChange w:id="708" w:author="Kevin Chen" w:date="2020-03-26T14:02:00Z">
                  <w:rPr>
                    <w:rFonts w:asciiTheme="majorHAnsi" w:hAnsiTheme="majorHAnsi" w:cstheme="majorHAnsi"/>
                    <w:sz w:val="22"/>
                    <w:szCs w:val="22"/>
                  </w:rPr>
                </w:rPrChange>
              </w:rPr>
            </w:pPr>
            <w:r w:rsidRPr="005B49B3">
              <w:rPr>
                <w:rFonts w:ascii="Arial" w:hAnsi="Arial" w:cs="Arial"/>
                <w:sz w:val="20"/>
                <w:szCs w:val="20"/>
                <w:rPrChange w:id="709" w:author="Kevin Chen" w:date="2020-03-26T14:02:00Z">
                  <w:rPr>
                    <w:rFonts w:asciiTheme="majorHAnsi" w:hAnsiTheme="majorHAnsi" w:cstheme="majorHAnsi"/>
                    <w:sz w:val="22"/>
                    <w:szCs w:val="22"/>
                  </w:rPr>
                </w:rPrChange>
              </w:rPr>
              <w:t>G45.0–G45.2, G45.4–G45.9, I60–I69</w:t>
            </w:r>
          </w:p>
        </w:tc>
      </w:tr>
      <w:tr w:rsidR="00B620C2" w:rsidRPr="005B49B3" w14:paraId="44853E2F" w14:textId="77777777" w:rsidTr="00B620C2">
        <w:trPr>
          <w:jc w:val="center"/>
        </w:trPr>
        <w:tc>
          <w:tcPr>
            <w:tcW w:w="3600" w:type="dxa"/>
            <w:tcBorders>
              <w:bottom w:val="single" w:sz="4" w:space="0" w:color="auto"/>
            </w:tcBorders>
          </w:tcPr>
          <w:p w14:paraId="090DBB97" w14:textId="77777777" w:rsidR="00B620C2" w:rsidRPr="005B49B3" w:rsidRDefault="00B620C2" w:rsidP="00382620">
            <w:pPr>
              <w:pStyle w:val="Compact"/>
              <w:spacing w:before="0" w:after="120"/>
              <w:rPr>
                <w:rFonts w:ascii="Arial" w:hAnsi="Arial" w:cs="Arial"/>
                <w:sz w:val="20"/>
                <w:szCs w:val="20"/>
                <w:rPrChange w:id="710" w:author="Kevin Chen" w:date="2020-03-26T14:02:00Z">
                  <w:rPr>
                    <w:rFonts w:asciiTheme="majorHAnsi" w:hAnsiTheme="majorHAnsi" w:cstheme="majorHAnsi"/>
                    <w:sz w:val="22"/>
                    <w:szCs w:val="22"/>
                  </w:rPr>
                </w:rPrChange>
              </w:rPr>
            </w:pPr>
            <w:r w:rsidRPr="005B49B3">
              <w:rPr>
                <w:rFonts w:ascii="Arial" w:hAnsi="Arial" w:cs="Arial"/>
                <w:sz w:val="20"/>
                <w:szCs w:val="20"/>
                <w:rPrChange w:id="711" w:author="Kevin Chen" w:date="2020-03-26T14:02:00Z">
                  <w:rPr>
                    <w:rFonts w:asciiTheme="majorHAnsi" w:hAnsiTheme="majorHAnsi" w:cstheme="majorHAnsi"/>
                    <w:sz w:val="22"/>
                    <w:szCs w:val="22"/>
                  </w:rPr>
                </w:rPrChange>
              </w:rPr>
              <w:t>All external causes</w:t>
            </w:r>
          </w:p>
        </w:tc>
        <w:tc>
          <w:tcPr>
            <w:tcW w:w="2880" w:type="dxa"/>
            <w:tcBorders>
              <w:bottom w:val="single" w:sz="4" w:space="0" w:color="auto"/>
            </w:tcBorders>
          </w:tcPr>
          <w:p w14:paraId="6EE25204" w14:textId="77777777" w:rsidR="00B620C2" w:rsidRPr="005B49B3" w:rsidRDefault="00B620C2" w:rsidP="00382620">
            <w:pPr>
              <w:pStyle w:val="Compact"/>
              <w:spacing w:before="0" w:after="120"/>
              <w:rPr>
                <w:rFonts w:ascii="Arial" w:hAnsi="Arial" w:cs="Arial"/>
                <w:sz w:val="20"/>
                <w:szCs w:val="20"/>
                <w:rPrChange w:id="712" w:author="Kevin Chen" w:date="2020-03-26T14:02:00Z">
                  <w:rPr>
                    <w:rFonts w:asciiTheme="majorHAnsi" w:hAnsiTheme="majorHAnsi" w:cstheme="majorHAnsi"/>
                    <w:sz w:val="22"/>
                    <w:szCs w:val="22"/>
                  </w:rPr>
                </w:rPrChange>
              </w:rPr>
            </w:pPr>
            <w:r w:rsidRPr="005B49B3">
              <w:rPr>
                <w:rFonts w:ascii="Arial" w:hAnsi="Arial" w:cs="Arial"/>
                <w:sz w:val="20"/>
                <w:szCs w:val="20"/>
                <w:rPrChange w:id="713" w:author="Kevin Chen" w:date="2020-03-26T14:02:00Z">
                  <w:rPr>
                    <w:rFonts w:asciiTheme="majorHAnsi" w:hAnsiTheme="majorHAnsi" w:cstheme="majorHAnsi"/>
                    <w:sz w:val="22"/>
                    <w:szCs w:val="22"/>
                  </w:rPr>
                </w:rPrChange>
              </w:rPr>
              <w:t>E800–E848, E850–E888, E929–E978, E980–E999</w:t>
            </w:r>
          </w:p>
        </w:tc>
        <w:tc>
          <w:tcPr>
            <w:tcW w:w="2880" w:type="dxa"/>
            <w:tcBorders>
              <w:bottom w:val="single" w:sz="4" w:space="0" w:color="auto"/>
            </w:tcBorders>
          </w:tcPr>
          <w:p w14:paraId="7B714C33" w14:textId="77777777" w:rsidR="00B620C2" w:rsidRPr="005B49B3" w:rsidRDefault="00B620C2" w:rsidP="00382620">
            <w:pPr>
              <w:pStyle w:val="Compact"/>
              <w:spacing w:before="0" w:after="120"/>
              <w:rPr>
                <w:rFonts w:ascii="Arial" w:hAnsi="Arial" w:cs="Arial"/>
                <w:sz w:val="20"/>
                <w:szCs w:val="20"/>
                <w:rPrChange w:id="714" w:author="Kevin Chen" w:date="2020-03-26T14:02:00Z">
                  <w:rPr>
                    <w:rFonts w:asciiTheme="majorHAnsi" w:hAnsiTheme="majorHAnsi" w:cstheme="majorHAnsi"/>
                    <w:sz w:val="22"/>
                    <w:szCs w:val="22"/>
                  </w:rPr>
                </w:rPrChange>
              </w:rPr>
            </w:pPr>
            <w:r w:rsidRPr="005B49B3">
              <w:rPr>
                <w:rFonts w:ascii="Arial" w:hAnsi="Arial" w:cs="Arial"/>
                <w:sz w:val="20"/>
                <w:szCs w:val="20"/>
                <w:rPrChange w:id="715" w:author="Kevin Chen" w:date="2020-03-26T14:02:00Z">
                  <w:rPr>
                    <w:rFonts w:asciiTheme="majorHAnsi" w:hAnsiTheme="majorHAnsi" w:cstheme="majorHAnsi"/>
                    <w:sz w:val="22"/>
                    <w:szCs w:val="22"/>
                  </w:rPr>
                </w:rPrChange>
              </w:rPr>
              <w:t>V00–V99, W00-W99, X00–X84, X85–X99, Y00–Y36, Y40–Y89</w:t>
            </w:r>
          </w:p>
        </w:tc>
      </w:tr>
    </w:tbl>
    <w:p w14:paraId="46AF5C14" w14:textId="77777777" w:rsidR="00B620C2" w:rsidRPr="005B49B3" w:rsidRDefault="00B620C2" w:rsidP="00382620">
      <w:pPr>
        <w:pStyle w:val="Heading1"/>
        <w:spacing w:before="0"/>
        <w:rPr>
          <w:rFonts w:ascii="Arial" w:hAnsi="Arial" w:cs="Arial"/>
          <w:color w:val="auto"/>
          <w:sz w:val="24"/>
          <w:szCs w:val="24"/>
          <w:rPrChange w:id="716" w:author="Kevin Chen" w:date="2020-03-26T14:02:00Z">
            <w:rPr>
              <w:rFonts w:cstheme="majorHAnsi"/>
              <w:color w:val="auto"/>
              <w:sz w:val="22"/>
              <w:szCs w:val="22"/>
            </w:rPr>
          </w:rPrChange>
        </w:rPr>
      </w:pPr>
      <w:r w:rsidRPr="005B49B3">
        <w:rPr>
          <w:rFonts w:ascii="Arial" w:hAnsi="Arial" w:cs="Arial"/>
          <w:color w:val="auto"/>
          <w:sz w:val="24"/>
          <w:szCs w:val="24"/>
          <w:rPrChange w:id="717" w:author="Kevin Chen" w:date="2020-03-26T14:02:00Z">
            <w:rPr>
              <w:rFonts w:cstheme="majorHAnsi"/>
              <w:color w:val="auto"/>
              <w:sz w:val="22"/>
              <w:szCs w:val="22"/>
            </w:rPr>
          </w:rPrChange>
        </w:rPr>
        <w:t>Appendix 2</w:t>
      </w:r>
    </w:p>
    <w:p w14:paraId="506C3E49" w14:textId="77777777" w:rsidR="00B620C2" w:rsidRPr="005B49B3" w:rsidRDefault="00B620C2" w:rsidP="00382620">
      <w:pPr>
        <w:pStyle w:val="TableCaption"/>
        <w:rPr>
          <w:rFonts w:ascii="Arial" w:hAnsi="Arial" w:cs="Arial"/>
          <w:i w:val="0"/>
          <w:rPrChange w:id="718" w:author="Kevin Chen" w:date="2020-03-26T14:02:00Z">
            <w:rPr>
              <w:rFonts w:asciiTheme="majorHAnsi" w:hAnsiTheme="majorHAnsi" w:cstheme="majorHAnsi"/>
              <w:i w:val="0"/>
              <w:sz w:val="22"/>
              <w:szCs w:val="22"/>
            </w:rPr>
          </w:rPrChange>
        </w:rPr>
      </w:pPr>
    </w:p>
    <w:p w14:paraId="639E5A3F" w14:textId="77777777" w:rsidR="00B620C2" w:rsidRPr="005B49B3" w:rsidRDefault="00B620C2" w:rsidP="00382620">
      <w:pPr>
        <w:pStyle w:val="TableCaption"/>
        <w:rPr>
          <w:rFonts w:ascii="Arial" w:hAnsi="Arial" w:cs="Arial"/>
          <w:i w:val="0"/>
          <w:rPrChange w:id="719" w:author="Kevin Chen" w:date="2020-03-26T14:02:00Z">
            <w:rPr>
              <w:rFonts w:asciiTheme="majorHAnsi" w:hAnsiTheme="majorHAnsi" w:cstheme="majorHAnsi"/>
              <w:i w:val="0"/>
              <w:sz w:val="22"/>
              <w:szCs w:val="22"/>
            </w:rPr>
          </w:rPrChange>
        </w:rPr>
      </w:pPr>
      <w:r w:rsidRPr="005B49B3">
        <w:rPr>
          <w:rFonts w:ascii="Arial" w:hAnsi="Arial" w:cs="Arial"/>
          <w:b/>
          <w:i w:val="0"/>
          <w:rPrChange w:id="720" w:author="Kevin Chen" w:date="2020-03-26T14:02:00Z">
            <w:rPr>
              <w:rFonts w:asciiTheme="majorHAnsi" w:hAnsiTheme="majorHAnsi" w:cstheme="majorHAnsi"/>
              <w:b/>
              <w:i w:val="0"/>
              <w:sz w:val="22"/>
              <w:szCs w:val="22"/>
            </w:rPr>
          </w:rPrChange>
        </w:rPr>
        <w:t>Table A2.1.</w:t>
      </w:r>
      <w:r w:rsidRPr="005B49B3">
        <w:rPr>
          <w:rFonts w:ascii="Arial" w:hAnsi="Arial" w:cs="Arial"/>
          <w:i w:val="0"/>
          <w:rPrChange w:id="721" w:author="Kevin Chen" w:date="2020-03-26T14:02:00Z">
            <w:rPr>
              <w:rFonts w:asciiTheme="majorHAnsi" w:hAnsiTheme="majorHAnsi" w:cstheme="majorHAnsi"/>
              <w:i w:val="0"/>
              <w:sz w:val="22"/>
              <w:szCs w:val="22"/>
            </w:rPr>
          </w:rPrChange>
        </w:rPr>
        <w:t xml:space="preserve"> Cox model estimates of the hazard ratio for selected cancer outcomes associated with exposure to </w:t>
      </w:r>
      <w:r w:rsidRPr="005B49B3">
        <w:rPr>
          <w:rFonts w:ascii="Arial" w:hAnsi="Arial" w:cs="Arial"/>
          <w:b/>
          <w:i w:val="0"/>
          <w:rPrChange w:id="722" w:author="Kevin Chen" w:date="2020-03-26T14:02:00Z">
            <w:rPr>
              <w:rFonts w:asciiTheme="majorHAnsi" w:hAnsiTheme="majorHAnsi" w:cstheme="majorHAnsi"/>
              <w:b/>
              <w:i w:val="0"/>
              <w:sz w:val="22"/>
              <w:szCs w:val="22"/>
            </w:rPr>
          </w:rPrChange>
        </w:rPr>
        <w:t>straight</w:t>
      </w:r>
      <w:r w:rsidRPr="005B49B3">
        <w:rPr>
          <w:rFonts w:ascii="Arial" w:hAnsi="Arial" w:cs="Arial"/>
          <w:i w:val="0"/>
          <w:rPrChange w:id="723" w:author="Kevin Chen" w:date="2020-03-26T14:02:00Z">
            <w:rPr>
              <w:rFonts w:asciiTheme="majorHAnsi" w:hAnsiTheme="majorHAnsi" w:cstheme="majorHAnsi"/>
              <w:i w:val="0"/>
              <w:sz w:val="22"/>
              <w:szCs w:val="22"/>
            </w:rPr>
          </w:rPrChange>
        </w:rPr>
        <w:t xml:space="preserve"> metalworking fluids, controlling for other fluid types, calendar year, calendar year of hire, age, race, sex, and plant.</w:t>
      </w:r>
    </w:p>
    <w:tbl>
      <w:tblPr>
        <w:tblW w:w="0" w:type="auto"/>
        <w:jc w:val="center"/>
        <w:tblLayout w:type="fixed"/>
        <w:tblCellMar>
          <w:left w:w="115" w:type="dxa"/>
          <w:right w:w="115" w:type="dxa"/>
        </w:tblCellMar>
        <w:tblLook w:val="07E0" w:firstRow="1" w:lastRow="1" w:firstColumn="1" w:lastColumn="1" w:noHBand="1" w:noVBand="1"/>
      </w:tblPr>
      <w:tblGrid>
        <w:gridCol w:w="1728"/>
        <w:gridCol w:w="1656"/>
        <w:gridCol w:w="1642"/>
        <w:gridCol w:w="1728"/>
        <w:gridCol w:w="624"/>
        <w:gridCol w:w="1440"/>
        <w:gridCol w:w="304"/>
        <w:gridCol w:w="19"/>
      </w:tblGrid>
      <w:tr w:rsidR="00B620C2" w:rsidRPr="005B49B3" w14:paraId="4C4B6B99" w14:textId="77777777" w:rsidTr="00AA3729">
        <w:trPr>
          <w:jc w:val="center"/>
        </w:trPr>
        <w:tc>
          <w:tcPr>
            <w:tcW w:w="1728" w:type="dxa"/>
            <w:tcBorders>
              <w:top w:val="single" w:sz="4" w:space="0" w:color="auto"/>
              <w:bottom w:val="single" w:sz="4" w:space="0" w:color="auto"/>
            </w:tcBorders>
          </w:tcPr>
          <w:p w14:paraId="4CF91A06" w14:textId="77777777" w:rsidR="00B620C2" w:rsidRPr="005B49B3" w:rsidRDefault="00B620C2" w:rsidP="00DF219C">
            <w:pPr>
              <w:snapToGrid w:val="0"/>
              <w:spacing w:after="0" w:line="240" w:lineRule="auto"/>
              <w:rPr>
                <w:rFonts w:ascii="Arial" w:hAnsi="Arial" w:cs="Arial"/>
                <w:sz w:val="20"/>
                <w:szCs w:val="20"/>
                <w:rPrChange w:id="724" w:author="Kevin Chen" w:date="2020-03-26T14:02:00Z">
                  <w:rPr>
                    <w:rFonts w:asciiTheme="majorHAnsi" w:hAnsiTheme="majorHAnsi" w:cstheme="majorHAnsi"/>
                  </w:rPr>
                </w:rPrChange>
              </w:rPr>
            </w:pPr>
          </w:p>
        </w:tc>
        <w:tc>
          <w:tcPr>
            <w:tcW w:w="1656" w:type="dxa"/>
            <w:tcBorders>
              <w:top w:val="single" w:sz="4" w:space="0" w:color="auto"/>
              <w:bottom w:val="single" w:sz="4" w:space="0" w:color="auto"/>
            </w:tcBorders>
          </w:tcPr>
          <w:p w14:paraId="0B682AAE" w14:textId="77777777" w:rsidR="00B620C2" w:rsidRPr="005B49B3" w:rsidRDefault="00B620C2" w:rsidP="00DF219C">
            <w:pPr>
              <w:snapToGrid w:val="0"/>
              <w:spacing w:after="0" w:line="240" w:lineRule="auto"/>
              <w:rPr>
                <w:rFonts w:ascii="Arial" w:hAnsi="Arial" w:cs="Arial"/>
                <w:sz w:val="20"/>
                <w:szCs w:val="20"/>
                <w:rPrChange w:id="725" w:author="Kevin Chen" w:date="2020-03-26T14:02:00Z">
                  <w:rPr>
                    <w:rFonts w:asciiTheme="majorHAnsi" w:hAnsiTheme="majorHAnsi" w:cstheme="majorHAnsi"/>
                  </w:rPr>
                </w:rPrChange>
              </w:rPr>
            </w:pPr>
          </w:p>
        </w:tc>
        <w:tc>
          <w:tcPr>
            <w:tcW w:w="1642" w:type="dxa"/>
            <w:tcBorders>
              <w:top w:val="single" w:sz="4" w:space="0" w:color="auto"/>
              <w:bottom w:val="single" w:sz="4" w:space="0" w:color="auto"/>
            </w:tcBorders>
          </w:tcPr>
          <w:p w14:paraId="363A082A" w14:textId="77777777" w:rsidR="00B620C2" w:rsidRPr="005B49B3" w:rsidRDefault="00B620C2" w:rsidP="00DF219C">
            <w:pPr>
              <w:snapToGrid w:val="0"/>
              <w:spacing w:after="0" w:line="240" w:lineRule="auto"/>
              <w:rPr>
                <w:rFonts w:ascii="Arial" w:hAnsi="Arial" w:cs="Arial"/>
                <w:sz w:val="20"/>
                <w:szCs w:val="20"/>
                <w:rPrChange w:id="726" w:author="Kevin Chen" w:date="2020-03-26T14:02:00Z">
                  <w:rPr>
                    <w:rFonts w:asciiTheme="majorHAnsi" w:hAnsiTheme="majorHAnsi" w:cstheme="majorHAnsi"/>
                  </w:rPr>
                </w:rPrChange>
              </w:rPr>
            </w:pPr>
          </w:p>
        </w:tc>
        <w:tc>
          <w:tcPr>
            <w:tcW w:w="1728" w:type="dxa"/>
            <w:tcBorders>
              <w:top w:val="single" w:sz="4" w:space="0" w:color="auto"/>
              <w:bottom w:val="single" w:sz="4" w:space="0" w:color="auto"/>
            </w:tcBorders>
          </w:tcPr>
          <w:p w14:paraId="6B57FA83" w14:textId="75E79082" w:rsidR="00B620C2" w:rsidRPr="005B49B3" w:rsidRDefault="00DF219C" w:rsidP="00DF219C">
            <w:pPr>
              <w:pStyle w:val="Compact"/>
              <w:snapToGrid w:val="0"/>
              <w:spacing w:before="0" w:after="0"/>
              <w:jc w:val="center"/>
              <w:rPr>
                <w:rFonts w:ascii="Arial" w:hAnsi="Arial" w:cs="Arial"/>
                <w:sz w:val="20"/>
                <w:szCs w:val="20"/>
                <w:rPrChange w:id="727" w:author="Kevin Chen" w:date="2020-03-26T14:02:00Z">
                  <w:rPr>
                    <w:rFonts w:asciiTheme="majorHAnsi" w:hAnsiTheme="majorHAnsi" w:cstheme="majorHAnsi"/>
                    <w:sz w:val="22"/>
                    <w:szCs w:val="22"/>
                  </w:rPr>
                </w:rPrChange>
              </w:rPr>
            </w:pPr>
            <w:r w:rsidRPr="005B49B3">
              <w:rPr>
                <w:rFonts w:ascii="Arial" w:hAnsi="Arial" w:cs="Arial"/>
                <w:sz w:val="20"/>
                <w:szCs w:val="20"/>
              </w:rPr>
              <w:t>Number of cases</w:t>
            </w:r>
          </w:p>
        </w:tc>
        <w:tc>
          <w:tcPr>
            <w:tcW w:w="624" w:type="dxa"/>
            <w:tcBorders>
              <w:top w:val="single" w:sz="4" w:space="0" w:color="auto"/>
              <w:bottom w:val="single" w:sz="4" w:space="0" w:color="auto"/>
            </w:tcBorders>
          </w:tcPr>
          <w:p w14:paraId="293269D4" w14:textId="7787A6AA" w:rsidR="00B620C2" w:rsidRPr="005B49B3" w:rsidRDefault="00DF219C" w:rsidP="00DF219C">
            <w:pPr>
              <w:pStyle w:val="Compact"/>
              <w:snapToGrid w:val="0"/>
              <w:spacing w:before="0" w:after="0"/>
              <w:jc w:val="right"/>
              <w:rPr>
                <w:rFonts w:ascii="Arial" w:hAnsi="Arial" w:cs="Arial"/>
                <w:sz w:val="20"/>
                <w:szCs w:val="20"/>
                <w:rPrChange w:id="728" w:author="Kevin Chen" w:date="2020-03-26T14:02:00Z">
                  <w:rPr>
                    <w:rFonts w:asciiTheme="majorHAnsi" w:hAnsiTheme="majorHAnsi" w:cstheme="majorHAnsi"/>
                    <w:sz w:val="22"/>
                    <w:szCs w:val="22"/>
                  </w:rPr>
                </w:rPrChange>
              </w:rPr>
            </w:pPr>
            <w:r w:rsidRPr="005B49B3">
              <w:rPr>
                <w:rFonts w:ascii="Arial" w:hAnsi="Arial" w:cs="Arial"/>
                <w:sz w:val="20"/>
                <w:szCs w:val="20"/>
              </w:rPr>
              <w:t>HR</w:t>
            </w:r>
          </w:p>
        </w:tc>
        <w:tc>
          <w:tcPr>
            <w:tcW w:w="1440" w:type="dxa"/>
            <w:tcBorders>
              <w:top w:val="single" w:sz="4" w:space="0" w:color="auto"/>
              <w:bottom w:val="single" w:sz="4" w:space="0" w:color="auto"/>
            </w:tcBorders>
          </w:tcPr>
          <w:p w14:paraId="0E12B59F" w14:textId="21F5815B" w:rsidR="00B620C2" w:rsidRPr="005B49B3" w:rsidRDefault="00DF219C" w:rsidP="00126DA9">
            <w:pPr>
              <w:pStyle w:val="Compact"/>
              <w:snapToGrid w:val="0"/>
              <w:spacing w:before="0" w:after="0"/>
              <w:rPr>
                <w:rFonts w:ascii="Arial" w:hAnsi="Arial" w:cs="Arial"/>
                <w:sz w:val="20"/>
                <w:szCs w:val="20"/>
                <w:rPrChange w:id="729" w:author="Kevin Chen" w:date="2020-03-26T14:02:00Z">
                  <w:rPr>
                    <w:rFonts w:asciiTheme="majorHAnsi" w:hAnsiTheme="majorHAnsi" w:cstheme="majorHAnsi"/>
                    <w:sz w:val="22"/>
                    <w:szCs w:val="22"/>
                  </w:rPr>
                </w:rPrChange>
              </w:rPr>
            </w:pPr>
            <w:r w:rsidRPr="005B49B3">
              <w:rPr>
                <w:rFonts w:ascii="Arial" w:hAnsi="Arial" w:cs="Arial"/>
                <w:sz w:val="20"/>
                <w:szCs w:val="20"/>
              </w:rPr>
              <w:t>95% CI</w:t>
            </w:r>
          </w:p>
        </w:tc>
        <w:tc>
          <w:tcPr>
            <w:tcW w:w="323" w:type="dxa"/>
            <w:gridSpan w:val="2"/>
            <w:tcBorders>
              <w:top w:val="single" w:sz="4" w:space="0" w:color="auto"/>
              <w:bottom w:val="single" w:sz="4" w:space="0" w:color="auto"/>
            </w:tcBorders>
          </w:tcPr>
          <w:p w14:paraId="7ECE52CD" w14:textId="77777777" w:rsidR="00B620C2" w:rsidRPr="005B49B3" w:rsidRDefault="00B620C2" w:rsidP="00DF219C">
            <w:pPr>
              <w:snapToGrid w:val="0"/>
              <w:spacing w:after="0" w:line="240" w:lineRule="auto"/>
              <w:rPr>
                <w:rFonts w:ascii="Arial" w:hAnsi="Arial" w:cs="Arial"/>
                <w:sz w:val="20"/>
                <w:szCs w:val="20"/>
                <w:rPrChange w:id="730" w:author="Kevin Chen" w:date="2020-03-26T14:02:00Z">
                  <w:rPr>
                    <w:rFonts w:asciiTheme="majorHAnsi" w:hAnsiTheme="majorHAnsi" w:cstheme="majorHAnsi"/>
                  </w:rPr>
                </w:rPrChange>
              </w:rPr>
            </w:pPr>
          </w:p>
        </w:tc>
      </w:tr>
      <w:tr w:rsidR="00B620C2" w:rsidRPr="005B49B3" w14:paraId="2FF65941" w14:textId="77777777" w:rsidTr="00AA3729">
        <w:trPr>
          <w:gridAfter w:val="1"/>
          <w:wAfter w:w="19" w:type="dxa"/>
          <w:jc w:val="center"/>
        </w:trPr>
        <w:tc>
          <w:tcPr>
            <w:tcW w:w="9122" w:type="dxa"/>
            <w:gridSpan w:val="7"/>
            <w:tcBorders>
              <w:top w:val="single" w:sz="4" w:space="0" w:color="auto"/>
            </w:tcBorders>
          </w:tcPr>
          <w:p w14:paraId="046BA06E" w14:textId="59C93D51" w:rsidR="00B620C2" w:rsidRPr="005B49B3" w:rsidRDefault="00DF219C" w:rsidP="00126DA9">
            <w:pPr>
              <w:snapToGrid w:val="0"/>
              <w:spacing w:after="0" w:line="240" w:lineRule="auto"/>
              <w:rPr>
                <w:rFonts w:ascii="Arial" w:hAnsi="Arial" w:cs="Arial"/>
                <w:sz w:val="20"/>
                <w:szCs w:val="20"/>
                <w:rPrChange w:id="731" w:author="Kevin Chen" w:date="2020-03-26T14:02:00Z">
                  <w:rPr>
                    <w:rFonts w:asciiTheme="majorHAnsi" w:hAnsiTheme="majorHAnsi" w:cstheme="majorHAnsi"/>
                  </w:rPr>
                </w:rPrChange>
              </w:rPr>
            </w:pPr>
            <w:r w:rsidRPr="005B49B3">
              <w:rPr>
                <w:rFonts w:ascii="Arial" w:hAnsi="Arial" w:cs="Arial"/>
                <w:sz w:val="20"/>
                <w:szCs w:val="20"/>
              </w:rPr>
              <w:t>Laryngeal cancer (73 cases)</w:t>
            </w:r>
          </w:p>
        </w:tc>
      </w:tr>
      <w:tr w:rsidR="00B620C2" w:rsidRPr="005B49B3" w14:paraId="7EB93B44" w14:textId="77777777" w:rsidTr="00AA3729">
        <w:trPr>
          <w:jc w:val="center"/>
        </w:trPr>
        <w:tc>
          <w:tcPr>
            <w:tcW w:w="1728" w:type="dxa"/>
          </w:tcPr>
          <w:p w14:paraId="18CADC6C" w14:textId="77777777" w:rsidR="00B620C2" w:rsidRPr="005B49B3" w:rsidRDefault="00B620C2" w:rsidP="00DF219C">
            <w:pPr>
              <w:snapToGrid w:val="0"/>
              <w:spacing w:after="0" w:line="240" w:lineRule="auto"/>
              <w:rPr>
                <w:rFonts w:ascii="Arial" w:hAnsi="Arial" w:cs="Arial"/>
                <w:sz w:val="20"/>
                <w:szCs w:val="20"/>
                <w:rPrChange w:id="732" w:author="Kevin Chen" w:date="2020-03-26T14:02:00Z">
                  <w:rPr>
                    <w:rFonts w:asciiTheme="majorHAnsi" w:hAnsiTheme="majorHAnsi" w:cstheme="majorHAnsi"/>
                  </w:rPr>
                </w:rPrChange>
              </w:rPr>
            </w:pPr>
          </w:p>
        </w:tc>
        <w:tc>
          <w:tcPr>
            <w:tcW w:w="1656" w:type="dxa"/>
          </w:tcPr>
          <w:p w14:paraId="3976CB7D" w14:textId="0E16013C" w:rsidR="00B620C2" w:rsidRPr="005B49B3" w:rsidRDefault="00DF219C" w:rsidP="00DF219C">
            <w:pPr>
              <w:pStyle w:val="Compact"/>
              <w:snapToGrid w:val="0"/>
              <w:spacing w:before="0" w:after="0"/>
              <w:rPr>
                <w:rFonts w:ascii="Arial" w:hAnsi="Arial" w:cs="Arial"/>
                <w:sz w:val="20"/>
                <w:szCs w:val="20"/>
                <w:rPrChange w:id="733"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1D69535A" w14:textId="77777777" w:rsidR="00B620C2" w:rsidRPr="005B49B3" w:rsidRDefault="00B620C2" w:rsidP="00DF219C">
            <w:pPr>
              <w:pStyle w:val="Compact"/>
              <w:snapToGrid w:val="0"/>
              <w:spacing w:before="0" w:after="0"/>
              <w:rPr>
                <w:rFonts w:ascii="Arial" w:hAnsi="Arial" w:cs="Arial"/>
                <w:sz w:val="20"/>
                <w:szCs w:val="20"/>
                <w:rPrChange w:id="734" w:author="Kevin Chen" w:date="2020-03-26T14:02:00Z">
                  <w:rPr>
                    <w:rFonts w:asciiTheme="majorHAnsi" w:hAnsiTheme="majorHAnsi" w:cstheme="majorHAnsi"/>
                    <w:sz w:val="22"/>
                    <w:szCs w:val="22"/>
                  </w:rPr>
                </w:rPrChange>
              </w:rPr>
            </w:pPr>
            <w:r w:rsidRPr="005B49B3">
              <w:rPr>
                <w:rFonts w:ascii="Arial" w:hAnsi="Arial" w:cs="Arial"/>
                <w:sz w:val="20"/>
                <w:szCs w:val="20"/>
                <w:rPrChange w:id="735"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736"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737" w:author="Kevin Chen" w:date="2020-03-26T14:02:00Z">
                  <w:rPr>
                    <w:rFonts w:asciiTheme="majorHAnsi" w:hAnsiTheme="majorHAnsi" w:cstheme="majorHAnsi"/>
                    <w:sz w:val="22"/>
                    <w:szCs w:val="22"/>
                  </w:rPr>
                </w:rPrChange>
              </w:rPr>
              <w:t>·years</w:t>
            </w:r>
          </w:p>
        </w:tc>
        <w:tc>
          <w:tcPr>
            <w:tcW w:w="1728" w:type="dxa"/>
          </w:tcPr>
          <w:p w14:paraId="6CAF6E79" w14:textId="3A5EF9CE" w:rsidR="00B620C2" w:rsidRPr="005B49B3" w:rsidRDefault="00DF219C" w:rsidP="00DF219C">
            <w:pPr>
              <w:pStyle w:val="Compact"/>
              <w:snapToGrid w:val="0"/>
              <w:spacing w:before="0" w:after="0"/>
              <w:jc w:val="center"/>
              <w:rPr>
                <w:rFonts w:ascii="Arial" w:hAnsi="Arial" w:cs="Arial"/>
                <w:sz w:val="20"/>
                <w:szCs w:val="20"/>
                <w:rPrChange w:id="738" w:author="Kevin Chen" w:date="2020-03-26T14:02:00Z">
                  <w:rPr>
                    <w:rFonts w:asciiTheme="majorHAnsi" w:hAnsiTheme="majorHAnsi" w:cstheme="majorHAnsi"/>
                    <w:sz w:val="22"/>
                    <w:szCs w:val="22"/>
                  </w:rPr>
                </w:rPrChange>
              </w:rPr>
            </w:pPr>
            <w:r w:rsidRPr="005B49B3">
              <w:rPr>
                <w:rFonts w:ascii="Arial" w:hAnsi="Arial" w:cs="Arial"/>
                <w:sz w:val="20"/>
                <w:szCs w:val="20"/>
              </w:rPr>
              <w:t>40</w:t>
            </w:r>
          </w:p>
        </w:tc>
        <w:tc>
          <w:tcPr>
            <w:tcW w:w="624" w:type="dxa"/>
          </w:tcPr>
          <w:p w14:paraId="212DFC70" w14:textId="6A56492B" w:rsidR="00B620C2" w:rsidRPr="005B49B3" w:rsidRDefault="00DF219C" w:rsidP="00DF219C">
            <w:pPr>
              <w:snapToGrid w:val="0"/>
              <w:spacing w:after="0" w:line="240" w:lineRule="auto"/>
              <w:rPr>
                <w:rFonts w:ascii="Arial" w:hAnsi="Arial" w:cs="Arial"/>
                <w:sz w:val="20"/>
                <w:szCs w:val="20"/>
                <w:rPrChange w:id="739"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7C3A1E7D" w14:textId="4B351E74" w:rsidR="00B620C2" w:rsidRPr="005B49B3" w:rsidRDefault="008E6290" w:rsidP="00126DA9">
            <w:pPr>
              <w:snapToGrid w:val="0"/>
              <w:spacing w:after="0" w:line="240" w:lineRule="auto"/>
              <w:rPr>
                <w:rFonts w:ascii="Arial" w:hAnsi="Arial" w:cs="Arial"/>
                <w:sz w:val="20"/>
                <w:szCs w:val="20"/>
                <w:rPrChange w:id="740"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5CB09E64" w14:textId="77777777" w:rsidR="00B620C2" w:rsidRPr="005B49B3" w:rsidRDefault="00B620C2" w:rsidP="00DF219C">
            <w:pPr>
              <w:snapToGrid w:val="0"/>
              <w:spacing w:after="0" w:line="240" w:lineRule="auto"/>
              <w:rPr>
                <w:rFonts w:ascii="Arial" w:hAnsi="Arial" w:cs="Arial"/>
                <w:sz w:val="20"/>
                <w:szCs w:val="20"/>
                <w:rPrChange w:id="741" w:author="Kevin Chen" w:date="2020-03-26T14:02:00Z">
                  <w:rPr>
                    <w:rFonts w:asciiTheme="majorHAnsi" w:hAnsiTheme="majorHAnsi" w:cstheme="majorHAnsi"/>
                  </w:rPr>
                </w:rPrChange>
              </w:rPr>
            </w:pPr>
          </w:p>
        </w:tc>
      </w:tr>
      <w:tr w:rsidR="00B620C2" w:rsidRPr="005B49B3" w14:paraId="5878D7FC" w14:textId="77777777" w:rsidTr="00AA3729">
        <w:trPr>
          <w:jc w:val="center"/>
        </w:trPr>
        <w:tc>
          <w:tcPr>
            <w:tcW w:w="1728" w:type="dxa"/>
          </w:tcPr>
          <w:p w14:paraId="232390D9" w14:textId="77777777" w:rsidR="00B620C2" w:rsidRPr="005B49B3" w:rsidRDefault="00B620C2" w:rsidP="00DF219C">
            <w:pPr>
              <w:snapToGrid w:val="0"/>
              <w:spacing w:after="0" w:line="240" w:lineRule="auto"/>
              <w:rPr>
                <w:rFonts w:ascii="Arial" w:hAnsi="Arial" w:cs="Arial"/>
                <w:sz w:val="20"/>
                <w:szCs w:val="20"/>
                <w:rPrChange w:id="742" w:author="Kevin Chen" w:date="2020-03-26T14:02:00Z">
                  <w:rPr>
                    <w:rFonts w:asciiTheme="majorHAnsi" w:hAnsiTheme="majorHAnsi" w:cstheme="majorHAnsi"/>
                  </w:rPr>
                </w:rPrChange>
              </w:rPr>
            </w:pPr>
          </w:p>
        </w:tc>
        <w:tc>
          <w:tcPr>
            <w:tcW w:w="1656" w:type="dxa"/>
          </w:tcPr>
          <w:p w14:paraId="267892F3" w14:textId="16213EC9" w:rsidR="00B620C2" w:rsidRPr="005B49B3" w:rsidRDefault="00F8413E" w:rsidP="00DF219C">
            <w:pPr>
              <w:pStyle w:val="Compact"/>
              <w:snapToGrid w:val="0"/>
              <w:spacing w:before="0" w:after="0"/>
              <w:rPr>
                <w:rFonts w:ascii="Arial" w:hAnsi="Arial" w:cs="Arial"/>
                <w:sz w:val="20"/>
                <w:szCs w:val="20"/>
                <w:rPrChange w:id="743"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744"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0.5</w:t>
            </w:r>
          </w:p>
        </w:tc>
        <w:tc>
          <w:tcPr>
            <w:tcW w:w="1642" w:type="dxa"/>
          </w:tcPr>
          <w:p w14:paraId="7AAA3E01" w14:textId="77777777" w:rsidR="00B620C2" w:rsidRPr="005B49B3" w:rsidRDefault="00B620C2" w:rsidP="00DF219C">
            <w:pPr>
              <w:pStyle w:val="Compact"/>
              <w:snapToGrid w:val="0"/>
              <w:spacing w:before="0" w:after="0"/>
              <w:rPr>
                <w:rFonts w:ascii="Arial" w:hAnsi="Arial" w:cs="Arial"/>
                <w:sz w:val="20"/>
                <w:szCs w:val="20"/>
                <w:rPrChange w:id="745" w:author="Kevin Chen" w:date="2020-03-26T14:02:00Z">
                  <w:rPr>
                    <w:rFonts w:asciiTheme="majorHAnsi" w:hAnsiTheme="majorHAnsi" w:cstheme="majorHAnsi"/>
                    <w:sz w:val="22"/>
                    <w:szCs w:val="22"/>
                  </w:rPr>
                </w:rPrChange>
              </w:rPr>
            </w:pPr>
            <w:r w:rsidRPr="005B49B3">
              <w:rPr>
                <w:rFonts w:ascii="Arial" w:hAnsi="Arial" w:cs="Arial"/>
                <w:sz w:val="20"/>
                <w:szCs w:val="20"/>
                <w:rPrChange w:id="746"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747"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748" w:author="Kevin Chen" w:date="2020-03-26T14:02:00Z">
                  <w:rPr>
                    <w:rFonts w:asciiTheme="majorHAnsi" w:hAnsiTheme="majorHAnsi" w:cstheme="majorHAnsi"/>
                    <w:sz w:val="22"/>
                    <w:szCs w:val="22"/>
                  </w:rPr>
                </w:rPrChange>
              </w:rPr>
              <w:t>·years</w:t>
            </w:r>
          </w:p>
        </w:tc>
        <w:tc>
          <w:tcPr>
            <w:tcW w:w="1728" w:type="dxa"/>
          </w:tcPr>
          <w:p w14:paraId="7019A25F" w14:textId="460D18D0" w:rsidR="00B620C2" w:rsidRPr="005B49B3" w:rsidRDefault="00DF219C" w:rsidP="00DF219C">
            <w:pPr>
              <w:pStyle w:val="Compact"/>
              <w:snapToGrid w:val="0"/>
              <w:spacing w:before="0" w:after="0"/>
              <w:jc w:val="center"/>
              <w:rPr>
                <w:rFonts w:ascii="Arial" w:hAnsi="Arial" w:cs="Arial"/>
                <w:sz w:val="20"/>
                <w:szCs w:val="20"/>
                <w:rPrChange w:id="749" w:author="Kevin Chen" w:date="2020-03-26T14:02:00Z">
                  <w:rPr>
                    <w:rFonts w:asciiTheme="majorHAnsi" w:hAnsiTheme="majorHAnsi" w:cstheme="majorHAnsi"/>
                    <w:sz w:val="22"/>
                    <w:szCs w:val="22"/>
                  </w:rPr>
                </w:rPrChange>
              </w:rPr>
            </w:pPr>
            <w:r w:rsidRPr="005B49B3">
              <w:rPr>
                <w:rFonts w:ascii="Arial" w:hAnsi="Arial" w:cs="Arial"/>
                <w:sz w:val="20"/>
                <w:szCs w:val="20"/>
              </w:rPr>
              <w:t>17</w:t>
            </w:r>
          </w:p>
        </w:tc>
        <w:tc>
          <w:tcPr>
            <w:tcW w:w="624" w:type="dxa"/>
          </w:tcPr>
          <w:p w14:paraId="22771A03" w14:textId="769D6521" w:rsidR="00B620C2" w:rsidRPr="005B49B3" w:rsidRDefault="00DF219C" w:rsidP="00DF219C">
            <w:pPr>
              <w:pStyle w:val="Compact"/>
              <w:snapToGrid w:val="0"/>
              <w:spacing w:before="0" w:after="0"/>
              <w:jc w:val="right"/>
              <w:rPr>
                <w:rFonts w:ascii="Arial" w:hAnsi="Arial" w:cs="Arial"/>
                <w:sz w:val="20"/>
                <w:szCs w:val="20"/>
                <w:rPrChange w:id="750" w:author="Kevin Chen" w:date="2020-03-26T14:02:00Z">
                  <w:rPr>
                    <w:rFonts w:asciiTheme="majorHAnsi" w:hAnsiTheme="majorHAnsi" w:cstheme="majorHAnsi"/>
                    <w:sz w:val="22"/>
                    <w:szCs w:val="22"/>
                  </w:rPr>
                </w:rPrChange>
              </w:rPr>
            </w:pPr>
            <w:r w:rsidRPr="005B49B3">
              <w:rPr>
                <w:rFonts w:ascii="Arial" w:hAnsi="Arial" w:cs="Arial"/>
                <w:sz w:val="20"/>
                <w:szCs w:val="20"/>
              </w:rPr>
              <w:t>1.18</w:t>
            </w:r>
          </w:p>
        </w:tc>
        <w:tc>
          <w:tcPr>
            <w:tcW w:w="1440" w:type="dxa"/>
          </w:tcPr>
          <w:p w14:paraId="4E2DB689" w14:textId="07B1FF9A" w:rsidR="00B620C2" w:rsidRPr="005B49B3" w:rsidRDefault="00DF219C" w:rsidP="00126DA9">
            <w:pPr>
              <w:pStyle w:val="Compact"/>
              <w:snapToGrid w:val="0"/>
              <w:spacing w:before="0" w:after="0"/>
              <w:rPr>
                <w:rFonts w:ascii="Arial" w:hAnsi="Arial" w:cs="Arial"/>
                <w:sz w:val="20"/>
                <w:szCs w:val="20"/>
                <w:rPrChange w:id="751" w:author="Kevin Chen" w:date="2020-03-26T14:02:00Z">
                  <w:rPr>
                    <w:rFonts w:asciiTheme="majorHAnsi" w:hAnsiTheme="majorHAnsi" w:cstheme="majorHAnsi"/>
                    <w:sz w:val="22"/>
                    <w:szCs w:val="22"/>
                  </w:rPr>
                </w:rPrChange>
              </w:rPr>
            </w:pPr>
            <w:r w:rsidRPr="005B49B3">
              <w:rPr>
                <w:rFonts w:ascii="Arial" w:hAnsi="Arial" w:cs="Arial"/>
                <w:sz w:val="20"/>
                <w:szCs w:val="20"/>
              </w:rPr>
              <w:t>(0.59</w:t>
            </w:r>
            <w:r w:rsidR="00126DA9" w:rsidRPr="005B49B3">
              <w:rPr>
                <w:rFonts w:ascii="Arial" w:hAnsi="Arial" w:cs="Arial"/>
                <w:sz w:val="20"/>
                <w:szCs w:val="20"/>
              </w:rPr>
              <w:t>–</w:t>
            </w:r>
            <w:r w:rsidRPr="005B49B3">
              <w:rPr>
                <w:rFonts w:ascii="Arial" w:hAnsi="Arial" w:cs="Arial"/>
                <w:sz w:val="20"/>
                <w:szCs w:val="20"/>
              </w:rPr>
              <w:t>2.37)</w:t>
            </w:r>
          </w:p>
        </w:tc>
        <w:tc>
          <w:tcPr>
            <w:tcW w:w="323" w:type="dxa"/>
            <w:gridSpan w:val="2"/>
          </w:tcPr>
          <w:p w14:paraId="4AC0909E" w14:textId="77777777" w:rsidR="00B620C2" w:rsidRPr="005B49B3" w:rsidRDefault="00B620C2" w:rsidP="00DF219C">
            <w:pPr>
              <w:snapToGrid w:val="0"/>
              <w:spacing w:after="0" w:line="240" w:lineRule="auto"/>
              <w:rPr>
                <w:rFonts w:ascii="Arial" w:hAnsi="Arial" w:cs="Arial"/>
                <w:sz w:val="20"/>
                <w:szCs w:val="20"/>
                <w:rPrChange w:id="752" w:author="Kevin Chen" w:date="2020-03-26T14:02:00Z">
                  <w:rPr>
                    <w:rFonts w:asciiTheme="majorHAnsi" w:hAnsiTheme="majorHAnsi" w:cstheme="majorHAnsi"/>
                  </w:rPr>
                </w:rPrChange>
              </w:rPr>
            </w:pPr>
          </w:p>
        </w:tc>
      </w:tr>
      <w:tr w:rsidR="00B620C2" w:rsidRPr="005B49B3" w14:paraId="327B93C4" w14:textId="77777777" w:rsidTr="00AA3729">
        <w:trPr>
          <w:jc w:val="center"/>
        </w:trPr>
        <w:tc>
          <w:tcPr>
            <w:tcW w:w="1728" w:type="dxa"/>
          </w:tcPr>
          <w:p w14:paraId="2F02CF8A" w14:textId="77777777" w:rsidR="00B620C2" w:rsidRPr="005B49B3" w:rsidRDefault="00B620C2" w:rsidP="00DF219C">
            <w:pPr>
              <w:snapToGrid w:val="0"/>
              <w:spacing w:after="0" w:line="240" w:lineRule="auto"/>
              <w:rPr>
                <w:rFonts w:ascii="Arial" w:hAnsi="Arial" w:cs="Arial"/>
                <w:sz w:val="20"/>
                <w:szCs w:val="20"/>
                <w:rPrChange w:id="753" w:author="Kevin Chen" w:date="2020-03-26T14:02:00Z">
                  <w:rPr>
                    <w:rFonts w:asciiTheme="majorHAnsi" w:hAnsiTheme="majorHAnsi" w:cstheme="majorHAnsi"/>
                  </w:rPr>
                </w:rPrChange>
              </w:rPr>
            </w:pPr>
          </w:p>
        </w:tc>
        <w:tc>
          <w:tcPr>
            <w:tcW w:w="1656" w:type="dxa"/>
          </w:tcPr>
          <w:p w14:paraId="19E0B7AD" w14:textId="01F62F19" w:rsidR="00B620C2" w:rsidRPr="005B49B3" w:rsidRDefault="00F8413E" w:rsidP="00DF219C">
            <w:pPr>
              <w:pStyle w:val="Compact"/>
              <w:snapToGrid w:val="0"/>
              <w:spacing w:before="0" w:after="0"/>
              <w:rPr>
                <w:rFonts w:ascii="Arial" w:hAnsi="Arial" w:cs="Arial"/>
                <w:sz w:val="20"/>
                <w:szCs w:val="20"/>
                <w:rPrChange w:id="754"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0.5</w:t>
            </w:r>
          </w:p>
        </w:tc>
        <w:tc>
          <w:tcPr>
            <w:tcW w:w="1642" w:type="dxa"/>
          </w:tcPr>
          <w:p w14:paraId="5CF339D1" w14:textId="77777777" w:rsidR="00B620C2" w:rsidRPr="005B49B3" w:rsidRDefault="00B620C2" w:rsidP="00DF219C">
            <w:pPr>
              <w:pStyle w:val="Compact"/>
              <w:snapToGrid w:val="0"/>
              <w:spacing w:before="0" w:after="0"/>
              <w:rPr>
                <w:rFonts w:ascii="Arial" w:hAnsi="Arial" w:cs="Arial"/>
                <w:sz w:val="20"/>
                <w:szCs w:val="20"/>
                <w:rPrChange w:id="755" w:author="Kevin Chen" w:date="2020-03-26T14:02:00Z">
                  <w:rPr>
                    <w:rFonts w:asciiTheme="majorHAnsi" w:hAnsiTheme="majorHAnsi" w:cstheme="majorHAnsi"/>
                    <w:sz w:val="22"/>
                    <w:szCs w:val="22"/>
                  </w:rPr>
                </w:rPrChange>
              </w:rPr>
            </w:pPr>
            <w:r w:rsidRPr="005B49B3">
              <w:rPr>
                <w:rFonts w:ascii="Arial" w:hAnsi="Arial" w:cs="Arial"/>
                <w:sz w:val="20"/>
                <w:szCs w:val="20"/>
                <w:rPrChange w:id="756"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757"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758" w:author="Kevin Chen" w:date="2020-03-26T14:02:00Z">
                  <w:rPr>
                    <w:rFonts w:asciiTheme="majorHAnsi" w:hAnsiTheme="majorHAnsi" w:cstheme="majorHAnsi"/>
                    <w:sz w:val="22"/>
                    <w:szCs w:val="22"/>
                  </w:rPr>
                </w:rPrChange>
              </w:rPr>
              <w:t>·years</w:t>
            </w:r>
          </w:p>
        </w:tc>
        <w:tc>
          <w:tcPr>
            <w:tcW w:w="1728" w:type="dxa"/>
          </w:tcPr>
          <w:p w14:paraId="79FDFC2F" w14:textId="5723137A" w:rsidR="00B620C2" w:rsidRPr="005B49B3" w:rsidRDefault="00DF219C" w:rsidP="00DF219C">
            <w:pPr>
              <w:pStyle w:val="Compact"/>
              <w:snapToGrid w:val="0"/>
              <w:spacing w:before="0" w:after="0"/>
              <w:jc w:val="center"/>
              <w:rPr>
                <w:rFonts w:ascii="Arial" w:hAnsi="Arial" w:cs="Arial"/>
                <w:sz w:val="20"/>
                <w:szCs w:val="20"/>
                <w:rPrChange w:id="759" w:author="Kevin Chen" w:date="2020-03-26T14:02:00Z">
                  <w:rPr>
                    <w:rFonts w:asciiTheme="majorHAnsi" w:hAnsiTheme="majorHAnsi" w:cstheme="majorHAnsi"/>
                    <w:sz w:val="22"/>
                    <w:szCs w:val="22"/>
                  </w:rPr>
                </w:rPrChange>
              </w:rPr>
            </w:pPr>
            <w:r w:rsidRPr="005B49B3">
              <w:rPr>
                <w:rFonts w:ascii="Arial" w:hAnsi="Arial" w:cs="Arial"/>
                <w:sz w:val="20"/>
                <w:szCs w:val="20"/>
              </w:rPr>
              <w:t>16</w:t>
            </w:r>
          </w:p>
        </w:tc>
        <w:tc>
          <w:tcPr>
            <w:tcW w:w="624" w:type="dxa"/>
          </w:tcPr>
          <w:p w14:paraId="1FC0A18B" w14:textId="564D1830" w:rsidR="00B620C2" w:rsidRPr="005B49B3" w:rsidRDefault="00DF219C" w:rsidP="00DF219C">
            <w:pPr>
              <w:pStyle w:val="Compact"/>
              <w:snapToGrid w:val="0"/>
              <w:spacing w:before="0" w:after="0"/>
              <w:jc w:val="right"/>
              <w:rPr>
                <w:rFonts w:ascii="Arial" w:hAnsi="Arial" w:cs="Arial"/>
                <w:sz w:val="20"/>
                <w:szCs w:val="20"/>
                <w:rPrChange w:id="760" w:author="Kevin Chen" w:date="2020-03-26T14:02:00Z">
                  <w:rPr>
                    <w:rFonts w:asciiTheme="majorHAnsi" w:hAnsiTheme="majorHAnsi" w:cstheme="majorHAnsi"/>
                    <w:sz w:val="22"/>
                    <w:szCs w:val="22"/>
                  </w:rPr>
                </w:rPrChange>
              </w:rPr>
            </w:pPr>
            <w:r w:rsidRPr="005B49B3">
              <w:rPr>
                <w:rFonts w:ascii="Arial" w:hAnsi="Arial" w:cs="Arial"/>
                <w:sz w:val="20"/>
                <w:szCs w:val="20"/>
              </w:rPr>
              <w:t>0.81</w:t>
            </w:r>
          </w:p>
        </w:tc>
        <w:tc>
          <w:tcPr>
            <w:tcW w:w="1440" w:type="dxa"/>
          </w:tcPr>
          <w:p w14:paraId="3C021EBF" w14:textId="7AE42BD4" w:rsidR="00B620C2" w:rsidRPr="005B49B3" w:rsidRDefault="00DF219C" w:rsidP="00126DA9">
            <w:pPr>
              <w:pStyle w:val="Compact"/>
              <w:snapToGrid w:val="0"/>
              <w:spacing w:before="0" w:after="0"/>
              <w:rPr>
                <w:rFonts w:ascii="Arial" w:hAnsi="Arial" w:cs="Arial"/>
                <w:sz w:val="20"/>
                <w:szCs w:val="20"/>
                <w:rPrChange w:id="761" w:author="Kevin Chen" w:date="2020-03-26T14:02:00Z">
                  <w:rPr>
                    <w:rFonts w:asciiTheme="majorHAnsi" w:hAnsiTheme="majorHAnsi" w:cstheme="majorHAnsi"/>
                    <w:sz w:val="22"/>
                    <w:szCs w:val="22"/>
                  </w:rPr>
                </w:rPrChange>
              </w:rPr>
            </w:pPr>
            <w:r w:rsidRPr="005B49B3">
              <w:rPr>
                <w:rFonts w:ascii="Arial" w:hAnsi="Arial" w:cs="Arial"/>
                <w:sz w:val="20"/>
                <w:szCs w:val="20"/>
              </w:rPr>
              <w:t>(0.41</w:t>
            </w:r>
            <w:r w:rsidR="00126DA9" w:rsidRPr="005B49B3">
              <w:rPr>
                <w:rFonts w:ascii="Arial" w:hAnsi="Arial" w:cs="Arial"/>
                <w:sz w:val="20"/>
                <w:szCs w:val="20"/>
              </w:rPr>
              <w:t>–</w:t>
            </w:r>
            <w:r w:rsidRPr="005B49B3">
              <w:rPr>
                <w:rFonts w:ascii="Arial" w:hAnsi="Arial" w:cs="Arial"/>
                <w:sz w:val="20"/>
                <w:szCs w:val="20"/>
              </w:rPr>
              <w:t>1.59)</w:t>
            </w:r>
          </w:p>
        </w:tc>
        <w:tc>
          <w:tcPr>
            <w:tcW w:w="323" w:type="dxa"/>
            <w:gridSpan w:val="2"/>
          </w:tcPr>
          <w:p w14:paraId="386269A4" w14:textId="77777777" w:rsidR="00B620C2" w:rsidRPr="005B49B3" w:rsidRDefault="00B620C2" w:rsidP="00DF219C">
            <w:pPr>
              <w:snapToGrid w:val="0"/>
              <w:spacing w:after="0" w:line="240" w:lineRule="auto"/>
              <w:rPr>
                <w:rFonts w:ascii="Arial" w:hAnsi="Arial" w:cs="Arial"/>
                <w:sz w:val="20"/>
                <w:szCs w:val="20"/>
                <w:rPrChange w:id="762" w:author="Kevin Chen" w:date="2020-03-26T14:02:00Z">
                  <w:rPr>
                    <w:rFonts w:asciiTheme="majorHAnsi" w:hAnsiTheme="majorHAnsi" w:cstheme="majorHAnsi"/>
                  </w:rPr>
                </w:rPrChange>
              </w:rPr>
            </w:pPr>
          </w:p>
        </w:tc>
      </w:tr>
      <w:tr w:rsidR="00B620C2" w:rsidRPr="005B49B3" w14:paraId="49BBF3EB" w14:textId="77777777" w:rsidTr="00AA3729">
        <w:trPr>
          <w:gridAfter w:val="1"/>
          <w:wAfter w:w="19" w:type="dxa"/>
          <w:jc w:val="center"/>
        </w:trPr>
        <w:tc>
          <w:tcPr>
            <w:tcW w:w="9122" w:type="dxa"/>
            <w:gridSpan w:val="7"/>
          </w:tcPr>
          <w:p w14:paraId="49E0A237" w14:textId="55AC06F3" w:rsidR="00B620C2" w:rsidRPr="005B49B3" w:rsidRDefault="00DF219C" w:rsidP="00126DA9">
            <w:pPr>
              <w:snapToGrid w:val="0"/>
              <w:spacing w:after="0" w:line="240" w:lineRule="auto"/>
              <w:rPr>
                <w:rFonts w:ascii="Arial" w:hAnsi="Arial" w:cs="Arial"/>
                <w:sz w:val="20"/>
                <w:szCs w:val="20"/>
                <w:rPrChange w:id="763" w:author="Kevin Chen" w:date="2020-03-26T14:02:00Z">
                  <w:rPr>
                    <w:rFonts w:asciiTheme="majorHAnsi" w:hAnsiTheme="majorHAnsi" w:cstheme="majorHAnsi"/>
                  </w:rPr>
                </w:rPrChange>
              </w:rPr>
            </w:pPr>
            <w:r w:rsidRPr="005B49B3">
              <w:rPr>
                <w:rFonts w:ascii="Arial" w:hAnsi="Arial" w:cs="Arial"/>
                <w:sz w:val="20"/>
                <w:szCs w:val="20"/>
              </w:rPr>
              <w:t>Lung cancer (1891 cases)</w:t>
            </w:r>
          </w:p>
        </w:tc>
      </w:tr>
      <w:tr w:rsidR="00B620C2" w:rsidRPr="005B49B3" w14:paraId="0B722BD6" w14:textId="77777777" w:rsidTr="00AA3729">
        <w:trPr>
          <w:jc w:val="center"/>
        </w:trPr>
        <w:tc>
          <w:tcPr>
            <w:tcW w:w="1728" w:type="dxa"/>
          </w:tcPr>
          <w:p w14:paraId="4A895357" w14:textId="77777777" w:rsidR="00B620C2" w:rsidRPr="005B49B3" w:rsidRDefault="00B620C2" w:rsidP="00DF219C">
            <w:pPr>
              <w:snapToGrid w:val="0"/>
              <w:spacing w:after="0" w:line="240" w:lineRule="auto"/>
              <w:rPr>
                <w:rFonts w:ascii="Arial" w:hAnsi="Arial" w:cs="Arial"/>
                <w:sz w:val="20"/>
                <w:szCs w:val="20"/>
                <w:rPrChange w:id="764" w:author="Kevin Chen" w:date="2020-03-26T14:02:00Z">
                  <w:rPr>
                    <w:rFonts w:asciiTheme="majorHAnsi" w:hAnsiTheme="majorHAnsi" w:cstheme="majorHAnsi"/>
                  </w:rPr>
                </w:rPrChange>
              </w:rPr>
            </w:pPr>
          </w:p>
        </w:tc>
        <w:tc>
          <w:tcPr>
            <w:tcW w:w="1656" w:type="dxa"/>
          </w:tcPr>
          <w:p w14:paraId="114F09B3" w14:textId="4F8CA8C1" w:rsidR="00B620C2" w:rsidRPr="005B49B3" w:rsidRDefault="00DF219C" w:rsidP="00DF219C">
            <w:pPr>
              <w:pStyle w:val="Compact"/>
              <w:snapToGrid w:val="0"/>
              <w:spacing w:before="0" w:after="0"/>
              <w:rPr>
                <w:rFonts w:ascii="Arial" w:hAnsi="Arial" w:cs="Arial"/>
                <w:sz w:val="20"/>
                <w:szCs w:val="20"/>
                <w:rPrChange w:id="765"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2033CA62" w14:textId="77777777" w:rsidR="00B620C2" w:rsidRPr="005B49B3" w:rsidRDefault="00B620C2" w:rsidP="00DF219C">
            <w:pPr>
              <w:pStyle w:val="Compact"/>
              <w:snapToGrid w:val="0"/>
              <w:spacing w:before="0" w:after="0"/>
              <w:rPr>
                <w:rFonts w:ascii="Arial" w:hAnsi="Arial" w:cs="Arial"/>
                <w:sz w:val="20"/>
                <w:szCs w:val="20"/>
                <w:rPrChange w:id="766" w:author="Kevin Chen" w:date="2020-03-26T14:02:00Z">
                  <w:rPr>
                    <w:rFonts w:asciiTheme="majorHAnsi" w:hAnsiTheme="majorHAnsi" w:cstheme="majorHAnsi"/>
                    <w:sz w:val="22"/>
                    <w:szCs w:val="22"/>
                  </w:rPr>
                </w:rPrChange>
              </w:rPr>
            </w:pPr>
            <w:r w:rsidRPr="005B49B3">
              <w:rPr>
                <w:rFonts w:ascii="Arial" w:hAnsi="Arial" w:cs="Arial"/>
                <w:sz w:val="20"/>
                <w:szCs w:val="20"/>
                <w:rPrChange w:id="767"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768"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769" w:author="Kevin Chen" w:date="2020-03-26T14:02:00Z">
                  <w:rPr>
                    <w:rFonts w:asciiTheme="majorHAnsi" w:hAnsiTheme="majorHAnsi" w:cstheme="majorHAnsi"/>
                    <w:sz w:val="22"/>
                    <w:szCs w:val="22"/>
                  </w:rPr>
                </w:rPrChange>
              </w:rPr>
              <w:t>·years</w:t>
            </w:r>
          </w:p>
        </w:tc>
        <w:tc>
          <w:tcPr>
            <w:tcW w:w="1728" w:type="dxa"/>
          </w:tcPr>
          <w:p w14:paraId="7DE7C779" w14:textId="2D891BAE" w:rsidR="00B620C2" w:rsidRPr="005B49B3" w:rsidRDefault="00DF219C" w:rsidP="00DF219C">
            <w:pPr>
              <w:pStyle w:val="Compact"/>
              <w:snapToGrid w:val="0"/>
              <w:spacing w:before="0" w:after="0"/>
              <w:jc w:val="center"/>
              <w:rPr>
                <w:rFonts w:ascii="Arial" w:hAnsi="Arial" w:cs="Arial"/>
                <w:sz w:val="20"/>
                <w:szCs w:val="20"/>
                <w:rPrChange w:id="770" w:author="Kevin Chen" w:date="2020-03-26T14:02:00Z">
                  <w:rPr>
                    <w:rFonts w:asciiTheme="majorHAnsi" w:hAnsiTheme="majorHAnsi" w:cstheme="majorHAnsi"/>
                    <w:sz w:val="22"/>
                    <w:szCs w:val="22"/>
                  </w:rPr>
                </w:rPrChange>
              </w:rPr>
            </w:pPr>
            <w:r w:rsidRPr="005B49B3">
              <w:rPr>
                <w:rFonts w:ascii="Arial" w:hAnsi="Arial" w:cs="Arial"/>
                <w:sz w:val="20"/>
                <w:szCs w:val="20"/>
              </w:rPr>
              <w:t>964</w:t>
            </w:r>
          </w:p>
        </w:tc>
        <w:tc>
          <w:tcPr>
            <w:tcW w:w="624" w:type="dxa"/>
          </w:tcPr>
          <w:p w14:paraId="3FDC5DCD" w14:textId="30CC2F4B" w:rsidR="00B620C2" w:rsidRPr="005B49B3" w:rsidRDefault="00DF219C" w:rsidP="00DF219C">
            <w:pPr>
              <w:snapToGrid w:val="0"/>
              <w:spacing w:after="0" w:line="240" w:lineRule="auto"/>
              <w:rPr>
                <w:rFonts w:ascii="Arial" w:hAnsi="Arial" w:cs="Arial"/>
                <w:sz w:val="20"/>
                <w:szCs w:val="20"/>
                <w:rPrChange w:id="771"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04074A15" w14:textId="1948BAA8" w:rsidR="00B620C2" w:rsidRPr="005B49B3" w:rsidRDefault="008E6290" w:rsidP="00126DA9">
            <w:pPr>
              <w:snapToGrid w:val="0"/>
              <w:spacing w:after="0" w:line="240" w:lineRule="auto"/>
              <w:rPr>
                <w:rFonts w:ascii="Arial" w:hAnsi="Arial" w:cs="Arial"/>
                <w:sz w:val="20"/>
                <w:szCs w:val="20"/>
                <w:rPrChange w:id="772"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26B1BB7B" w14:textId="77777777" w:rsidR="00B620C2" w:rsidRPr="005B49B3" w:rsidRDefault="00B620C2" w:rsidP="00DF219C">
            <w:pPr>
              <w:snapToGrid w:val="0"/>
              <w:spacing w:after="0" w:line="240" w:lineRule="auto"/>
              <w:rPr>
                <w:rFonts w:ascii="Arial" w:hAnsi="Arial" w:cs="Arial"/>
                <w:sz w:val="20"/>
                <w:szCs w:val="20"/>
                <w:rPrChange w:id="773" w:author="Kevin Chen" w:date="2020-03-26T14:02:00Z">
                  <w:rPr>
                    <w:rFonts w:asciiTheme="majorHAnsi" w:hAnsiTheme="majorHAnsi" w:cstheme="majorHAnsi"/>
                  </w:rPr>
                </w:rPrChange>
              </w:rPr>
            </w:pPr>
          </w:p>
        </w:tc>
      </w:tr>
      <w:tr w:rsidR="00B620C2" w:rsidRPr="005B49B3" w14:paraId="2EB5971C" w14:textId="77777777" w:rsidTr="00AA3729">
        <w:trPr>
          <w:jc w:val="center"/>
        </w:trPr>
        <w:tc>
          <w:tcPr>
            <w:tcW w:w="1728" w:type="dxa"/>
          </w:tcPr>
          <w:p w14:paraId="36087587" w14:textId="77777777" w:rsidR="00B620C2" w:rsidRPr="005B49B3" w:rsidRDefault="00B620C2" w:rsidP="00DF219C">
            <w:pPr>
              <w:snapToGrid w:val="0"/>
              <w:spacing w:after="0" w:line="240" w:lineRule="auto"/>
              <w:rPr>
                <w:rFonts w:ascii="Arial" w:hAnsi="Arial" w:cs="Arial"/>
                <w:sz w:val="20"/>
                <w:szCs w:val="20"/>
                <w:rPrChange w:id="774" w:author="Kevin Chen" w:date="2020-03-26T14:02:00Z">
                  <w:rPr>
                    <w:rFonts w:asciiTheme="majorHAnsi" w:hAnsiTheme="majorHAnsi" w:cstheme="majorHAnsi"/>
                  </w:rPr>
                </w:rPrChange>
              </w:rPr>
            </w:pPr>
          </w:p>
        </w:tc>
        <w:tc>
          <w:tcPr>
            <w:tcW w:w="1656" w:type="dxa"/>
          </w:tcPr>
          <w:p w14:paraId="7D918C23" w14:textId="3B7BC257" w:rsidR="00B620C2" w:rsidRPr="005B49B3" w:rsidRDefault="00F8413E" w:rsidP="00DF219C">
            <w:pPr>
              <w:pStyle w:val="Compact"/>
              <w:snapToGrid w:val="0"/>
              <w:spacing w:before="0" w:after="0"/>
              <w:rPr>
                <w:rFonts w:ascii="Arial" w:hAnsi="Arial" w:cs="Arial"/>
                <w:sz w:val="20"/>
                <w:szCs w:val="20"/>
                <w:rPrChange w:id="775"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776"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0.3</w:t>
            </w:r>
          </w:p>
        </w:tc>
        <w:tc>
          <w:tcPr>
            <w:tcW w:w="1642" w:type="dxa"/>
          </w:tcPr>
          <w:p w14:paraId="53BA2196" w14:textId="77777777" w:rsidR="00B620C2" w:rsidRPr="005B49B3" w:rsidRDefault="00B620C2" w:rsidP="00DF219C">
            <w:pPr>
              <w:pStyle w:val="Compact"/>
              <w:snapToGrid w:val="0"/>
              <w:spacing w:before="0" w:after="0"/>
              <w:rPr>
                <w:rFonts w:ascii="Arial" w:hAnsi="Arial" w:cs="Arial"/>
                <w:sz w:val="20"/>
                <w:szCs w:val="20"/>
                <w:rPrChange w:id="777" w:author="Kevin Chen" w:date="2020-03-26T14:02:00Z">
                  <w:rPr>
                    <w:rFonts w:asciiTheme="majorHAnsi" w:hAnsiTheme="majorHAnsi" w:cstheme="majorHAnsi"/>
                    <w:sz w:val="22"/>
                    <w:szCs w:val="22"/>
                  </w:rPr>
                </w:rPrChange>
              </w:rPr>
            </w:pPr>
            <w:r w:rsidRPr="005B49B3">
              <w:rPr>
                <w:rFonts w:ascii="Arial" w:hAnsi="Arial" w:cs="Arial"/>
                <w:sz w:val="20"/>
                <w:szCs w:val="20"/>
                <w:rPrChange w:id="778"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779"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780" w:author="Kevin Chen" w:date="2020-03-26T14:02:00Z">
                  <w:rPr>
                    <w:rFonts w:asciiTheme="majorHAnsi" w:hAnsiTheme="majorHAnsi" w:cstheme="majorHAnsi"/>
                    <w:sz w:val="22"/>
                    <w:szCs w:val="22"/>
                  </w:rPr>
                </w:rPrChange>
              </w:rPr>
              <w:t>·years</w:t>
            </w:r>
          </w:p>
        </w:tc>
        <w:tc>
          <w:tcPr>
            <w:tcW w:w="1728" w:type="dxa"/>
          </w:tcPr>
          <w:p w14:paraId="26A74F89" w14:textId="3DAB87B8" w:rsidR="00B620C2" w:rsidRPr="005B49B3" w:rsidRDefault="00DF219C" w:rsidP="00DF219C">
            <w:pPr>
              <w:pStyle w:val="Compact"/>
              <w:snapToGrid w:val="0"/>
              <w:spacing w:before="0" w:after="0"/>
              <w:jc w:val="center"/>
              <w:rPr>
                <w:rFonts w:ascii="Arial" w:hAnsi="Arial" w:cs="Arial"/>
                <w:sz w:val="20"/>
                <w:szCs w:val="20"/>
                <w:rPrChange w:id="781" w:author="Kevin Chen" w:date="2020-03-26T14:02:00Z">
                  <w:rPr>
                    <w:rFonts w:asciiTheme="majorHAnsi" w:hAnsiTheme="majorHAnsi" w:cstheme="majorHAnsi"/>
                    <w:sz w:val="22"/>
                    <w:szCs w:val="22"/>
                  </w:rPr>
                </w:rPrChange>
              </w:rPr>
            </w:pPr>
            <w:r w:rsidRPr="005B49B3">
              <w:rPr>
                <w:rFonts w:ascii="Arial" w:hAnsi="Arial" w:cs="Arial"/>
                <w:sz w:val="20"/>
                <w:szCs w:val="20"/>
              </w:rPr>
              <w:t>309</w:t>
            </w:r>
          </w:p>
        </w:tc>
        <w:tc>
          <w:tcPr>
            <w:tcW w:w="624" w:type="dxa"/>
          </w:tcPr>
          <w:p w14:paraId="7BA2FEA7" w14:textId="3ABCCA69" w:rsidR="00B620C2" w:rsidRPr="005B49B3" w:rsidRDefault="00DF219C" w:rsidP="00DF219C">
            <w:pPr>
              <w:pStyle w:val="Compact"/>
              <w:snapToGrid w:val="0"/>
              <w:spacing w:before="0" w:after="0"/>
              <w:jc w:val="right"/>
              <w:rPr>
                <w:rFonts w:ascii="Arial" w:hAnsi="Arial" w:cs="Arial"/>
                <w:sz w:val="20"/>
                <w:szCs w:val="20"/>
                <w:rPrChange w:id="782" w:author="Kevin Chen" w:date="2020-03-26T14:02:00Z">
                  <w:rPr>
                    <w:rFonts w:asciiTheme="majorHAnsi" w:hAnsiTheme="majorHAnsi" w:cstheme="majorHAnsi"/>
                    <w:sz w:val="22"/>
                    <w:szCs w:val="22"/>
                  </w:rPr>
                </w:rPrChange>
              </w:rPr>
            </w:pPr>
            <w:r w:rsidRPr="005B49B3">
              <w:rPr>
                <w:rFonts w:ascii="Arial" w:hAnsi="Arial" w:cs="Arial"/>
                <w:sz w:val="20"/>
                <w:szCs w:val="20"/>
              </w:rPr>
              <w:t>1.07</w:t>
            </w:r>
          </w:p>
        </w:tc>
        <w:tc>
          <w:tcPr>
            <w:tcW w:w="1440" w:type="dxa"/>
          </w:tcPr>
          <w:p w14:paraId="37103C3D" w14:textId="220911B9" w:rsidR="00B620C2" w:rsidRPr="005B49B3" w:rsidRDefault="00DF219C" w:rsidP="00126DA9">
            <w:pPr>
              <w:pStyle w:val="Compact"/>
              <w:snapToGrid w:val="0"/>
              <w:spacing w:before="0" w:after="0"/>
              <w:rPr>
                <w:rFonts w:ascii="Arial" w:hAnsi="Arial" w:cs="Arial"/>
                <w:sz w:val="20"/>
                <w:szCs w:val="20"/>
                <w:rPrChange w:id="783" w:author="Kevin Chen" w:date="2020-03-26T14:02:00Z">
                  <w:rPr>
                    <w:rFonts w:asciiTheme="majorHAnsi" w:hAnsiTheme="majorHAnsi" w:cstheme="majorHAnsi"/>
                    <w:sz w:val="22"/>
                    <w:szCs w:val="22"/>
                  </w:rPr>
                </w:rPrChange>
              </w:rPr>
            </w:pPr>
            <w:r w:rsidRPr="005B49B3">
              <w:rPr>
                <w:rFonts w:ascii="Arial" w:hAnsi="Arial" w:cs="Arial"/>
                <w:sz w:val="20"/>
                <w:szCs w:val="20"/>
              </w:rPr>
              <w:t>(0.92</w:t>
            </w:r>
            <w:r w:rsidR="00126DA9" w:rsidRPr="005B49B3">
              <w:rPr>
                <w:rFonts w:ascii="Arial" w:hAnsi="Arial" w:cs="Arial"/>
                <w:sz w:val="20"/>
                <w:szCs w:val="20"/>
              </w:rPr>
              <w:t>–</w:t>
            </w:r>
            <w:r w:rsidRPr="005B49B3">
              <w:rPr>
                <w:rFonts w:ascii="Arial" w:hAnsi="Arial" w:cs="Arial"/>
                <w:sz w:val="20"/>
                <w:szCs w:val="20"/>
              </w:rPr>
              <w:t>1.25)</w:t>
            </w:r>
          </w:p>
        </w:tc>
        <w:tc>
          <w:tcPr>
            <w:tcW w:w="323" w:type="dxa"/>
            <w:gridSpan w:val="2"/>
          </w:tcPr>
          <w:p w14:paraId="04E3B579" w14:textId="77777777" w:rsidR="00B620C2" w:rsidRPr="005B49B3" w:rsidRDefault="00B620C2" w:rsidP="00DF219C">
            <w:pPr>
              <w:snapToGrid w:val="0"/>
              <w:spacing w:after="0" w:line="240" w:lineRule="auto"/>
              <w:rPr>
                <w:rFonts w:ascii="Arial" w:hAnsi="Arial" w:cs="Arial"/>
                <w:sz w:val="20"/>
                <w:szCs w:val="20"/>
                <w:rPrChange w:id="784" w:author="Kevin Chen" w:date="2020-03-26T14:02:00Z">
                  <w:rPr>
                    <w:rFonts w:asciiTheme="majorHAnsi" w:hAnsiTheme="majorHAnsi" w:cstheme="majorHAnsi"/>
                  </w:rPr>
                </w:rPrChange>
              </w:rPr>
            </w:pPr>
          </w:p>
        </w:tc>
      </w:tr>
      <w:tr w:rsidR="00B620C2" w:rsidRPr="005B49B3" w14:paraId="0C50662E" w14:textId="77777777" w:rsidTr="00AA3729">
        <w:trPr>
          <w:jc w:val="center"/>
        </w:trPr>
        <w:tc>
          <w:tcPr>
            <w:tcW w:w="1728" w:type="dxa"/>
          </w:tcPr>
          <w:p w14:paraId="0772D0D6" w14:textId="77777777" w:rsidR="00B620C2" w:rsidRPr="005B49B3" w:rsidRDefault="00B620C2" w:rsidP="00DF219C">
            <w:pPr>
              <w:snapToGrid w:val="0"/>
              <w:spacing w:after="0" w:line="240" w:lineRule="auto"/>
              <w:rPr>
                <w:rFonts w:ascii="Arial" w:hAnsi="Arial" w:cs="Arial"/>
                <w:sz w:val="20"/>
                <w:szCs w:val="20"/>
                <w:rPrChange w:id="785" w:author="Kevin Chen" w:date="2020-03-26T14:02:00Z">
                  <w:rPr>
                    <w:rFonts w:asciiTheme="majorHAnsi" w:hAnsiTheme="majorHAnsi" w:cstheme="majorHAnsi"/>
                  </w:rPr>
                </w:rPrChange>
              </w:rPr>
            </w:pPr>
          </w:p>
        </w:tc>
        <w:tc>
          <w:tcPr>
            <w:tcW w:w="1656" w:type="dxa"/>
          </w:tcPr>
          <w:p w14:paraId="5AC2560A" w14:textId="1D5D1BEA" w:rsidR="00B620C2" w:rsidRPr="005B49B3" w:rsidRDefault="00F8413E" w:rsidP="00DF219C">
            <w:pPr>
              <w:pStyle w:val="Compact"/>
              <w:snapToGrid w:val="0"/>
              <w:spacing w:before="0" w:after="0"/>
              <w:rPr>
                <w:rFonts w:ascii="Arial" w:hAnsi="Arial" w:cs="Arial"/>
                <w:sz w:val="20"/>
                <w:szCs w:val="20"/>
                <w:rPrChange w:id="786"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0.3</w:t>
            </w:r>
            <w:r w:rsidR="00B620C2" w:rsidRPr="005B49B3">
              <w:rPr>
                <w:rFonts w:ascii="Arial" w:hAnsi="Arial" w:cs="Arial"/>
                <w:sz w:val="20"/>
                <w:szCs w:val="20"/>
                <w:rPrChange w:id="787"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1.6</w:t>
            </w:r>
          </w:p>
        </w:tc>
        <w:tc>
          <w:tcPr>
            <w:tcW w:w="1642" w:type="dxa"/>
          </w:tcPr>
          <w:p w14:paraId="6C6BB597" w14:textId="77777777" w:rsidR="00B620C2" w:rsidRPr="005B49B3" w:rsidRDefault="00B620C2" w:rsidP="00DF219C">
            <w:pPr>
              <w:pStyle w:val="Compact"/>
              <w:snapToGrid w:val="0"/>
              <w:spacing w:before="0" w:after="0"/>
              <w:rPr>
                <w:rFonts w:ascii="Arial" w:hAnsi="Arial" w:cs="Arial"/>
                <w:sz w:val="20"/>
                <w:szCs w:val="20"/>
                <w:rPrChange w:id="788" w:author="Kevin Chen" w:date="2020-03-26T14:02:00Z">
                  <w:rPr>
                    <w:rFonts w:asciiTheme="majorHAnsi" w:hAnsiTheme="majorHAnsi" w:cstheme="majorHAnsi"/>
                    <w:sz w:val="22"/>
                    <w:szCs w:val="22"/>
                  </w:rPr>
                </w:rPrChange>
              </w:rPr>
            </w:pPr>
            <w:r w:rsidRPr="005B49B3">
              <w:rPr>
                <w:rFonts w:ascii="Arial" w:hAnsi="Arial" w:cs="Arial"/>
                <w:sz w:val="20"/>
                <w:szCs w:val="20"/>
                <w:rPrChange w:id="78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79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791" w:author="Kevin Chen" w:date="2020-03-26T14:02:00Z">
                  <w:rPr>
                    <w:rFonts w:asciiTheme="majorHAnsi" w:hAnsiTheme="majorHAnsi" w:cstheme="majorHAnsi"/>
                    <w:sz w:val="22"/>
                    <w:szCs w:val="22"/>
                  </w:rPr>
                </w:rPrChange>
              </w:rPr>
              <w:t>·years</w:t>
            </w:r>
          </w:p>
        </w:tc>
        <w:tc>
          <w:tcPr>
            <w:tcW w:w="1728" w:type="dxa"/>
          </w:tcPr>
          <w:p w14:paraId="7B225AA3" w14:textId="37D966C6" w:rsidR="00B620C2" w:rsidRPr="005B49B3" w:rsidRDefault="00DF219C" w:rsidP="00DF219C">
            <w:pPr>
              <w:pStyle w:val="Compact"/>
              <w:snapToGrid w:val="0"/>
              <w:spacing w:before="0" w:after="0"/>
              <w:jc w:val="center"/>
              <w:rPr>
                <w:rFonts w:ascii="Arial" w:hAnsi="Arial" w:cs="Arial"/>
                <w:sz w:val="20"/>
                <w:szCs w:val="20"/>
                <w:rPrChange w:id="792" w:author="Kevin Chen" w:date="2020-03-26T14:02:00Z">
                  <w:rPr>
                    <w:rFonts w:asciiTheme="majorHAnsi" w:hAnsiTheme="majorHAnsi" w:cstheme="majorHAnsi"/>
                    <w:sz w:val="22"/>
                    <w:szCs w:val="22"/>
                  </w:rPr>
                </w:rPrChange>
              </w:rPr>
            </w:pPr>
            <w:r w:rsidRPr="005B49B3">
              <w:rPr>
                <w:rFonts w:ascii="Arial" w:hAnsi="Arial" w:cs="Arial"/>
                <w:sz w:val="20"/>
                <w:szCs w:val="20"/>
              </w:rPr>
              <w:t>309</w:t>
            </w:r>
          </w:p>
        </w:tc>
        <w:tc>
          <w:tcPr>
            <w:tcW w:w="624" w:type="dxa"/>
          </w:tcPr>
          <w:p w14:paraId="6FFC17EC" w14:textId="68F19C3A" w:rsidR="00B620C2" w:rsidRPr="005B49B3" w:rsidRDefault="00DF219C" w:rsidP="00DF219C">
            <w:pPr>
              <w:pStyle w:val="Compact"/>
              <w:snapToGrid w:val="0"/>
              <w:spacing w:before="0" w:after="0"/>
              <w:jc w:val="right"/>
              <w:rPr>
                <w:rFonts w:ascii="Arial" w:hAnsi="Arial" w:cs="Arial"/>
                <w:sz w:val="20"/>
                <w:szCs w:val="20"/>
                <w:rPrChange w:id="793" w:author="Kevin Chen" w:date="2020-03-26T14:02:00Z">
                  <w:rPr>
                    <w:rFonts w:asciiTheme="majorHAnsi" w:hAnsiTheme="majorHAnsi" w:cstheme="majorHAnsi"/>
                    <w:sz w:val="22"/>
                    <w:szCs w:val="22"/>
                  </w:rPr>
                </w:rPrChange>
              </w:rPr>
            </w:pPr>
            <w:r w:rsidRPr="005B49B3">
              <w:rPr>
                <w:rFonts w:ascii="Arial" w:hAnsi="Arial" w:cs="Arial"/>
                <w:sz w:val="20"/>
                <w:szCs w:val="20"/>
              </w:rPr>
              <w:t>0.96</w:t>
            </w:r>
          </w:p>
        </w:tc>
        <w:tc>
          <w:tcPr>
            <w:tcW w:w="1440" w:type="dxa"/>
          </w:tcPr>
          <w:p w14:paraId="352EAA8D" w14:textId="0E396366" w:rsidR="00B620C2" w:rsidRPr="005B49B3" w:rsidRDefault="00DF219C" w:rsidP="00126DA9">
            <w:pPr>
              <w:pStyle w:val="Compact"/>
              <w:snapToGrid w:val="0"/>
              <w:spacing w:before="0" w:after="0"/>
              <w:rPr>
                <w:rFonts w:ascii="Arial" w:hAnsi="Arial" w:cs="Arial"/>
                <w:sz w:val="20"/>
                <w:szCs w:val="20"/>
                <w:rPrChange w:id="794" w:author="Kevin Chen" w:date="2020-03-26T14:02:00Z">
                  <w:rPr>
                    <w:rFonts w:asciiTheme="majorHAnsi" w:hAnsiTheme="majorHAnsi" w:cstheme="majorHAnsi"/>
                    <w:sz w:val="22"/>
                    <w:szCs w:val="22"/>
                  </w:rPr>
                </w:rPrChange>
              </w:rPr>
            </w:pPr>
            <w:r w:rsidRPr="005B49B3">
              <w:rPr>
                <w:rFonts w:ascii="Arial" w:hAnsi="Arial" w:cs="Arial"/>
                <w:sz w:val="20"/>
                <w:szCs w:val="20"/>
              </w:rPr>
              <w:t>(0.82</w:t>
            </w:r>
            <w:r w:rsidR="00126DA9" w:rsidRPr="005B49B3">
              <w:rPr>
                <w:rFonts w:ascii="Arial" w:hAnsi="Arial" w:cs="Arial"/>
                <w:sz w:val="20"/>
                <w:szCs w:val="20"/>
              </w:rPr>
              <w:t>–</w:t>
            </w:r>
            <w:r w:rsidRPr="005B49B3">
              <w:rPr>
                <w:rFonts w:ascii="Arial" w:hAnsi="Arial" w:cs="Arial"/>
                <w:sz w:val="20"/>
                <w:szCs w:val="20"/>
              </w:rPr>
              <w:t>1.12)</w:t>
            </w:r>
          </w:p>
        </w:tc>
        <w:tc>
          <w:tcPr>
            <w:tcW w:w="323" w:type="dxa"/>
            <w:gridSpan w:val="2"/>
          </w:tcPr>
          <w:p w14:paraId="5A51B9C3" w14:textId="77777777" w:rsidR="00B620C2" w:rsidRPr="005B49B3" w:rsidRDefault="00B620C2" w:rsidP="00DF219C">
            <w:pPr>
              <w:snapToGrid w:val="0"/>
              <w:spacing w:after="0" w:line="240" w:lineRule="auto"/>
              <w:rPr>
                <w:rFonts w:ascii="Arial" w:hAnsi="Arial" w:cs="Arial"/>
                <w:sz w:val="20"/>
                <w:szCs w:val="20"/>
                <w:rPrChange w:id="795" w:author="Kevin Chen" w:date="2020-03-26T14:02:00Z">
                  <w:rPr>
                    <w:rFonts w:asciiTheme="majorHAnsi" w:hAnsiTheme="majorHAnsi" w:cstheme="majorHAnsi"/>
                  </w:rPr>
                </w:rPrChange>
              </w:rPr>
            </w:pPr>
          </w:p>
        </w:tc>
      </w:tr>
      <w:tr w:rsidR="00B620C2" w:rsidRPr="005B49B3" w14:paraId="28D2D7F1" w14:textId="77777777" w:rsidTr="00AA3729">
        <w:trPr>
          <w:jc w:val="center"/>
        </w:trPr>
        <w:tc>
          <w:tcPr>
            <w:tcW w:w="1728" w:type="dxa"/>
          </w:tcPr>
          <w:p w14:paraId="036C9B40" w14:textId="77777777" w:rsidR="00B620C2" w:rsidRPr="005B49B3" w:rsidRDefault="00B620C2" w:rsidP="00DF219C">
            <w:pPr>
              <w:snapToGrid w:val="0"/>
              <w:spacing w:after="0" w:line="240" w:lineRule="auto"/>
              <w:rPr>
                <w:rFonts w:ascii="Arial" w:hAnsi="Arial" w:cs="Arial"/>
                <w:sz w:val="20"/>
                <w:szCs w:val="20"/>
                <w:rPrChange w:id="796" w:author="Kevin Chen" w:date="2020-03-26T14:02:00Z">
                  <w:rPr>
                    <w:rFonts w:asciiTheme="majorHAnsi" w:hAnsiTheme="majorHAnsi" w:cstheme="majorHAnsi"/>
                  </w:rPr>
                </w:rPrChange>
              </w:rPr>
            </w:pPr>
          </w:p>
        </w:tc>
        <w:tc>
          <w:tcPr>
            <w:tcW w:w="1656" w:type="dxa"/>
          </w:tcPr>
          <w:p w14:paraId="788CA3FD" w14:textId="03EDFE76" w:rsidR="00B620C2" w:rsidRPr="005B49B3" w:rsidRDefault="00F8413E" w:rsidP="00DF219C">
            <w:pPr>
              <w:pStyle w:val="Compact"/>
              <w:snapToGrid w:val="0"/>
              <w:spacing w:before="0" w:after="0"/>
              <w:rPr>
                <w:rFonts w:ascii="Arial" w:hAnsi="Arial" w:cs="Arial"/>
                <w:sz w:val="20"/>
                <w:szCs w:val="20"/>
                <w:rPrChange w:id="797"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1.6</w:t>
            </w:r>
          </w:p>
        </w:tc>
        <w:tc>
          <w:tcPr>
            <w:tcW w:w="1642" w:type="dxa"/>
          </w:tcPr>
          <w:p w14:paraId="467C1486" w14:textId="77777777" w:rsidR="00B620C2" w:rsidRPr="005B49B3" w:rsidRDefault="00B620C2" w:rsidP="00DF219C">
            <w:pPr>
              <w:pStyle w:val="Compact"/>
              <w:snapToGrid w:val="0"/>
              <w:spacing w:before="0" w:after="0"/>
              <w:rPr>
                <w:rFonts w:ascii="Arial" w:hAnsi="Arial" w:cs="Arial"/>
                <w:sz w:val="20"/>
                <w:szCs w:val="20"/>
                <w:rPrChange w:id="798" w:author="Kevin Chen" w:date="2020-03-26T14:02:00Z">
                  <w:rPr>
                    <w:rFonts w:asciiTheme="majorHAnsi" w:hAnsiTheme="majorHAnsi" w:cstheme="majorHAnsi"/>
                    <w:sz w:val="22"/>
                    <w:szCs w:val="22"/>
                  </w:rPr>
                </w:rPrChange>
              </w:rPr>
            </w:pPr>
            <w:r w:rsidRPr="005B49B3">
              <w:rPr>
                <w:rFonts w:ascii="Arial" w:hAnsi="Arial" w:cs="Arial"/>
                <w:sz w:val="20"/>
                <w:szCs w:val="20"/>
                <w:rPrChange w:id="79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0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01" w:author="Kevin Chen" w:date="2020-03-26T14:02:00Z">
                  <w:rPr>
                    <w:rFonts w:asciiTheme="majorHAnsi" w:hAnsiTheme="majorHAnsi" w:cstheme="majorHAnsi"/>
                    <w:sz w:val="22"/>
                    <w:szCs w:val="22"/>
                  </w:rPr>
                </w:rPrChange>
              </w:rPr>
              <w:t>·years</w:t>
            </w:r>
          </w:p>
        </w:tc>
        <w:tc>
          <w:tcPr>
            <w:tcW w:w="1728" w:type="dxa"/>
          </w:tcPr>
          <w:p w14:paraId="212C3D03" w14:textId="74719837" w:rsidR="00B620C2" w:rsidRPr="005B49B3" w:rsidRDefault="00DF219C" w:rsidP="00DF219C">
            <w:pPr>
              <w:pStyle w:val="Compact"/>
              <w:snapToGrid w:val="0"/>
              <w:spacing w:before="0" w:after="0"/>
              <w:jc w:val="center"/>
              <w:rPr>
                <w:rFonts w:ascii="Arial" w:hAnsi="Arial" w:cs="Arial"/>
                <w:sz w:val="20"/>
                <w:szCs w:val="20"/>
                <w:rPrChange w:id="802" w:author="Kevin Chen" w:date="2020-03-26T14:02:00Z">
                  <w:rPr>
                    <w:rFonts w:asciiTheme="majorHAnsi" w:hAnsiTheme="majorHAnsi" w:cstheme="majorHAnsi"/>
                    <w:sz w:val="22"/>
                    <w:szCs w:val="22"/>
                  </w:rPr>
                </w:rPrChange>
              </w:rPr>
            </w:pPr>
            <w:r w:rsidRPr="005B49B3">
              <w:rPr>
                <w:rFonts w:ascii="Arial" w:hAnsi="Arial" w:cs="Arial"/>
                <w:sz w:val="20"/>
                <w:szCs w:val="20"/>
              </w:rPr>
              <w:t>309</w:t>
            </w:r>
          </w:p>
        </w:tc>
        <w:tc>
          <w:tcPr>
            <w:tcW w:w="624" w:type="dxa"/>
          </w:tcPr>
          <w:p w14:paraId="392D57E2" w14:textId="71143311" w:rsidR="00B620C2" w:rsidRPr="005B49B3" w:rsidRDefault="00DF219C" w:rsidP="00DF219C">
            <w:pPr>
              <w:pStyle w:val="Compact"/>
              <w:snapToGrid w:val="0"/>
              <w:spacing w:before="0" w:after="0"/>
              <w:jc w:val="right"/>
              <w:rPr>
                <w:rFonts w:ascii="Arial" w:hAnsi="Arial" w:cs="Arial"/>
                <w:sz w:val="20"/>
                <w:szCs w:val="20"/>
                <w:rPrChange w:id="803" w:author="Kevin Chen" w:date="2020-03-26T14:02:00Z">
                  <w:rPr>
                    <w:rFonts w:asciiTheme="majorHAnsi" w:hAnsiTheme="majorHAnsi" w:cstheme="majorHAnsi"/>
                    <w:sz w:val="22"/>
                    <w:szCs w:val="22"/>
                  </w:rPr>
                </w:rPrChange>
              </w:rPr>
            </w:pPr>
            <w:r w:rsidRPr="005B49B3">
              <w:rPr>
                <w:rFonts w:ascii="Arial" w:hAnsi="Arial" w:cs="Arial"/>
                <w:sz w:val="20"/>
                <w:szCs w:val="20"/>
              </w:rPr>
              <w:t>0.91</w:t>
            </w:r>
          </w:p>
        </w:tc>
        <w:tc>
          <w:tcPr>
            <w:tcW w:w="1440" w:type="dxa"/>
          </w:tcPr>
          <w:p w14:paraId="1B9150FF" w14:textId="383FF21E" w:rsidR="00B620C2" w:rsidRPr="005B49B3" w:rsidRDefault="00DF219C" w:rsidP="00126DA9">
            <w:pPr>
              <w:pStyle w:val="Compact"/>
              <w:snapToGrid w:val="0"/>
              <w:spacing w:before="0" w:after="0"/>
              <w:rPr>
                <w:rFonts w:ascii="Arial" w:hAnsi="Arial" w:cs="Arial"/>
                <w:sz w:val="20"/>
                <w:szCs w:val="20"/>
                <w:rPrChange w:id="804" w:author="Kevin Chen" w:date="2020-03-26T14:02:00Z">
                  <w:rPr>
                    <w:rFonts w:asciiTheme="majorHAnsi" w:hAnsiTheme="majorHAnsi" w:cstheme="majorHAnsi"/>
                    <w:sz w:val="22"/>
                    <w:szCs w:val="22"/>
                  </w:rPr>
                </w:rPrChange>
              </w:rPr>
            </w:pPr>
            <w:r w:rsidRPr="005B49B3">
              <w:rPr>
                <w:rFonts w:ascii="Arial" w:hAnsi="Arial" w:cs="Arial"/>
                <w:sz w:val="20"/>
                <w:szCs w:val="20"/>
              </w:rPr>
              <w:t>(0.78</w:t>
            </w:r>
            <w:r w:rsidR="00126DA9" w:rsidRPr="005B49B3">
              <w:rPr>
                <w:rFonts w:ascii="Arial" w:hAnsi="Arial" w:cs="Arial"/>
                <w:sz w:val="20"/>
                <w:szCs w:val="20"/>
              </w:rPr>
              <w:t>–</w:t>
            </w:r>
            <w:r w:rsidRPr="005B49B3">
              <w:rPr>
                <w:rFonts w:ascii="Arial" w:hAnsi="Arial" w:cs="Arial"/>
                <w:sz w:val="20"/>
                <w:szCs w:val="20"/>
              </w:rPr>
              <w:t>1.05)</w:t>
            </w:r>
          </w:p>
        </w:tc>
        <w:tc>
          <w:tcPr>
            <w:tcW w:w="323" w:type="dxa"/>
            <w:gridSpan w:val="2"/>
          </w:tcPr>
          <w:p w14:paraId="30DCFC96" w14:textId="77777777" w:rsidR="00B620C2" w:rsidRPr="005B49B3" w:rsidRDefault="00B620C2" w:rsidP="00DF219C">
            <w:pPr>
              <w:snapToGrid w:val="0"/>
              <w:spacing w:after="0" w:line="240" w:lineRule="auto"/>
              <w:rPr>
                <w:rFonts w:ascii="Arial" w:hAnsi="Arial" w:cs="Arial"/>
                <w:sz w:val="20"/>
                <w:szCs w:val="20"/>
                <w:rPrChange w:id="805" w:author="Kevin Chen" w:date="2020-03-26T14:02:00Z">
                  <w:rPr>
                    <w:rFonts w:asciiTheme="majorHAnsi" w:hAnsiTheme="majorHAnsi" w:cstheme="majorHAnsi"/>
                  </w:rPr>
                </w:rPrChange>
              </w:rPr>
            </w:pPr>
          </w:p>
        </w:tc>
      </w:tr>
      <w:tr w:rsidR="00B620C2" w:rsidRPr="005B49B3" w14:paraId="5CA21CDB" w14:textId="77777777" w:rsidTr="00AA3729">
        <w:trPr>
          <w:gridAfter w:val="1"/>
          <w:wAfter w:w="19" w:type="dxa"/>
          <w:jc w:val="center"/>
        </w:trPr>
        <w:tc>
          <w:tcPr>
            <w:tcW w:w="9122" w:type="dxa"/>
            <w:gridSpan w:val="7"/>
          </w:tcPr>
          <w:p w14:paraId="3BB2FD09" w14:textId="5403C224" w:rsidR="00B620C2" w:rsidRPr="005B49B3" w:rsidRDefault="00DF219C" w:rsidP="00126DA9">
            <w:pPr>
              <w:snapToGrid w:val="0"/>
              <w:spacing w:after="0" w:line="240" w:lineRule="auto"/>
              <w:rPr>
                <w:rFonts w:ascii="Arial" w:hAnsi="Arial" w:cs="Arial"/>
                <w:sz w:val="20"/>
                <w:szCs w:val="20"/>
                <w:rPrChange w:id="806" w:author="Kevin Chen" w:date="2020-03-26T14:02:00Z">
                  <w:rPr>
                    <w:rFonts w:asciiTheme="majorHAnsi" w:hAnsiTheme="majorHAnsi" w:cstheme="majorHAnsi"/>
                  </w:rPr>
                </w:rPrChange>
              </w:rPr>
            </w:pPr>
            <w:r w:rsidRPr="005B49B3">
              <w:rPr>
                <w:rFonts w:ascii="Arial" w:hAnsi="Arial" w:cs="Arial"/>
                <w:sz w:val="20"/>
                <w:szCs w:val="20"/>
              </w:rPr>
              <w:t>Esophageal cancer (176 cases)</w:t>
            </w:r>
          </w:p>
        </w:tc>
      </w:tr>
      <w:tr w:rsidR="00B620C2" w:rsidRPr="005B49B3" w14:paraId="15130C04" w14:textId="77777777" w:rsidTr="00AA3729">
        <w:trPr>
          <w:jc w:val="center"/>
        </w:trPr>
        <w:tc>
          <w:tcPr>
            <w:tcW w:w="1728" w:type="dxa"/>
          </w:tcPr>
          <w:p w14:paraId="5239EE8D" w14:textId="77777777" w:rsidR="00B620C2" w:rsidRPr="005B49B3" w:rsidRDefault="00B620C2" w:rsidP="00DF219C">
            <w:pPr>
              <w:snapToGrid w:val="0"/>
              <w:spacing w:after="0" w:line="240" w:lineRule="auto"/>
              <w:rPr>
                <w:rFonts w:ascii="Arial" w:hAnsi="Arial" w:cs="Arial"/>
                <w:sz w:val="20"/>
                <w:szCs w:val="20"/>
                <w:rPrChange w:id="807" w:author="Kevin Chen" w:date="2020-03-26T14:02:00Z">
                  <w:rPr>
                    <w:rFonts w:asciiTheme="majorHAnsi" w:hAnsiTheme="majorHAnsi" w:cstheme="majorHAnsi"/>
                  </w:rPr>
                </w:rPrChange>
              </w:rPr>
            </w:pPr>
          </w:p>
        </w:tc>
        <w:tc>
          <w:tcPr>
            <w:tcW w:w="1656" w:type="dxa"/>
          </w:tcPr>
          <w:p w14:paraId="13816DC5" w14:textId="2E81BE6F" w:rsidR="00B620C2" w:rsidRPr="005B49B3" w:rsidRDefault="00DF219C" w:rsidP="00DF219C">
            <w:pPr>
              <w:pStyle w:val="Compact"/>
              <w:snapToGrid w:val="0"/>
              <w:spacing w:before="0" w:after="0"/>
              <w:rPr>
                <w:rFonts w:ascii="Arial" w:hAnsi="Arial" w:cs="Arial"/>
                <w:sz w:val="20"/>
                <w:szCs w:val="20"/>
                <w:rPrChange w:id="808"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675CCA2C" w14:textId="77777777" w:rsidR="00B620C2" w:rsidRPr="005B49B3" w:rsidRDefault="00B620C2" w:rsidP="00DF219C">
            <w:pPr>
              <w:pStyle w:val="Compact"/>
              <w:snapToGrid w:val="0"/>
              <w:spacing w:before="0" w:after="0"/>
              <w:rPr>
                <w:rFonts w:ascii="Arial" w:hAnsi="Arial" w:cs="Arial"/>
                <w:sz w:val="20"/>
                <w:szCs w:val="20"/>
                <w:rPrChange w:id="809" w:author="Kevin Chen" w:date="2020-03-26T14:02:00Z">
                  <w:rPr>
                    <w:rFonts w:asciiTheme="majorHAnsi" w:hAnsiTheme="majorHAnsi" w:cstheme="majorHAnsi"/>
                    <w:sz w:val="22"/>
                    <w:szCs w:val="22"/>
                  </w:rPr>
                </w:rPrChange>
              </w:rPr>
            </w:pPr>
            <w:r w:rsidRPr="005B49B3">
              <w:rPr>
                <w:rFonts w:ascii="Arial" w:hAnsi="Arial" w:cs="Arial"/>
                <w:sz w:val="20"/>
                <w:szCs w:val="20"/>
                <w:rPrChange w:id="810"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11"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12" w:author="Kevin Chen" w:date="2020-03-26T14:02:00Z">
                  <w:rPr>
                    <w:rFonts w:asciiTheme="majorHAnsi" w:hAnsiTheme="majorHAnsi" w:cstheme="majorHAnsi"/>
                    <w:sz w:val="22"/>
                    <w:szCs w:val="22"/>
                  </w:rPr>
                </w:rPrChange>
              </w:rPr>
              <w:t>·years</w:t>
            </w:r>
          </w:p>
        </w:tc>
        <w:tc>
          <w:tcPr>
            <w:tcW w:w="1728" w:type="dxa"/>
          </w:tcPr>
          <w:p w14:paraId="6DC4EF3F" w14:textId="11D23375" w:rsidR="00B620C2" w:rsidRPr="005B49B3" w:rsidRDefault="00DF219C" w:rsidP="00DF219C">
            <w:pPr>
              <w:pStyle w:val="Compact"/>
              <w:snapToGrid w:val="0"/>
              <w:spacing w:before="0" w:after="0"/>
              <w:jc w:val="center"/>
              <w:rPr>
                <w:rFonts w:ascii="Arial" w:hAnsi="Arial" w:cs="Arial"/>
                <w:sz w:val="20"/>
                <w:szCs w:val="20"/>
                <w:rPrChange w:id="813" w:author="Kevin Chen" w:date="2020-03-26T14:02:00Z">
                  <w:rPr>
                    <w:rFonts w:asciiTheme="majorHAnsi" w:hAnsiTheme="majorHAnsi" w:cstheme="majorHAnsi"/>
                    <w:sz w:val="22"/>
                    <w:szCs w:val="22"/>
                  </w:rPr>
                </w:rPrChange>
              </w:rPr>
            </w:pPr>
            <w:r w:rsidRPr="005B49B3">
              <w:rPr>
                <w:rFonts w:ascii="Arial" w:hAnsi="Arial" w:cs="Arial"/>
                <w:sz w:val="20"/>
                <w:szCs w:val="20"/>
              </w:rPr>
              <w:t>83</w:t>
            </w:r>
          </w:p>
        </w:tc>
        <w:tc>
          <w:tcPr>
            <w:tcW w:w="624" w:type="dxa"/>
          </w:tcPr>
          <w:p w14:paraId="371B27FE" w14:textId="6F38CE5F" w:rsidR="00B620C2" w:rsidRPr="005B49B3" w:rsidRDefault="00DF219C" w:rsidP="00DF219C">
            <w:pPr>
              <w:snapToGrid w:val="0"/>
              <w:spacing w:after="0" w:line="240" w:lineRule="auto"/>
              <w:rPr>
                <w:rFonts w:ascii="Arial" w:hAnsi="Arial" w:cs="Arial"/>
                <w:sz w:val="20"/>
                <w:szCs w:val="20"/>
                <w:rPrChange w:id="814"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27DA0887" w14:textId="6C96A878" w:rsidR="00B620C2" w:rsidRPr="005B49B3" w:rsidRDefault="008E6290" w:rsidP="00126DA9">
            <w:pPr>
              <w:snapToGrid w:val="0"/>
              <w:spacing w:after="0" w:line="240" w:lineRule="auto"/>
              <w:rPr>
                <w:rFonts w:ascii="Arial" w:hAnsi="Arial" w:cs="Arial"/>
                <w:sz w:val="20"/>
                <w:szCs w:val="20"/>
                <w:rPrChange w:id="815"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7285E0EE" w14:textId="77777777" w:rsidR="00B620C2" w:rsidRPr="005B49B3" w:rsidRDefault="00B620C2" w:rsidP="00DF219C">
            <w:pPr>
              <w:snapToGrid w:val="0"/>
              <w:spacing w:after="0" w:line="240" w:lineRule="auto"/>
              <w:rPr>
                <w:rFonts w:ascii="Arial" w:hAnsi="Arial" w:cs="Arial"/>
                <w:sz w:val="20"/>
                <w:szCs w:val="20"/>
                <w:rPrChange w:id="816" w:author="Kevin Chen" w:date="2020-03-26T14:02:00Z">
                  <w:rPr>
                    <w:rFonts w:asciiTheme="majorHAnsi" w:hAnsiTheme="majorHAnsi" w:cstheme="majorHAnsi"/>
                  </w:rPr>
                </w:rPrChange>
              </w:rPr>
            </w:pPr>
          </w:p>
        </w:tc>
      </w:tr>
      <w:tr w:rsidR="00B620C2" w:rsidRPr="005B49B3" w14:paraId="135695FF" w14:textId="77777777" w:rsidTr="00AA3729">
        <w:trPr>
          <w:jc w:val="center"/>
        </w:trPr>
        <w:tc>
          <w:tcPr>
            <w:tcW w:w="1728" w:type="dxa"/>
          </w:tcPr>
          <w:p w14:paraId="16C0AB2E" w14:textId="77777777" w:rsidR="00B620C2" w:rsidRPr="005B49B3" w:rsidRDefault="00B620C2" w:rsidP="00DF219C">
            <w:pPr>
              <w:snapToGrid w:val="0"/>
              <w:spacing w:after="0" w:line="240" w:lineRule="auto"/>
              <w:rPr>
                <w:rFonts w:ascii="Arial" w:hAnsi="Arial" w:cs="Arial"/>
                <w:sz w:val="20"/>
                <w:szCs w:val="20"/>
                <w:rPrChange w:id="817" w:author="Kevin Chen" w:date="2020-03-26T14:02:00Z">
                  <w:rPr>
                    <w:rFonts w:asciiTheme="majorHAnsi" w:hAnsiTheme="majorHAnsi" w:cstheme="majorHAnsi"/>
                  </w:rPr>
                </w:rPrChange>
              </w:rPr>
            </w:pPr>
          </w:p>
        </w:tc>
        <w:tc>
          <w:tcPr>
            <w:tcW w:w="1656" w:type="dxa"/>
          </w:tcPr>
          <w:p w14:paraId="7873C040" w14:textId="45DDF4F3" w:rsidR="00B620C2" w:rsidRPr="005B49B3" w:rsidRDefault="00F8413E" w:rsidP="00DF219C">
            <w:pPr>
              <w:pStyle w:val="Compact"/>
              <w:snapToGrid w:val="0"/>
              <w:spacing w:before="0" w:after="0"/>
              <w:rPr>
                <w:rFonts w:ascii="Arial" w:hAnsi="Arial" w:cs="Arial"/>
                <w:sz w:val="20"/>
                <w:szCs w:val="20"/>
                <w:rPrChange w:id="818"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819"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0.4</w:t>
            </w:r>
          </w:p>
        </w:tc>
        <w:tc>
          <w:tcPr>
            <w:tcW w:w="1642" w:type="dxa"/>
          </w:tcPr>
          <w:p w14:paraId="0BA34E77" w14:textId="77777777" w:rsidR="00B620C2" w:rsidRPr="005B49B3" w:rsidRDefault="00B620C2" w:rsidP="00DF219C">
            <w:pPr>
              <w:pStyle w:val="Compact"/>
              <w:snapToGrid w:val="0"/>
              <w:spacing w:before="0" w:after="0"/>
              <w:rPr>
                <w:rFonts w:ascii="Arial" w:hAnsi="Arial" w:cs="Arial"/>
                <w:sz w:val="20"/>
                <w:szCs w:val="20"/>
                <w:rPrChange w:id="820" w:author="Kevin Chen" w:date="2020-03-26T14:02:00Z">
                  <w:rPr>
                    <w:rFonts w:asciiTheme="majorHAnsi" w:hAnsiTheme="majorHAnsi" w:cstheme="majorHAnsi"/>
                    <w:sz w:val="22"/>
                    <w:szCs w:val="22"/>
                  </w:rPr>
                </w:rPrChange>
              </w:rPr>
            </w:pPr>
            <w:r w:rsidRPr="005B49B3">
              <w:rPr>
                <w:rFonts w:ascii="Arial" w:hAnsi="Arial" w:cs="Arial"/>
                <w:sz w:val="20"/>
                <w:szCs w:val="20"/>
                <w:rPrChange w:id="821"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22"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23" w:author="Kevin Chen" w:date="2020-03-26T14:02:00Z">
                  <w:rPr>
                    <w:rFonts w:asciiTheme="majorHAnsi" w:hAnsiTheme="majorHAnsi" w:cstheme="majorHAnsi"/>
                    <w:sz w:val="22"/>
                    <w:szCs w:val="22"/>
                  </w:rPr>
                </w:rPrChange>
              </w:rPr>
              <w:t>·years</w:t>
            </w:r>
          </w:p>
        </w:tc>
        <w:tc>
          <w:tcPr>
            <w:tcW w:w="1728" w:type="dxa"/>
          </w:tcPr>
          <w:p w14:paraId="1305DE69" w14:textId="40634B7E" w:rsidR="00B620C2" w:rsidRPr="005B49B3" w:rsidRDefault="00DF219C" w:rsidP="00DF219C">
            <w:pPr>
              <w:pStyle w:val="Compact"/>
              <w:snapToGrid w:val="0"/>
              <w:spacing w:before="0" w:after="0"/>
              <w:jc w:val="center"/>
              <w:rPr>
                <w:rFonts w:ascii="Arial" w:hAnsi="Arial" w:cs="Arial"/>
                <w:sz w:val="20"/>
                <w:szCs w:val="20"/>
                <w:rPrChange w:id="824" w:author="Kevin Chen" w:date="2020-03-26T14:02:00Z">
                  <w:rPr>
                    <w:rFonts w:asciiTheme="majorHAnsi" w:hAnsiTheme="majorHAnsi" w:cstheme="majorHAnsi"/>
                    <w:sz w:val="22"/>
                    <w:szCs w:val="22"/>
                  </w:rPr>
                </w:rPrChange>
              </w:rPr>
            </w:pPr>
            <w:r w:rsidRPr="005B49B3">
              <w:rPr>
                <w:rFonts w:ascii="Arial" w:hAnsi="Arial" w:cs="Arial"/>
                <w:sz w:val="20"/>
                <w:szCs w:val="20"/>
              </w:rPr>
              <w:t>31</w:t>
            </w:r>
          </w:p>
        </w:tc>
        <w:tc>
          <w:tcPr>
            <w:tcW w:w="624" w:type="dxa"/>
          </w:tcPr>
          <w:p w14:paraId="633217F1" w14:textId="423C66BE" w:rsidR="00B620C2" w:rsidRPr="005B49B3" w:rsidRDefault="00DF219C" w:rsidP="00DF219C">
            <w:pPr>
              <w:pStyle w:val="Compact"/>
              <w:snapToGrid w:val="0"/>
              <w:spacing w:before="0" w:after="0"/>
              <w:jc w:val="right"/>
              <w:rPr>
                <w:rFonts w:ascii="Arial" w:hAnsi="Arial" w:cs="Arial"/>
                <w:sz w:val="20"/>
                <w:szCs w:val="20"/>
                <w:rPrChange w:id="825" w:author="Kevin Chen" w:date="2020-03-26T14:02:00Z">
                  <w:rPr>
                    <w:rFonts w:asciiTheme="majorHAnsi" w:hAnsiTheme="majorHAnsi" w:cstheme="majorHAnsi"/>
                    <w:sz w:val="22"/>
                    <w:szCs w:val="22"/>
                  </w:rPr>
                </w:rPrChange>
              </w:rPr>
            </w:pPr>
            <w:r w:rsidRPr="005B49B3">
              <w:rPr>
                <w:rFonts w:ascii="Arial" w:hAnsi="Arial" w:cs="Arial"/>
                <w:sz w:val="20"/>
                <w:szCs w:val="20"/>
              </w:rPr>
              <w:t>1.17</w:t>
            </w:r>
          </w:p>
        </w:tc>
        <w:tc>
          <w:tcPr>
            <w:tcW w:w="1440" w:type="dxa"/>
          </w:tcPr>
          <w:p w14:paraId="13CD626D" w14:textId="6D600CA1" w:rsidR="00B620C2" w:rsidRPr="005B49B3" w:rsidRDefault="00DF219C" w:rsidP="00126DA9">
            <w:pPr>
              <w:pStyle w:val="Compact"/>
              <w:snapToGrid w:val="0"/>
              <w:spacing w:before="0" w:after="0"/>
              <w:rPr>
                <w:rFonts w:ascii="Arial" w:hAnsi="Arial" w:cs="Arial"/>
                <w:sz w:val="20"/>
                <w:szCs w:val="20"/>
                <w:rPrChange w:id="826" w:author="Kevin Chen" w:date="2020-03-26T14:02:00Z">
                  <w:rPr>
                    <w:rFonts w:asciiTheme="majorHAnsi" w:hAnsiTheme="majorHAnsi" w:cstheme="majorHAnsi"/>
                    <w:sz w:val="22"/>
                    <w:szCs w:val="22"/>
                  </w:rPr>
                </w:rPrChange>
              </w:rPr>
            </w:pPr>
            <w:r w:rsidRPr="005B49B3">
              <w:rPr>
                <w:rFonts w:ascii="Arial" w:hAnsi="Arial" w:cs="Arial"/>
                <w:sz w:val="20"/>
                <w:szCs w:val="20"/>
              </w:rPr>
              <w:t>(0.71</w:t>
            </w:r>
            <w:r w:rsidR="00126DA9" w:rsidRPr="005B49B3">
              <w:rPr>
                <w:rFonts w:ascii="Arial" w:hAnsi="Arial" w:cs="Arial"/>
                <w:sz w:val="20"/>
                <w:szCs w:val="20"/>
              </w:rPr>
              <w:t>–</w:t>
            </w:r>
            <w:r w:rsidRPr="005B49B3">
              <w:rPr>
                <w:rFonts w:ascii="Arial" w:hAnsi="Arial" w:cs="Arial"/>
                <w:sz w:val="20"/>
                <w:szCs w:val="20"/>
              </w:rPr>
              <w:t>1.91)</w:t>
            </w:r>
          </w:p>
        </w:tc>
        <w:tc>
          <w:tcPr>
            <w:tcW w:w="323" w:type="dxa"/>
            <w:gridSpan w:val="2"/>
          </w:tcPr>
          <w:p w14:paraId="4945BC53" w14:textId="77777777" w:rsidR="00B620C2" w:rsidRPr="005B49B3" w:rsidRDefault="00B620C2" w:rsidP="00DF219C">
            <w:pPr>
              <w:snapToGrid w:val="0"/>
              <w:spacing w:after="0" w:line="240" w:lineRule="auto"/>
              <w:rPr>
                <w:rFonts w:ascii="Arial" w:hAnsi="Arial" w:cs="Arial"/>
                <w:sz w:val="20"/>
                <w:szCs w:val="20"/>
                <w:rPrChange w:id="827" w:author="Kevin Chen" w:date="2020-03-26T14:02:00Z">
                  <w:rPr>
                    <w:rFonts w:asciiTheme="majorHAnsi" w:hAnsiTheme="majorHAnsi" w:cstheme="majorHAnsi"/>
                  </w:rPr>
                </w:rPrChange>
              </w:rPr>
            </w:pPr>
          </w:p>
        </w:tc>
      </w:tr>
      <w:tr w:rsidR="00B620C2" w:rsidRPr="005B49B3" w14:paraId="55C1AC12" w14:textId="77777777" w:rsidTr="00AA3729">
        <w:trPr>
          <w:jc w:val="center"/>
        </w:trPr>
        <w:tc>
          <w:tcPr>
            <w:tcW w:w="1728" w:type="dxa"/>
          </w:tcPr>
          <w:p w14:paraId="7BC502F1" w14:textId="77777777" w:rsidR="00B620C2" w:rsidRPr="005B49B3" w:rsidRDefault="00B620C2" w:rsidP="00DF219C">
            <w:pPr>
              <w:snapToGrid w:val="0"/>
              <w:spacing w:after="0" w:line="240" w:lineRule="auto"/>
              <w:rPr>
                <w:rFonts w:ascii="Arial" w:hAnsi="Arial" w:cs="Arial"/>
                <w:sz w:val="20"/>
                <w:szCs w:val="20"/>
                <w:rPrChange w:id="828" w:author="Kevin Chen" w:date="2020-03-26T14:02:00Z">
                  <w:rPr>
                    <w:rFonts w:asciiTheme="majorHAnsi" w:hAnsiTheme="majorHAnsi" w:cstheme="majorHAnsi"/>
                  </w:rPr>
                </w:rPrChange>
              </w:rPr>
            </w:pPr>
          </w:p>
        </w:tc>
        <w:tc>
          <w:tcPr>
            <w:tcW w:w="1656" w:type="dxa"/>
          </w:tcPr>
          <w:p w14:paraId="500ED74E" w14:textId="0F5265C4" w:rsidR="00B620C2" w:rsidRPr="005B49B3" w:rsidRDefault="00F8413E" w:rsidP="00DF219C">
            <w:pPr>
              <w:pStyle w:val="Compact"/>
              <w:snapToGrid w:val="0"/>
              <w:spacing w:before="0" w:after="0"/>
              <w:rPr>
                <w:rFonts w:ascii="Arial" w:hAnsi="Arial" w:cs="Arial"/>
                <w:sz w:val="20"/>
                <w:szCs w:val="20"/>
                <w:rPrChange w:id="829"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0.4</w:t>
            </w:r>
            <w:r w:rsidR="00B620C2" w:rsidRPr="005B49B3">
              <w:rPr>
                <w:rFonts w:ascii="Arial" w:hAnsi="Arial" w:cs="Arial"/>
                <w:sz w:val="20"/>
                <w:szCs w:val="20"/>
                <w:rPrChange w:id="830"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2.1</w:t>
            </w:r>
          </w:p>
        </w:tc>
        <w:tc>
          <w:tcPr>
            <w:tcW w:w="1642" w:type="dxa"/>
          </w:tcPr>
          <w:p w14:paraId="646699A2" w14:textId="77777777" w:rsidR="00B620C2" w:rsidRPr="005B49B3" w:rsidRDefault="00B620C2" w:rsidP="00DF219C">
            <w:pPr>
              <w:pStyle w:val="Compact"/>
              <w:snapToGrid w:val="0"/>
              <w:spacing w:before="0" w:after="0"/>
              <w:rPr>
                <w:rFonts w:ascii="Arial" w:hAnsi="Arial" w:cs="Arial"/>
                <w:sz w:val="20"/>
                <w:szCs w:val="20"/>
                <w:rPrChange w:id="831" w:author="Kevin Chen" w:date="2020-03-26T14:02:00Z">
                  <w:rPr>
                    <w:rFonts w:asciiTheme="majorHAnsi" w:hAnsiTheme="majorHAnsi" w:cstheme="majorHAnsi"/>
                    <w:sz w:val="22"/>
                    <w:szCs w:val="22"/>
                  </w:rPr>
                </w:rPrChange>
              </w:rPr>
            </w:pPr>
            <w:r w:rsidRPr="005B49B3">
              <w:rPr>
                <w:rFonts w:ascii="Arial" w:hAnsi="Arial" w:cs="Arial"/>
                <w:sz w:val="20"/>
                <w:szCs w:val="20"/>
                <w:rPrChange w:id="832"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33"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34" w:author="Kevin Chen" w:date="2020-03-26T14:02:00Z">
                  <w:rPr>
                    <w:rFonts w:asciiTheme="majorHAnsi" w:hAnsiTheme="majorHAnsi" w:cstheme="majorHAnsi"/>
                    <w:sz w:val="22"/>
                    <w:szCs w:val="22"/>
                  </w:rPr>
                </w:rPrChange>
              </w:rPr>
              <w:t>·years</w:t>
            </w:r>
          </w:p>
        </w:tc>
        <w:tc>
          <w:tcPr>
            <w:tcW w:w="1728" w:type="dxa"/>
          </w:tcPr>
          <w:p w14:paraId="4F20D4EF" w14:textId="1C536E07" w:rsidR="00B620C2" w:rsidRPr="005B49B3" w:rsidRDefault="00DF219C" w:rsidP="00DF219C">
            <w:pPr>
              <w:pStyle w:val="Compact"/>
              <w:snapToGrid w:val="0"/>
              <w:spacing w:before="0" w:after="0"/>
              <w:jc w:val="center"/>
              <w:rPr>
                <w:rFonts w:ascii="Arial" w:hAnsi="Arial" w:cs="Arial"/>
                <w:sz w:val="20"/>
                <w:szCs w:val="20"/>
                <w:rPrChange w:id="835" w:author="Kevin Chen" w:date="2020-03-26T14:02:00Z">
                  <w:rPr>
                    <w:rFonts w:asciiTheme="majorHAnsi" w:hAnsiTheme="majorHAnsi" w:cstheme="majorHAnsi"/>
                    <w:sz w:val="22"/>
                    <w:szCs w:val="22"/>
                  </w:rPr>
                </w:rPrChange>
              </w:rPr>
            </w:pPr>
            <w:r w:rsidRPr="005B49B3">
              <w:rPr>
                <w:rFonts w:ascii="Arial" w:hAnsi="Arial" w:cs="Arial"/>
                <w:sz w:val="20"/>
                <w:szCs w:val="20"/>
              </w:rPr>
              <w:t>32</w:t>
            </w:r>
          </w:p>
        </w:tc>
        <w:tc>
          <w:tcPr>
            <w:tcW w:w="624" w:type="dxa"/>
          </w:tcPr>
          <w:p w14:paraId="3995C30B" w14:textId="09B062EF" w:rsidR="00B620C2" w:rsidRPr="005B49B3" w:rsidRDefault="00DF219C" w:rsidP="00DF219C">
            <w:pPr>
              <w:pStyle w:val="Compact"/>
              <w:snapToGrid w:val="0"/>
              <w:spacing w:before="0" w:after="0"/>
              <w:jc w:val="right"/>
              <w:rPr>
                <w:rFonts w:ascii="Arial" w:hAnsi="Arial" w:cs="Arial"/>
                <w:sz w:val="20"/>
                <w:szCs w:val="20"/>
                <w:rPrChange w:id="836" w:author="Kevin Chen" w:date="2020-03-26T14:02:00Z">
                  <w:rPr>
                    <w:rFonts w:asciiTheme="majorHAnsi" w:hAnsiTheme="majorHAnsi" w:cstheme="majorHAnsi"/>
                    <w:sz w:val="22"/>
                    <w:szCs w:val="22"/>
                  </w:rPr>
                </w:rPrChange>
              </w:rPr>
            </w:pPr>
            <w:r w:rsidRPr="005B49B3">
              <w:rPr>
                <w:rFonts w:ascii="Arial" w:hAnsi="Arial" w:cs="Arial"/>
                <w:sz w:val="20"/>
                <w:szCs w:val="20"/>
              </w:rPr>
              <w:t>1.19</w:t>
            </w:r>
          </w:p>
        </w:tc>
        <w:tc>
          <w:tcPr>
            <w:tcW w:w="1440" w:type="dxa"/>
          </w:tcPr>
          <w:p w14:paraId="41685E41" w14:textId="5CBB0F76" w:rsidR="00B620C2" w:rsidRPr="005B49B3" w:rsidRDefault="00DF219C" w:rsidP="00126DA9">
            <w:pPr>
              <w:pStyle w:val="Compact"/>
              <w:snapToGrid w:val="0"/>
              <w:spacing w:before="0" w:after="0"/>
              <w:rPr>
                <w:rFonts w:ascii="Arial" w:hAnsi="Arial" w:cs="Arial"/>
                <w:sz w:val="20"/>
                <w:szCs w:val="20"/>
                <w:rPrChange w:id="837" w:author="Kevin Chen" w:date="2020-03-26T14:02:00Z">
                  <w:rPr>
                    <w:rFonts w:asciiTheme="majorHAnsi" w:hAnsiTheme="majorHAnsi" w:cstheme="majorHAnsi"/>
                    <w:sz w:val="22"/>
                    <w:szCs w:val="22"/>
                  </w:rPr>
                </w:rPrChange>
              </w:rPr>
            </w:pPr>
            <w:r w:rsidRPr="005B49B3">
              <w:rPr>
                <w:rFonts w:ascii="Arial" w:hAnsi="Arial" w:cs="Arial"/>
                <w:sz w:val="20"/>
                <w:szCs w:val="20"/>
              </w:rPr>
              <w:t>(0.74</w:t>
            </w:r>
            <w:r w:rsidR="00126DA9" w:rsidRPr="005B49B3">
              <w:rPr>
                <w:rFonts w:ascii="Arial" w:hAnsi="Arial" w:cs="Arial"/>
                <w:sz w:val="20"/>
                <w:szCs w:val="20"/>
              </w:rPr>
              <w:t>–</w:t>
            </w:r>
            <w:r w:rsidRPr="005B49B3">
              <w:rPr>
                <w:rFonts w:ascii="Arial" w:hAnsi="Arial" w:cs="Arial"/>
                <w:sz w:val="20"/>
                <w:szCs w:val="20"/>
              </w:rPr>
              <w:t>1.92)</w:t>
            </w:r>
          </w:p>
        </w:tc>
        <w:tc>
          <w:tcPr>
            <w:tcW w:w="323" w:type="dxa"/>
            <w:gridSpan w:val="2"/>
          </w:tcPr>
          <w:p w14:paraId="5BF4B49C" w14:textId="77777777" w:rsidR="00B620C2" w:rsidRPr="005B49B3" w:rsidRDefault="00B620C2" w:rsidP="00DF219C">
            <w:pPr>
              <w:snapToGrid w:val="0"/>
              <w:spacing w:after="0" w:line="240" w:lineRule="auto"/>
              <w:rPr>
                <w:rFonts w:ascii="Arial" w:hAnsi="Arial" w:cs="Arial"/>
                <w:sz w:val="20"/>
                <w:szCs w:val="20"/>
                <w:rPrChange w:id="838" w:author="Kevin Chen" w:date="2020-03-26T14:02:00Z">
                  <w:rPr>
                    <w:rFonts w:asciiTheme="majorHAnsi" w:hAnsiTheme="majorHAnsi" w:cstheme="majorHAnsi"/>
                  </w:rPr>
                </w:rPrChange>
              </w:rPr>
            </w:pPr>
          </w:p>
        </w:tc>
      </w:tr>
      <w:tr w:rsidR="00B620C2" w:rsidRPr="005B49B3" w14:paraId="5FA9BC80" w14:textId="77777777" w:rsidTr="00AA3729">
        <w:trPr>
          <w:jc w:val="center"/>
        </w:trPr>
        <w:tc>
          <w:tcPr>
            <w:tcW w:w="1728" w:type="dxa"/>
          </w:tcPr>
          <w:p w14:paraId="01F321DC" w14:textId="77777777" w:rsidR="00B620C2" w:rsidRPr="005B49B3" w:rsidRDefault="00B620C2" w:rsidP="00DF219C">
            <w:pPr>
              <w:snapToGrid w:val="0"/>
              <w:spacing w:after="0" w:line="240" w:lineRule="auto"/>
              <w:rPr>
                <w:rFonts w:ascii="Arial" w:hAnsi="Arial" w:cs="Arial"/>
                <w:sz w:val="20"/>
                <w:szCs w:val="20"/>
                <w:rPrChange w:id="839" w:author="Kevin Chen" w:date="2020-03-26T14:02:00Z">
                  <w:rPr>
                    <w:rFonts w:asciiTheme="majorHAnsi" w:hAnsiTheme="majorHAnsi" w:cstheme="majorHAnsi"/>
                  </w:rPr>
                </w:rPrChange>
              </w:rPr>
            </w:pPr>
          </w:p>
        </w:tc>
        <w:tc>
          <w:tcPr>
            <w:tcW w:w="1656" w:type="dxa"/>
          </w:tcPr>
          <w:p w14:paraId="676696F0" w14:textId="6F0D3F80" w:rsidR="00B620C2" w:rsidRPr="005B49B3" w:rsidRDefault="00F8413E" w:rsidP="00DF219C">
            <w:pPr>
              <w:pStyle w:val="Compact"/>
              <w:snapToGrid w:val="0"/>
              <w:spacing w:before="0" w:after="0"/>
              <w:rPr>
                <w:rFonts w:ascii="Arial" w:hAnsi="Arial" w:cs="Arial"/>
                <w:sz w:val="20"/>
                <w:szCs w:val="20"/>
                <w:rPrChange w:id="840"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2.1</w:t>
            </w:r>
          </w:p>
        </w:tc>
        <w:tc>
          <w:tcPr>
            <w:tcW w:w="1642" w:type="dxa"/>
          </w:tcPr>
          <w:p w14:paraId="65B960DC" w14:textId="77777777" w:rsidR="00B620C2" w:rsidRPr="005B49B3" w:rsidRDefault="00B620C2" w:rsidP="00DF219C">
            <w:pPr>
              <w:pStyle w:val="Compact"/>
              <w:snapToGrid w:val="0"/>
              <w:spacing w:before="0" w:after="0"/>
              <w:rPr>
                <w:rFonts w:ascii="Arial" w:hAnsi="Arial" w:cs="Arial"/>
                <w:sz w:val="20"/>
                <w:szCs w:val="20"/>
                <w:rPrChange w:id="841" w:author="Kevin Chen" w:date="2020-03-26T14:02:00Z">
                  <w:rPr>
                    <w:rFonts w:asciiTheme="majorHAnsi" w:hAnsiTheme="majorHAnsi" w:cstheme="majorHAnsi"/>
                    <w:sz w:val="22"/>
                    <w:szCs w:val="22"/>
                  </w:rPr>
                </w:rPrChange>
              </w:rPr>
            </w:pPr>
            <w:r w:rsidRPr="005B49B3">
              <w:rPr>
                <w:rFonts w:ascii="Arial" w:hAnsi="Arial" w:cs="Arial"/>
                <w:sz w:val="20"/>
                <w:szCs w:val="20"/>
                <w:rPrChange w:id="842"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43"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44" w:author="Kevin Chen" w:date="2020-03-26T14:02:00Z">
                  <w:rPr>
                    <w:rFonts w:asciiTheme="majorHAnsi" w:hAnsiTheme="majorHAnsi" w:cstheme="majorHAnsi"/>
                    <w:sz w:val="22"/>
                    <w:szCs w:val="22"/>
                  </w:rPr>
                </w:rPrChange>
              </w:rPr>
              <w:t>·years</w:t>
            </w:r>
          </w:p>
        </w:tc>
        <w:tc>
          <w:tcPr>
            <w:tcW w:w="1728" w:type="dxa"/>
          </w:tcPr>
          <w:p w14:paraId="13C5C971" w14:textId="2CAE63E9" w:rsidR="00B620C2" w:rsidRPr="005B49B3" w:rsidRDefault="00DF219C" w:rsidP="00DF219C">
            <w:pPr>
              <w:pStyle w:val="Compact"/>
              <w:snapToGrid w:val="0"/>
              <w:spacing w:before="0" w:after="0"/>
              <w:jc w:val="center"/>
              <w:rPr>
                <w:rFonts w:ascii="Arial" w:hAnsi="Arial" w:cs="Arial"/>
                <w:sz w:val="20"/>
                <w:szCs w:val="20"/>
                <w:rPrChange w:id="845" w:author="Kevin Chen" w:date="2020-03-26T14:02:00Z">
                  <w:rPr>
                    <w:rFonts w:asciiTheme="majorHAnsi" w:hAnsiTheme="majorHAnsi" w:cstheme="majorHAnsi"/>
                    <w:sz w:val="22"/>
                    <w:szCs w:val="22"/>
                  </w:rPr>
                </w:rPrChange>
              </w:rPr>
            </w:pPr>
            <w:r w:rsidRPr="005B49B3">
              <w:rPr>
                <w:rFonts w:ascii="Arial" w:hAnsi="Arial" w:cs="Arial"/>
                <w:sz w:val="20"/>
                <w:szCs w:val="20"/>
              </w:rPr>
              <w:t>30</w:t>
            </w:r>
          </w:p>
        </w:tc>
        <w:tc>
          <w:tcPr>
            <w:tcW w:w="624" w:type="dxa"/>
          </w:tcPr>
          <w:p w14:paraId="25CDAEA6" w14:textId="3CAE3A6B" w:rsidR="00B620C2" w:rsidRPr="005B49B3" w:rsidRDefault="00DF219C" w:rsidP="00DF219C">
            <w:pPr>
              <w:pStyle w:val="Compact"/>
              <w:snapToGrid w:val="0"/>
              <w:spacing w:before="0" w:after="0"/>
              <w:jc w:val="right"/>
              <w:rPr>
                <w:rFonts w:ascii="Arial" w:hAnsi="Arial" w:cs="Arial"/>
                <w:sz w:val="20"/>
                <w:szCs w:val="20"/>
                <w:rPrChange w:id="846" w:author="Kevin Chen" w:date="2020-03-26T14:02:00Z">
                  <w:rPr>
                    <w:rFonts w:asciiTheme="majorHAnsi" w:hAnsiTheme="majorHAnsi" w:cstheme="majorHAnsi"/>
                    <w:sz w:val="22"/>
                    <w:szCs w:val="22"/>
                  </w:rPr>
                </w:rPrChange>
              </w:rPr>
            </w:pPr>
            <w:r w:rsidRPr="005B49B3">
              <w:rPr>
                <w:rFonts w:ascii="Arial" w:hAnsi="Arial" w:cs="Arial"/>
                <w:sz w:val="20"/>
                <w:szCs w:val="20"/>
              </w:rPr>
              <w:t>1.16</w:t>
            </w:r>
          </w:p>
        </w:tc>
        <w:tc>
          <w:tcPr>
            <w:tcW w:w="1440" w:type="dxa"/>
          </w:tcPr>
          <w:p w14:paraId="5EB1CB6D" w14:textId="04E19A23" w:rsidR="00B620C2" w:rsidRPr="005B49B3" w:rsidRDefault="00DF219C" w:rsidP="00126DA9">
            <w:pPr>
              <w:pStyle w:val="Compact"/>
              <w:snapToGrid w:val="0"/>
              <w:spacing w:before="0" w:after="0"/>
              <w:rPr>
                <w:rFonts w:ascii="Arial" w:hAnsi="Arial" w:cs="Arial"/>
                <w:sz w:val="20"/>
                <w:szCs w:val="20"/>
                <w:rPrChange w:id="847" w:author="Kevin Chen" w:date="2020-03-26T14:02:00Z">
                  <w:rPr>
                    <w:rFonts w:asciiTheme="majorHAnsi" w:hAnsiTheme="majorHAnsi" w:cstheme="majorHAnsi"/>
                    <w:sz w:val="22"/>
                    <w:szCs w:val="22"/>
                  </w:rPr>
                </w:rPrChange>
              </w:rPr>
            </w:pPr>
            <w:r w:rsidRPr="005B49B3">
              <w:rPr>
                <w:rFonts w:ascii="Arial" w:hAnsi="Arial" w:cs="Arial"/>
                <w:sz w:val="20"/>
                <w:szCs w:val="20"/>
              </w:rPr>
              <w:t>(0.73</w:t>
            </w:r>
            <w:r w:rsidR="00126DA9" w:rsidRPr="005B49B3">
              <w:rPr>
                <w:rFonts w:ascii="Arial" w:hAnsi="Arial" w:cs="Arial"/>
                <w:sz w:val="20"/>
                <w:szCs w:val="20"/>
              </w:rPr>
              <w:t>–</w:t>
            </w:r>
            <w:r w:rsidRPr="005B49B3">
              <w:rPr>
                <w:rFonts w:ascii="Arial" w:hAnsi="Arial" w:cs="Arial"/>
                <w:sz w:val="20"/>
                <w:szCs w:val="20"/>
              </w:rPr>
              <w:t>1.85)</w:t>
            </w:r>
          </w:p>
        </w:tc>
        <w:tc>
          <w:tcPr>
            <w:tcW w:w="323" w:type="dxa"/>
            <w:gridSpan w:val="2"/>
          </w:tcPr>
          <w:p w14:paraId="65D60C7B" w14:textId="77777777" w:rsidR="00B620C2" w:rsidRPr="005B49B3" w:rsidRDefault="00B620C2" w:rsidP="00DF219C">
            <w:pPr>
              <w:snapToGrid w:val="0"/>
              <w:spacing w:after="0" w:line="240" w:lineRule="auto"/>
              <w:rPr>
                <w:rFonts w:ascii="Arial" w:hAnsi="Arial" w:cs="Arial"/>
                <w:sz w:val="20"/>
                <w:szCs w:val="20"/>
                <w:rPrChange w:id="848" w:author="Kevin Chen" w:date="2020-03-26T14:02:00Z">
                  <w:rPr>
                    <w:rFonts w:asciiTheme="majorHAnsi" w:hAnsiTheme="majorHAnsi" w:cstheme="majorHAnsi"/>
                  </w:rPr>
                </w:rPrChange>
              </w:rPr>
            </w:pPr>
          </w:p>
        </w:tc>
      </w:tr>
      <w:tr w:rsidR="00B620C2" w:rsidRPr="005B49B3" w14:paraId="667C0518" w14:textId="77777777" w:rsidTr="00AA3729">
        <w:trPr>
          <w:gridAfter w:val="1"/>
          <w:wAfter w:w="19" w:type="dxa"/>
          <w:jc w:val="center"/>
        </w:trPr>
        <w:tc>
          <w:tcPr>
            <w:tcW w:w="9122" w:type="dxa"/>
            <w:gridSpan w:val="7"/>
          </w:tcPr>
          <w:p w14:paraId="0DB150F8" w14:textId="0A03942F" w:rsidR="00B620C2" w:rsidRPr="005B49B3" w:rsidRDefault="00DF219C" w:rsidP="00126DA9">
            <w:pPr>
              <w:snapToGrid w:val="0"/>
              <w:spacing w:after="0" w:line="240" w:lineRule="auto"/>
              <w:rPr>
                <w:rFonts w:ascii="Arial" w:hAnsi="Arial" w:cs="Arial"/>
                <w:sz w:val="20"/>
                <w:szCs w:val="20"/>
                <w:rPrChange w:id="849" w:author="Kevin Chen" w:date="2020-03-26T14:02:00Z">
                  <w:rPr>
                    <w:rFonts w:asciiTheme="majorHAnsi" w:hAnsiTheme="majorHAnsi" w:cstheme="majorHAnsi"/>
                  </w:rPr>
                </w:rPrChange>
              </w:rPr>
            </w:pPr>
            <w:r w:rsidRPr="005B49B3">
              <w:rPr>
                <w:rFonts w:ascii="Arial" w:hAnsi="Arial" w:cs="Arial"/>
                <w:sz w:val="20"/>
                <w:szCs w:val="20"/>
              </w:rPr>
              <w:t>Stomach cancer (192 cases)</w:t>
            </w:r>
          </w:p>
        </w:tc>
      </w:tr>
      <w:tr w:rsidR="00B620C2" w:rsidRPr="005B49B3" w14:paraId="1A2239C4" w14:textId="77777777" w:rsidTr="00AA3729">
        <w:trPr>
          <w:jc w:val="center"/>
        </w:trPr>
        <w:tc>
          <w:tcPr>
            <w:tcW w:w="1728" w:type="dxa"/>
          </w:tcPr>
          <w:p w14:paraId="3EDC631A" w14:textId="77777777" w:rsidR="00B620C2" w:rsidRPr="005B49B3" w:rsidRDefault="00B620C2" w:rsidP="00DF219C">
            <w:pPr>
              <w:snapToGrid w:val="0"/>
              <w:spacing w:after="0" w:line="240" w:lineRule="auto"/>
              <w:rPr>
                <w:rFonts w:ascii="Arial" w:hAnsi="Arial" w:cs="Arial"/>
                <w:sz w:val="20"/>
                <w:szCs w:val="20"/>
                <w:rPrChange w:id="850" w:author="Kevin Chen" w:date="2020-03-26T14:02:00Z">
                  <w:rPr>
                    <w:rFonts w:asciiTheme="majorHAnsi" w:hAnsiTheme="majorHAnsi" w:cstheme="majorHAnsi"/>
                  </w:rPr>
                </w:rPrChange>
              </w:rPr>
            </w:pPr>
          </w:p>
        </w:tc>
        <w:tc>
          <w:tcPr>
            <w:tcW w:w="1656" w:type="dxa"/>
          </w:tcPr>
          <w:p w14:paraId="27D2C02D" w14:textId="03A136FE" w:rsidR="00B620C2" w:rsidRPr="005B49B3" w:rsidRDefault="00DF219C" w:rsidP="00DF219C">
            <w:pPr>
              <w:pStyle w:val="Compact"/>
              <w:snapToGrid w:val="0"/>
              <w:spacing w:before="0" w:after="0"/>
              <w:rPr>
                <w:rFonts w:ascii="Arial" w:hAnsi="Arial" w:cs="Arial"/>
                <w:sz w:val="20"/>
                <w:szCs w:val="20"/>
                <w:rPrChange w:id="851"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5B234F1E" w14:textId="77777777" w:rsidR="00B620C2" w:rsidRPr="005B49B3" w:rsidRDefault="00B620C2" w:rsidP="00DF219C">
            <w:pPr>
              <w:pStyle w:val="Compact"/>
              <w:snapToGrid w:val="0"/>
              <w:spacing w:before="0" w:after="0"/>
              <w:rPr>
                <w:rFonts w:ascii="Arial" w:hAnsi="Arial" w:cs="Arial"/>
                <w:sz w:val="20"/>
                <w:szCs w:val="20"/>
                <w:rPrChange w:id="852" w:author="Kevin Chen" w:date="2020-03-26T14:02:00Z">
                  <w:rPr>
                    <w:rFonts w:asciiTheme="majorHAnsi" w:hAnsiTheme="majorHAnsi" w:cstheme="majorHAnsi"/>
                    <w:sz w:val="22"/>
                    <w:szCs w:val="22"/>
                  </w:rPr>
                </w:rPrChange>
              </w:rPr>
            </w:pPr>
            <w:r w:rsidRPr="005B49B3">
              <w:rPr>
                <w:rFonts w:ascii="Arial" w:hAnsi="Arial" w:cs="Arial"/>
                <w:sz w:val="20"/>
                <w:szCs w:val="20"/>
                <w:rPrChange w:id="853"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54"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55" w:author="Kevin Chen" w:date="2020-03-26T14:02:00Z">
                  <w:rPr>
                    <w:rFonts w:asciiTheme="majorHAnsi" w:hAnsiTheme="majorHAnsi" w:cstheme="majorHAnsi"/>
                    <w:sz w:val="22"/>
                    <w:szCs w:val="22"/>
                  </w:rPr>
                </w:rPrChange>
              </w:rPr>
              <w:t>·years</w:t>
            </w:r>
          </w:p>
        </w:tc>
        <w:tc>
          <w:tcPr>
            <w:tcW w:w="1728" w:type="dxa"/>
          </w:tcPr>
          <w:p w14:paraId="749F2AC1" w14:textId="7F937EF3" w:rsidR="00B620C2" w:rsidRPr="005B49B3" w:rsidRDefault="00DF219C" w:rsidP="00DF219C">
            <w:pPr>
              <w:pStyle w:val="Compact"/>
              <w:snapToGrid w:val="0"/>
              <w:spacing w:before="0" w:after="0"/>
              <w:jc w:val="center"/>
              <w:rPr>
                <w:rFonts w:ascii="Arial" w:hAnsi="Arial" w:cs="Arial"/>
                <w:sz w:val="20"/>
                <w:szCs w:val="20"/>
                <w:rPrChange w:id="856" w:author="Kevin Chen" w:date="2020-03-26T14:02:00Z">
                  <w:rPr>
                    <w:rFonts w:asciiTheme="majorHAnsi" w:hAnsiTheme="majorHAnsi" w:cstheme="majorHAnsi"/>
                    <w:sz w:val="22"/>
                    <w:szCs w:val="22"/>
                  </w:rPr>
                </w:rPrChange>
              </w:rPr>
            </w:pPr>
            <w:r w:rsidRPr="005B49B3">
              <w:rPr>
                <w:rFonts w:ascii="Arial" w:hAnsi="Arial" w:cs="Arial"/>
                <w:sz w:val="20"/>
                <w:szCs w:val="20"/>
              </w:rPr>
              <w:t>103</w:t>
            </w:r>
          </w:p>
        </w:tc>
        <w:tc>
          <w:tcPr>
            <w:tcW w:w="624" w:type="dxa"/>
          </w:tcPr>
          <w:p w14:paraId="19382DCB" w14:textId="5B9B080E" w:rsidR="00B620C2" w:rsidRPr="005B49B3" w:rsidRDefault="00DF219C" w:rsidP="00DF219C">
            <w:pPr>
              <w:snapToGrid w:val="0"/>
              <w:spacing w:after="0" w:line="240" w:lineRule="auto"/>
              <w:rPr>
                <w:rFonts w:ascii="Arial" w:hAnsi="Arial" w:cs="Arial"/>
                <w:sz w:val="20"/>
                <w:szCs w:val="20"/>
                <w:rPrChange w:id="857"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1B418C01" w14:textId="5FB080EE" w:rsidR="00B620C2" w:rsidRPr="005B49B3" w:rsidRDefault="008E6290" w:rsidP="00126DA9">
            <w:pPr>
              <w:snapToGrid w:val="0"/>
              <w:spacing w:after="0" w:line="240" w:lineRule="auto"/>
              <w:rPr>
                <w:rFonts w:ascii="Arial" w:hAnsi="Arial" w:cs="Arial"/>
                <w:sz w:val="20"/>
                <w:szCs w:val="20"/>
                <w:rPrChange w:id="858"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3CA4D23D" w14:textId="77777777" w:rsidR="00B620C2" w:rsidRPr="005B49B3" w:rsidRDefault="00B620C2" w:rsidP="00DF219C">
            <w:pPr>
              <w:snapToGrid w:val="0"/>
              <w:spacing w:after="0" w:line="240" w:lineRule="auto"/>
              <w:rPr>
                <w:rFonts w:ascii="Arial" w:hAnsi="Arial" w:cs="Arial"/>
                <w:sz w:val="20"/>
                <w:szCs w:val="20"/>
                <w:rPrChange w:id="859" w:author="Kevin Chen" w:date="2020-03-26T14:02:00Z">
                  <w:rPr>
                    <w:rFonts w:asciiTheme="majorHAnsi" w:hAnsiTheme="majorHAnsi" w:cstheme="majorHAnsi"/>
                  </w:rPr>
                </w:rPrChange>
              </w:rPr>
            </w:pPr>
          </w:p>
        </w:tc>
      </w:tr>
      <w:tr w:rsidR="00B620C2" w:rsidRPr="005B49B3" w14:paraId="3D6A5EB5" w14:textId="77777777" w:rsidTr="00AA3729">
        <w:trPr>
          <w:jc w:val="center"/>
        </w:trPr>
        <w:tc>
          <w:tcPr>
            <w:tcW w:w="1728" w:type="dxa"/>
          </w:tcPr>
          <w:p w14:paraId="2E0ED23F" w14:textId="77777777" w:rsidR="00B620C2" w:rsidRPr="005B49B3" w:rsidRDefault="00B620C2" w:rsidP="00DF219C">
            <w:pPr>
              <w:snapToGrid w:val="0"/>
              <w:spacing w:after="0" w:line="240" w:lineRule="auto"/>
              <w:rPr>
                <w:rFonts w:ascii="Arial" w:hAnsi="Arial" w:cs="Arial"/>
                <w:sz w:val="20"/>
                <w:szCs w:val="20"/>
                <w:rPrChange w:id="860" w:author="Kevin Chen" w:date="2020-03-26T14:02:00Z">
                  <w:rPr>
                    <w:rFonts w:asciiTheme="majorHAnsi" w:hAnsiTheme="majorHAnsi" w:cstheme="majorHAnsi"/>
                  </w:rPr>
                </w:rPrChange>
              </w:rPr>
            </w:pPr>
          </w:p>
        </w:tc>
        <w:tc>
          <w:tcPr>
            <w:tcW w:w="1656" w:type="dxa"/>
          </w:tcPr>
          <w:p w14:paraId="09A47DA7" w14:textId="36903866" w:rsidR="00B620C2" w:rsidRPr="005B49B3" w:rsidRDefault="00F8413E" w:rsidP="00DF219C">
            <w:pPr>
              <w:pStyle w:val="Compact"/>
              <w:snapToGrid w:val="0"/>
              <w:spacing w:before="0" w:after="0"/>
              <w:rPr>
                <w:rFonts w:ascii="Arial" w:hAnsi="Arial" w:cs="Arial"/>
                <w:sz w:val="20"/>
                <w:szCs w:val="20"/>
                <w:rPrChange w:id="861"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862"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0.3</w:t>
            </w:r>
          </w:p>
        </w:tc>
        <w:tc>
          <w:tcPr>
            <w:tcW w:w="1642" w:type="dxa"/>
          </w:tcPr>
          <w:p w14:paraId="06751D14" w14:textId="77777777" w:rsidR="00B620C2" w:rsidRPr="005B49B3" w:rsidRDefault="00B620C2" w:rsidP="00DF219C">
            <w:pPr>
              <w:pStyle w:val="Compact"/>
              <w:snapToGrid w:val="0"/>
              <w:spacing w:before="0" w:after="0"/>
              <w:rPr>
                <w:rFonts w:ascii="Arial" w:hAnsi="Arial" w:cs="Arial"/>
                <w:sz w:val="20"/>
                <w:szCs w:val="20"/>
                <w:rPrChange w:id="863" w:author="Kevin Chen" w:date="2020-03-26T14:02:00Z">
                  <w:rPr>
                    <w:rFonts w:asciiTheme="majorHAnsi" w:hAnsiTheme="majorHAnsi" w:cstheme="majorHAnsi"/>
                    <w:sz w:val="22"/>
                    <w:szCs w:val="22"/>
                  </w:rPr>
                </w:rPrChange>
              </w:rPr>
            </w:pPr>
            <w:r w:rsidRPr="005B49B3">
              <w:rPr>
                <w:rFonts w:ascii="Arial" w:hAnsi="Arial" w:cs="Arial"/>
                <w:sz w:val="20"/>
                <w:szCs w:val="20"/>
                <w:rPrChange w:id="864"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65"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66" w:author="Kevin Chen" w:date="2020-03-26T14:02:00Z">
                  <w:rPr>
                    <w:rFonts w:asciiTheme="majorHAnsi" w:hAnsiTheme="majorHAnsi" w:cstheme="majorHAnsi"/>
                    <w:sz w:val="22"/>
                    <w:szCs w:val="22"/>
                  </w:rPr>
                </w:rPrChange>
              </w:rPr>
              <w:t>·years</w:t>
            </w:r>
          </w:p>
        </w:tc>
        <w:tc>
          <w:tcPr>
            <w:tcW w:w="1728" w:type="dxa"/>
          </w:tcPr>
          <w:p w14:paraId="55E93E96" w14:textId="1C1B2520" w:rsidR="00B620C2" w:rsidRPr="005B49B3" w:rsidRDefault="00DF219C" w:rsidP="00DF219C">
            <w:pPr>
              <w:pStyle w:val="Compact"/>
              <w:snapToGrid w:val="0"/>
              <w:spacing w:before="0" w:after="0"/>
              <w:jc w:val="center"/>
              <w:rPr>
                <w:rFonts w:ascii="Arial" w:hAnsi="Arial" w:cs="Arial"/>
                <w:sz w:val="20"/>
                <w:szCs w:val="20"/>
                <w:rPrChange w:id="867" w:author="Kevin Chen" w:date="2020-03-26T14:02:00Z">
                  <w:rPr>
                    <w:rFonts w:asciiTheme="majorHAnsi" w:hAnsiTheme="majorHAnsi" w:cstheme="majorHAnsi"/>
                    <w:sz w:val="22"/>
                    <w:szCs w:val="22"/>
                  </w:rPr>
                </w:rPrChange>
              </w:rPr>
            </w:pPr>
            <w:r w:rsidRPr="005B49B3">
              <w:rPr>
                <w:rFonts w:ascii="Arial" w:hAnsi="Arial" w:cs="Arial"/>
                <w:sz w:val="20"/>
                <w:szCs w:val="20"/>
              </w:rPr>
              <w:t>30</w:t>
            </w:r>
          </w:p>
        </w:tc>
        <w:tc>
          <w:tcPr>
            <w:tcW w:w="624" w:type="dxa"/>
          </w:tcPr>
          <w:p w14:paraId="7012F4C7" w14:textId="3DD553A4" w:rsidR="00B620C2" w:rsidRPr="005B49B3" w:rsidRDefault="00DF219C" w:rsidP="00DF219C">
            <w:pPr>
              <w:pStyle w:val="Compact"/>
              <w:snapToGrid w:val="0"/>
              <w:spacing w:before="0" w:after="0"/>
              <w:jc w:val="right"/>
              <w:rPr>
                <w:rFonts w:ascii="Arial" w:hAnsi="Arial" w:cs="Arial"/>
                <w:sz w:val="20"/>
                <w:szCs w:val="20"/>
                <w:rPrChange w:id="868" w:author="Kevin Chen" w:date="2020-03-26T14:02:00Z">
                  <w:rPr>
                    <w:rFonts w:asciiTheme="majorHAnsi" w:hAnsiTheme="majorHAnsi" w:cstheme="majorHAnsi"/>
                    <w:sz w:val="22"/>
                    <w:szCs w:val="22"/>
                  </w:rPr>
                </w:rPrChange>
              </w:rPr>
            </w:pPr>
            <w:r w:rsidRPr="005B49B3">
              <w:rPr>
                <w:rFonts w:ascii="Arial" w:hAnsi="Arial" w:cs="Arial"/>
                <w:sz w:val="20"/>
                <w:szCs w:val="20"/>
              </w:rPr>
              <w:t>1.16</w:t>
            </w:r>
          </w:p>
        </w:tc>
        <w:tc>
          <w:tcPr>
            <w:tcW w:w="1440" w:type="dxa"/>
          </w:tcPr>
          <w:p w14:paraId="224572E7" w14:textId="00EF7E05" w:rsidR="00B620C2" w:rsidRPr="005B49B3" w:rsidRDefault="00DF219C" w:rsidP="00126DA9">
            <w:pPr>
              <w:pStyle w:val="Compact"/>
              <w:snapToGrid w:val="0"/>
              <w:spacing w:before="0" w:after="0"/>
              <w:rPr>
                <w:rFonts w:ascii="Arial" w:hAnsi="Arial" w:cs="Arial"/>
                <w:sz w:val="20"/>
                <w:szCs w:val="20"/>
                <w:rPrChange w:id="869" w:author="Kevin Chen" w:date="2020-03-26T14:02:00Z">
                  <w:rPr>
                    <w:rFonts w:asciiTheme="majorHAnsi" w:hAnsiTheme="majorHAnsi" w:cstheme="majorHAnsi"/>
                    <w:sz w:val="22"/>
                    <w:szCs w:val="22"/>
                  </w:rPr>
                </w:rPrChange>
              </w:rPr>
            </w:pPr>
            <w:r w:rsidRPr="005B49B3">
              <w:rPr>
                <w:rFonts w:ascii="Arial" w:hAnsi="Arial" w:cs="Arial"/>
                <w:sz w:val="20"/>
                <w:szCs w:val="20"/>
              </w:rPr>
              <w:t>(0.70</w:t>
            </w:r>
            <w:r w:rsidR="00126DA9" w:rsidRPr="005B49B3">
              <w:rPr>
                <w:rFonts w:ascii="Arial" w:hAnsi="Arial" w:cs="Arial"/>
                <w:sz w:val="20"/>
                <w:szCs w:val="20"/>
              </w:rPr>
              <w:t>–</w:t>
            </w:r>
            <w:r w:rsidRPr="005B49B3">
              <w:rPr>
                <w:rFonts w:ascii="Arial" w:hAnsi="Arial" w:cs="Arial"/>
                <w:sz w:val="20"/>
                <w:szCs w:val="20"/>
              </w:rPr>
              <w:t>1.91)</w:t>
            </w:r>
          </w:p>
        </w:tc>
        <w:tc>
          <w:tcPr>
            <w:tcW w:w="323" w:type="dxa"/>
            <w:gridSpan w:val="2"/>
          </w:tcPr>
          <w:p w14:paraId="5D55BE17" w14:textId="77777777" w:rsidR="00B620C2" w:rsidRPr="005B49B3" w:rsidRDefault="00B620C2" w:rsidP="00DF219C">
            <w:pPr>
              <w:snapToGrid w:val="0"/>
              <w:spacing w:after="0" w:line="240" w:lineRule="auto"/>
              <w:rPr>
                <w:rFonts w:ascii="Arial" w:hAnsi="Arial" w:cs="Arial"/>
                <w:sz w:val="20"/>
                <w:szCs w:val="20"/>
                <w:rPrChange w:id="870" w:author="Kevin Chen" w:date="2020-03-26T14:02:00Z">
                  <w:rPr>
                    <w:rFonts w:asciiTheme="majorHAnsi" w:hAnsiTheme="majorHAnsi" w:cstheme="majorHAnsi"/>
                  </w:rPr>
                </w:rPrChange>
              </w:rPr>
            </w:pPr>
          </w:p>
        </w:tc>
      </w:tr>
      <w:tr w:rsidR="00B620C2" w:rsidRPr="005B49B3" w14:paraId="3784F800" w14:textId="77777777" w:rsidTr="00AA3729">
        <w:trPr>
          <w:jc w:val="center"/>
        </w:trPr>
        <w:tc>
          <w:tcPr>
            <w:tcW w:w="1728" w:type="dxa"/>
          </w:tcPr>
          <w:p w14:paraId="34C0243D" w14:textId="77777777" w:rsidR="00B620C2" w:rsidRPr="005B49B3" w:rsidRDefault="00B620C2" w:rsidP="00DF219C">
            <w:pPr>
              <w:snapToGrid w:val="0"/>
              <w:spacing w:after="0" w:line="240" w:lineRule="auto"/>
              <w:rPr>
                <w:rFonts w:ascii="Arial" w:hAnsi="Arial" w:cs="Arial"/>
                <w:sz w:val="20"/>
                <w:szCs w:val="20"/>
                <w:rPrChange w:id="871" w:author="Kevin Chen" w:date="2020-03-26T14:02:00Z">
                  <w:rPr>
                    <w:rFonts w:asciiTheme="majorHAnsi" w:hAnsiTheme="majorHAnsi" w:cstheme="majorHAnsi"/>
                  </w:rPr>
                </w:rPrChange>
              </w:rPr>
            </w:pPr>
          </w:p>
        </w:tc>
        <w:tc>
          <w:tcPr>
            <w:tcW w:w="1656" w:type="dxa"/>
          </w:tcPr>
          <w:p w14:paraId="4A3B13DF" w14:textId="367DFD9A" w:rsidR="00B620C2" w:rsidRPr="005B49B3" w:rsidRDefault="00F8413E" w:rsidP="00DF219C">
            <w:pPr>
              <w:pStyle w:val="Compact"/>
              <w:snapToGrid w:val="0"/>
              <w:spacing w:before="0" w:after="0"/>
              <w:rPr>
                <w:rFonts w:ascii="Arial" w:hAnsi="Arial" w:cs="Arial"/>
                <w:sz w:val="20"/>
                <w:szCs w:val="20"/>
                <w:rPrChange w:id="872"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0.3</w:t>
            </w:r>
            <w:r w:rsidR="00B620C2" w:rsidRPr="005B49B3">
              <w:rPr>
                <w:rFonts w:ascii="Arial" w:hAnsi="Arial" w:cs="Arial"/>
                <w:sz w:val="20"/>
                <w:szCs w:val="20"/>
                <w:rPrChange w:id="873"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2.9</w:t>
            </w:r>
          </w:p>
        </w:tc>
        <w:tc>
          <w:tcPr>
            <w:tcW w:w="1642" w:type="dxa"/>
          </w:tcPr>
          <w:p w14:paraId="57763870" w14:textId="77777777" w:rsidR="00B620C2" w:rsidRPr="005B49B3" w:rsidRDefault="00B620C2" w:rsidP="00DF219C">
            <w:pPr>
              <w:pStyle w:val="Compact"/>
              <w:snapToGrid w:val="0"/>
              <w:spacing w:before="0" w:after="0"/>
              <w:rPr>
                <w:rFonts w:ascii="Arial" w:hAnsi="Arial" w:cs="Arial"/>
                <w:sz w:val="20"/>
                <w:szCs w:val="20"/>
                <w:rPrChange w:id="874" w:author="Kevin Chen" w:date="2020-03-26T14:02:00Z">
                  <w:rPr>
                    <w:rFonts w:asciiTheme="majorHAnsi" w:hAnsiTheme="majorHAnsi" w:cstheme="majorHAnsi"/>
                    <w:sz w:val="22"/>
                    <w:szCs w:val="22"/>
                  </w:rPr>
                </w:rPrChange>
              </w:rPr>
            </w:pPr>
            <w:r w:rsidRPr="005B49B3">
              <w:rPr>
                <w:rFonts w:ascii="Arial" w:hAnsi="Arial" w:cs="Arial"/>
                <w:sz w:val="20"/>
                <w:szCs w:val="20"/>
                <w:rPrChange w:id="875"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76"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77" w:author="Kevin Chen" w:date="2020-03-26T14:02:00Z">
                  <w:rPr>
                    <w:rFonts w:asciiTheme="majorHAnsi" w:hAnsiTheme="majorHAnsi" w:cstheme="majorHAnsi"/>
                    <w:sz w:val="22"/>
                    <w:szCs w:val="22"/>
                  </w:rPr>
                </w:rPrChange>
              </w:rPr>
              <w:t>·years</w:t>
            </w:r>
          </w:p>
        </w:tc>
        <w:tc>
          <w:tcPr>
            <w:tcW w:w="1728" w:type="dxa"/>
          </w:tcPr>
          <w:p w14:paraId="6D600623" w14:textId="70D16EF0" w:rsidR="00B620C2" w:rsidRPr="005B49B3" w:rsidRDefault="00DF219C" w:rsidP="00DF219C">
            <w:pPr>
              <w:pStyle w:val="Compact"/>
              <w:snapToGrid w:val="0"/>
              <w:spacing w:before="0" w:after="0"/>
              <w:jc w:val="center"/>
              <w:rPr>
                <w:rFonts w:ascii="Arial" w:hAnsi="Arial" w:cs="Arial"/>
                <w:sz w:val="20"/>
                <w:szCs w:val="20"/>
                <w:rPrChange w:id="878" w:author="Kevin Chen" w:date="2020-03-26T14:02:00Z">
                  <w:rPr>
                    <w:rFonts w:asciiTheme="majorHAnsi" w:hAnsiTheme="majorHAnsi" w:cstheme="majorHAnsi"/>
                    <w:sz w:val="22"/>
                    <w:szCs w:val="22"/>
                  </w:rPr>
                </w:rPrChange>
              </w:rPr>
            </w:pPr>
            <w:r w:rsidRPr="005B49B3">
              <w:rPr>
                <w:rFonts w:ascii="Arial" w:hAnsi="Arial" w:cs="Arial"/>
                <w:sz w:val="20"/>
                <w:szCs w:val="20"/>
              </w:rPr>
              <w:t>29</w:t>
            </w:r>
          </w:p>
        </w:tc>
        <w:tc>
          <w:tcPr>
            <w:tcW w:w="624" w:type="dxa"/>
          </w:tcPr>
          <w:p w14:paraId="17D86AAC" w14:textId="7DC99B7B" w:rsidR="00B620C2" w:rsidRPr="005B49B3" w:rsidRDefault="00DF219C" w:rsidP="00DF219C">
            <w:pPr>
              <w:pStyle w:val="Compact"/>
              <w:snapToGrid w:val="0"/>
              <w:spacing w:before="0" w:after="0"/>
              <w:jc w:val="right"/>
              <w:rPr>
                <w:rFonts w:ascii="Arial" w:hAnsi="Arial" w:cs="Arial"/>
                <w:sz w:val="20"/>
                <w:szCs w:val="20"/>
                <w:rPrChange w:id="879" w:author="Kevin Chen" w:date="2020-03-26T14:02:00Z">
                  <w:rPr>
                    <w:rFonts w:asciiTheme="majorHAnsi" w:hAnsiTheme="majorHAnsi" w:cstheme="majorHAnsi"/>
                    <w:sz w:val="22"/>
                    <w:szCs w:val="22"/>
                  </w:rPr>
                </w:rPrChange>
              </w:rPr>
            </w:pPr>
            <w:r w:rsidRPr="005B49B3">
              <w:rPr>
                <w:rFonts w:ascii="Arial" w:hAnsi="Arial" w:cs="Arial"/>
                <w:sz w:val="20"/>
                <w:szCs w:val="20"/>
              </w:rPr>
              <w:t>0.80</w:t>
            </w:r>
          </w:p>
        </w:tc>
        <w:tc>
          <w:tcPr>
            <w:tcW w:w="1440" w:type="dxa"/>
          </w:tcPr>
          <w:p w14:paraId="648108FF" w14:textId="5A816C1C" w:rsidR="00B620C2" w:rsidRPr="005B49B3" w:rsidRDefault="00DF219C" w:rsidP="00126DA9">
            <w:pPr>
              <w:pStyle w:val="Compact"/>
              <w:snapToGrid w:val="0"/>
              <w:spacing w:before="0" w:after="0"/>
              <w:rPr>
                <w:rFonts w:ascii="Arial" w:hAnsi="Arial" w:cs="Arial"/>
                <w:sz w:val="20"/>
                <w:szCs w:val="20"/>
                <w:rPrChange w:id="880" w:author="Kevin Chen" w:date="2020-03-26T14:02:00Z">
                  <w:rPr>
                    <w:rFonts w:asciiTheme="majorHAnsi" w:hAnsiTheme="majorHAnsi" w:cstheme="majorHAnsi"/>
                    <w:sz w:val="22"/>
                    <w:szCs w:val="22"/>
                  </w:rPr>
                </w:rPrChange>
              </w:rPr>
            </w:pPr>
            <w:r w:rsidRPr="005B49B3">
              <w:rPr>
                <w:rFonts w:ascii="Arial" w:hAnsi="Arial" w:cs="Arial"/>
                <w:sz w:val="20"/>
                <w:szCs w:val="20"/>
              </w:rPr>
              <w:t>(0.49</w:t>
            </w:r>
            <w:r w:rsidR="00126DA9" w:rsidRPr="005B49B3">
              <w:rPr>
                <w:rFonts w:ascii="Arial" w:hAnsi="Arial" w:cs="Arial"/>
                <w:sz w:val="20"/>
                <w:szCs w:val="20"/>
              </w:rPr>
              <w:t>–</w:t>
            </w:r>
            <w:r w:rsidRPr="005B49B3">
              <w:rPr>
                <w:rFonts w:ascii="Arial" w:hAnsi="Arial" w:cs="Arial"/>
                <w:sz w:val="20"/>
                <w:szCs w:val="20"/>
              </w:rPr>
              <w:t>1.32)</w:t>
            </w:r>
          </w:p>
        </w:tc>
        <w:tc>
          <w:tcPr>
            <w:tcW w:w="323" w:type="dxa"/>
            <w:gridSpan w:val="2"/>
          </w:tcPr>
          <w:p w14:paraId="45430789" w14:textId="77777777" w:rsidR="00B620C2" w:rsidRPr="005B49B3" w:rsidRDefault="00B620C2" w:rsidP="00DF219C">
            <w:pPr>
              <w:snapToGrid w:val="0"/>
              <w:spacing w:after="0" w:line="240" w:lineRule="auto"/>
              <w:rPr>
                <w:rFonts w:ascii="Arial" w:hAnsi="Arial" w:cs="Arial"/>
                <w:sz w:val="20"/>
                <w:szCs w:val="20"/>
                <w:rPrChange w:id="881" w:author="Kevin Chen" w:date="2020-03-26T14:02:00Z">
                  <w:rPr>
                    <w:rFonts w:asciiTheme="majorHAnsi" w:hAnsiTheme="majorHAnsi" w:cstheme="majorHAnsi"/>
                  </w:rPr>
                </w:rPrChange>
              </w:rPr>
            </w:pPr>
          </w:p>
        </w:tc>
      </w:tr>
      <w:tr w:rsidR="00B620C2" w:rsidRPr="005B49B3" w14:paraId="108DEA17" w14:textId="77777777" w:rsidTr="00AA3729">
        <w:trPr>
          <w:jc w:val="center"/>
        </w:trPr>
        <w:tc>
          <w:tcPr>
            <w:tcW w:w="1728" w:type="dxa"/>
          </w:tcPr>
          <w:p w14:paraId="032ADAB1" w14:textId="77777777" w:rsidR="00B620C2" w:rsidRPr="005B49B3" w:rsidRDefault="00B620C2" w:rsidP="00DF219C">
            <w:pPr>
              <w:snapToGrid w:val="0"/>
              <w:spacing w:after="0" w:line="240" w:lineRule="auto"/>
              <w:rPr>
                <w:rFonts w:ascii="Arial" w:hAnsi="Arial" w:cs="Arial"/>
                <w:sz w:val="20"/>
                <w:szCs w:val="20"/>
                <w:rPrChange w:id="882" w:author="Kevin Chen" w:date="2020-03-26T14:02:00Z">
                  <w:rPr>
                    <w:rFonts w:asciiTheme="majorHAnsi" w:hAnsiTheme="majorHAnsi" w:cstheme="majorHAnsi"/>
                  </w:rPr>
                </w:rPrChange>
              </w:rPr>
            </w:pPr>
          </w:p>
        </w:tc>
        <w:tc>
          <w:tcPr>
            <w:tcW w:w="1656" w:type="dxa"/>
          </w:tcPr>
          <w:p w14:paraId="1E145EBE" w14:textId="5B1ADA33" w:rsidR="00B620C2" w:rsidRPr="005B49B3" w:rsidRDefault="00F8413E" w:rsidP="00DF219C">
            <w:pPr>
              <w:pStyle w:val="Compact"/>
              <w:snapToGrid w:val="0"/>
              <w:spacing w:before="0" w:after="0"/>
              <w:rPr>
                <w:rFonts w:ascii="Arial" w:hAnsi="Arial" w:cs="Arial"/>
                <w:sz w:val="20"/>
                <w:szCs w:val="20"/>
                <w:rPrChange w:id="883"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2.9</w:t>
            </w:r>
          </w:p>
        </w:tc>
        <w:tc>
          <w:tcPr>
            <w:tcW w:w="1642" w:type="dxa"/>
          </w:tcPr>
          <w:p w14:paraId="0E835979" w14:textId="77777777" w:rsidR="00B620C2" w:rsidRPr="005B49B3" w:rsidRDefault="00B620C2" w:rsidP="00DF219C">
            <w:pPr>
              <w:pStyle w:val="Compact"/>
              <w:snapToGrid w:val="0"/>
              <w:spacing w:before="0" w:after="0"/>
              <w:rPr>
                <w:rFonts w:ascii="Arial" w:hAnsi="Arial" w:cs="Arial"/>
                <w:sz w:val="20"/>
                <w:szCs w:val="20"/>
                <w:rPrChange w:id="884" w:author="Kevin Chen" w:date="2020-03-26T14:02:00Z">
                  <w:rPr>
                    <w:rFonts w:asciiTheme="majorHAnsi" w:hAnsiTheme="majorHAnsi" w:cstheme="majorHAnsi"/>
                    <w:sz w:val="22"/>
                    <w:szCs w:val="22"/>
                  </w:rPr>
                </w:rPrChange>
              </w:rPr>
            </w:pPr>
            <w:r w:rsidRPr="005B49B3">
              <w:rPr>
                <w:rFonts w:ascii="Arial" w:hAnsi="Arial" w:cs="Arial"/>
                <w:sz w:val="20"/>
                <w:szCs w:val="20"/>
                <w:rPrChange w:id="885"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86"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87" w:author="Kevin Chen" w:date="2020-03-26T14:02:00Z">
                  <w:rPr>
                    <w:rFonts w:asciiTheme="majorHAnsi" w:hAnsiTheme="majorHAnsi" w:cstheme="majorHAnsi"/>
                    <w:sz w:val="22"/>
                    <w:szCs w:val="22"/>
                  </w:rPr>
                </w:rPrChange>
              </w:rPr>
              <w:t>·years</w:t>
            </w:r>
          </w:p>
        </w:tc>
        <w:tc>
          <w:tcPr>
            <w:tcW w:w="1728" w:type="dxa"/>
          </w:tcPr>
          <w:p w14:paraId="600C3525" w14:textId="4B2C0DF2" w:rsidR="00B620C2" w:rsidRPr="005B49B3" w:rsidRDefault="00DF219C" w:rsidP="00DF219C">
            <w:pPr>
              <w:pStyle w:val="Compact"/>
              <w:snapToGrid w:val="0"/>
              <w:spacing w:before="0" w:after="0"/>
              <w:jc w:val="center"/>
              <w:rPr>
                <w:rFonts w:ascii="Arial" w:hAnsi="Arial" w:cs="Arial"/>
                <w:sz w:val="20"/>
                <w:szCs w:val="20"/>
                <w:rPrChange w:id="888" w:author="Kevin Chen" w:date="2020-03-26T14:02:00Z">
                  <w:rPr>
                    <w:rFonts w:asciiTheme="majorHAnsi" w:hAnsiTheme="majorHAnsi" w:cstheme="majorHAnsi"/>
                    <w:sz w:val="22"/>
                    <w:szCs w:val="22"/>
                  </w:rPr>
                </w:rPrChange>
              </w:rPr>
            </w:pPr>
            <w:r w:rsidRPr="005B49B3">
              <w:rPr>
                <w:rFonts w:ascii="Arial" w:hAnsi="Arial" w:cs="Arial"/>
                <w:sz w:val="20"/>
                <w:szCs w:val="20"/>
              </w:rPr>
              <w:t>30</w:t>
            </w:r>
          </w:p>
        </w:tc>
        <w:tc>
          <w:tcPr>
            <w:tcW w:w="624" w:type="dxa"/>
          </w:tcPr>
          <w:p w14:paraId="4F5FC380" w14:textId="55E7245A" w:rsidR="00B620C2" w:rsidRPr="005B49B3" w:rsidRDefault="00DF219C" w:rsidP="00DF219C">
            <w:pPr>
              <w:pStyle w:val="Compact"/>
              <w:snapToGrid w:val="0"/>
              <w:spacing w:before="0" w:after="0"/>
              <w:jc w:val="right"/>
              <w:rPr>
                <w:rFonts w:ascii="Arial" w:hAnsi="Arial" w:cs="Arial"/>
                <w:sz w:val="20"/>
                <w:szCs w:val="20"/>
                <w:rPrChange w:id="889" w:author="Kevin Chen" w:date="2020-03-26T14:02:00Z">
                  <w:rPr>
                    <w:rFonts w:asciiTheme="majorHAnsi" w:hAnsiTheme="majorHAnsi" w:cstheme="majorHAnsi"/>
                    <w:sz w:val="22"/>
                    <w:szCs w:val="22"/>
                  </w:rPr>
                </w:rPrChange>
              </w:rPr>
            </w:pPr>
            <w:r w:rsidRPr="005B49B3">
              <w:rPr>
                <w:rFonts w:ascii="Arial" w:hAnsi="Arial" w:cs="Arial"/>
                <w:sz w:val="20"/>
                <w:szCs w:val="20"/>
              </w:rPr>
              <w:t>1.86</w:t>
            </w:r>
          </w:p>
        </w:tc>
        <w:tc>
          <w:tcPr>
            <w:tcW w:w="1440" w:type="dxa"/>
          </w:tcPr>
          <w:p w14:paraId="27DBF765" w14:textId="292F6374" w:rsidR="00B620C2" w:rsidRPr="005B49B3" w:rsidRDefault="00DF219C" w:rsidP="00126DA9">
            <w:pPr>
              <w:pStyle w:val="Compact"/>
              <w:snapToGrid w:val="0"/>
              <w:spacing w:before="0" w:after="0"/>
              <w:rPr>
                <w:rFonts w:ascii="Arial" w:hAnsi="Arial" w:cs="Arial"/>
                <w:sz w:val="20"/>
                <w:szCs w:val="20"/>
                <w:rPrChange w:id="890" w:author="Kevin Chen" w:date="2020-03-26T14:02:00Z">
                  <w:rPr>
                    <w:rFonts w:asciiTheme="majorHAnsi" w:hAnsiTheme="majorHAnsi" w:cstheme="majorHAnsi"/>
                    <w:sz w:val="22"/>
                    <w:szCs w:val="22"/>
                  </w:rPr>
                </w:rPrChange>
              </w:rPr>
            </w:pPr>
            <w:r w:rsidRPr="005B49B3">
              <w:rPr>
                <w:rFonts w:ascii="Arial" w:hAnsi="Arial" w:cs="Arial"/>
                <w:sz w:val="20"/>
                <w:szCs w:val="20"/>
              </w:rPr>
              <w:t>(1.17</w:t>
            </w:r>
            <w:r w:rsidR="00126DA9" w:rsidRPr="005B49B3">
              <w:rPr>
                <w:rFonts w:ascii="Arial" w:hAnsi="Arial" w:cs="Arial"/>
                <w:sz w:val="20"/>
                <w:szCs w:val="20"/>
              </w:rPr>
              <w:t>–</w:t>
            </w:r>
            <w:r w:rsidRPr="005B49B3">
              <w:rPr>
                <w:rFonts w:ascii="Arial" w:hAnsi="Arial" w:cs="Arial"/>
                <w:sz w:val="20"/>
                <w:szCs w:val="20"/>
              </w:rPr>
              <w:t>2.97)</w:t>
            </w:r>
          </w:p>
        </w:tc>
        <w:tc>
          <w:tcPr>
            <w:tcW w:w="323" w:type="dxa"/>
            <w:gridSpan w:val="2"/>
          </w:tcPr>
          <w:p w14:paraId="3CAE94C4" w14:textId="53333301" w:rsidR="00B620C2" w:rsidRPr="005B49B3" w:rsidRDefault="00DF219C" w:rsidP="00DF219C">
            <w:pPr>
              <w:pStyle w:val="Compact"/>
              <w:snapToGrid w:val="0"/>
              <w:spacing w:before="0" w:after="0"/>
              <w:rPr>
                <w:rFonts w:ascii="Arial" w:hAnsi="Arial" w:cs="Arial"/>
                <w:sz w:val="20"/>
                <w:szCs w:val="20"/>
                <w:rPrChange w:id="891" w:author="Kevin Chen" w:date="2020-03-26T14:02:00Z">
                  <w:rPr>
                    <w:rFonts w:asciiTheme="majorHAnsi" w:hAnsiTheme="majorHAnsi" w:cstheme="majorHAnsi"/>
                    <w:sz w:val="22"/>
                    <w:szCs w:val="22"/>
                  </w:rPr>
                </w:rPrChange>
              </w:rPr>
            </w:pPr>
            <m:oMathPara>
              <m:oMath>
                <m:r>
                  <m:rPr>
                    <m:sty m:val="p"/>
                  </m:rPr>
                  <w:rPr>
                    <w:rFonts w:ascii="Cambria Math" w:hAnsi="Cambria Math" w:cs="Arial"/>
                    <w:sz w:val="20"/>
                    <w:szCs w:val="20"/>
                  </w:rPr>
                  <m:t>*</m:t>
                </m:r>
              </m:oMath>
            </m:oMathPara>
          </w:p>
        </w:tc>
      </w:tr>
      <w:tr w:rsidR="00B620C2" w:rsidRPr="005B49B3" w14:paraId="2FBFB32D" w14:textId="77777777" w:rsidTr="00AA3729">
        <w:trPr>
          <w:gridAfter w:val="1"/>
          <w:wAfter w:w="19" w:type="dxa"/>
          <w:jc w:val="center"/>
        </w:trPr>
        <w:tc>
          <w:tcPr>
            <w:tcW w:w="9122" w:type="dxa"/>
            <w:gridSpan w:val="7"/>
          </w:tcPr>
          <w:p w14:paraId="2F5A2164" w14:textId="51C9CFDB" w:rsidR="00B620C2" w:rsidRPr="005B49B3" w:rsidRDefault="00DF219C" w:rsidP="00126DA9">
            <w:pPr>
              <w:snapToGrid w:val="0"/>
              <w:spacing w:after="0" w:line="240" w:lineRule="auto"/>
              <w:rPr>
                <w:rFonts w:ascii="Arial" w:hAnsi="Arial" w:cs="Arial"/>
                <w:sz w:val="20"/>
                <w:szCs w:val="20"/>
                <w:rPrChange w:id="892" w:author="Kevin Chen" w:date="2020-03-26T14:02:00Z">
                  <w:rPr>
                    <w:rFonts w:asciiTheme="majorHAnsi" w:hAnsiTheme="majorHAnsi" w:cstheme="majorHAnsi"/>
                  </w:rPr>
                </w:rPrChange>
              </w:rPr>
            </w:pPr>
            <w:r w:rsidRPr="005B49B3">
              <w:rPr>
                <w:rFonts w:ascii="Arial" w:hAnsi="Arial" w:cs="Arial"/>
                <w:sz w:val="20"/>
                <w:szCs w:val="20"/>
              </w:rPr>
              <w:t>Colon cancer (407 cases)</w:t>
            </w:r>
          </w:p>
        </w:tc>
      </w:tr>
      <w:tr w:rsidR="00B620C2" w:rsidRPr="005B49B3" w14:paraId="4BDA8ECB" w14:textId="77777777" w:rsidTr="00AA3729">
        <w:trPr>
          <w:jc w:val="center"/>
        </w:trPr>
        <w:tc>
          <w:tcPr>
            <w:tcW w:w="1728" w:type="dxa"/>
          </w:tcPr>
          <w:p w14:paraId="68498183" w14:textId="77777777" w:rsidR="00B620C2" w:rsidRPr="005B49B3" w:rsidRDefault="00B620C2" w:rsidP="00DF219C">
            <w:pPr>
              <w:snapToGrid w:val="0"/>
              <w:spacing w:after="0" w:line="240" w:lineRule="auto"/>
              <w:rPr>
                <w:rFonts w:ascii="Arial" w:hAnsi="Arial" w:cs="Arial"/>
                <w:sz w:val="20"/>
                <w:szCs w:val="20"/>
                <w:rPrChange w:id="893" w:author="Kevin Chen" w:date="2020-03-26T14:02:00Z">
                  <w:rPr>
                    <w:rFonts w:asciiTheme="majorHAnsi" w:hAnsiTheme="majorHAnsi" w:cstheme="majorHAnsi"/>
                  </w:rPr>
                </w:rPrChange>
              </w:rPr>
            </w:pPr>
          </w:p>
        </w:tc>
        <w:tc>
          <w:tcPr>
            <w:tcW w:w="1656" w:type="dxa"/>
          </w:tcPr>
          <w:p w14:paraId="66FA7952" w14:textId="419F2C3A" w:rsidR="00B620C2" w:rsidRPr="005B49B3" w:rsidRDefault="00DF219C" w:rsidP="00DF219C">
            <w:pPr>
              <w:pStyle w:val="Compact"/>
              <w:snapToGrid w:val="0"/>
              <w:spacing w:before="0" w:after="0"/>
              <w:rPr>
                <w:rFonts w:ascii="Arial" w:hAnsi="Arial" w:cs="Arial"/>
                <w:sz w:val="20"/>
                <w:szCs w:val="20"/>
                <w:rPrChange w:id="894"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320D2CDC" w14:textId="77777777" w:rsidR="00B620C2" w:rsidRPr="005B49B3" w:rsidRDefault="00B620C2" w:rsidP="00DF219C">
            <w:pPr>
              <w:pStyle w:val="Compact"/>
              <w:snapToGrid w:val="0"/>
              <w:spacing w:before="0" w:after="0"/>
              <w:rPr>
                <w:rFonts w:ascii="Arial" w:hAnsi="Arial" w:cs="Arial"/>
                <w:sz w:val="20"/>
                <w:szCs w:val="20"/>
                <w:rPrChange w:id="895" w:author="Kevin Chen" w:date="2020-03-26T14:02:00Z">
                  <w:rPr>
                    <w:rFonts w:asciiTheme="majorHAnsi" w:hAnsiTheme="majorHAnsi" w:cstheme="majorHAnsi"/>
                    <w:sz w:val="22"/>
                    <w:szCs w:val="22"/>
                  </w:rPr>
                </w:rPrChange>
              </w:rPr>
            </w:pPr>
            <w:r w:rsidRPr="005B49B3">
              <w:rPr>
                <w:rFonts w:ascii="Arial" w:hAnsi="Arial" w:cs="Arial"/>
                <w:sz w:val="20"/>
                <w:szCs w:val="20"/>
                <w:rPrChange w:id="896"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97"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98" w:author="Kevin Chen" w:date="2020-03-26T14:02:00Z">
                  <w:rPr>
                    <w:rFonts w:asciiTheme="majorHAnsi" w:hAnsiTheme="majorHAnsi" w:cstheme="majorHAnsi"/>
                    <w:sz w:val="22"/>
                    <w:szCs w:val="22"/>
                  </w:rPr>
                </w:rPrChange>
              </w:rPr>
              <w:t>·years</w:t>
            </w:r>
          </w:p>
        </w:tc>
        <w:tc>
          <w:tcPr>
            <w:tcW w:w="1728" w:type="dxa"/>
          </w:tcPr>
          <w:p w14:paraId="3E7EC73E" w14:textId="4CA398B3" w:rsidR="00B620C2" w:rsidRPr="005B49B3" w:rsidRDefault="00DF219C" w:rsidP="00DF219C">
            <w:pPr>
              <w:pStyle w:val="Compact"/>
              <w:snapToGrid w:val="0"/>
              <w:spacing w:before="0" w:after="0"/>
              <w:jc w:val="center"/>
              <w:rPr>
                <w:rFonts w:ascii="Arial" w:hAnsi="Arial" w:cs="Arial"/>
                <w:sz w:val="20"/>
                <w:szCs w:val="20"/>
                <w:rPrChange w:id="899" w:author="Kevin Chen" w:date="2020-03-26T14:02:00Z">
                  <w:rPr>
                    <w:rFonts w:asciiTheme="majorHAnsi" w:hAnsiTheme="majorHAnsi" w:cstheme="majorHAnsi"/>
                    <w:sz w:val="22"/>
                    <w:szCs w:val="22"/>
                  </w:rPr>
                </w:rPrChange>
              </w:rPr>
            </w:pPr>
            <w:r w:rsidRPr="005B49B3">
              <w:rPr>
                <w:rFonts w:ascii="Arial" w:hAnsi="Arial" w:cs="Arial"/>
                <w:sz w:val="20"/>
                <w:szCs w:val="20"/>
              </w:rPr>
              <w:t>211</w:t>
            </w:r>
          </w:p>
        </w:tc>
        <w:tc>
          <w:tcPr>
            <w:tcW w:w="624" w:type="dxa"/>
          </w:tcPr>
          <w:p w14:paraId="20AE6EC4" w14:textId="4800EE11" w:rsidR="00B620C2" w:rsidRPr="005B49B3" w:rsidRDefault="00DF219C" w:rsidP="00DF219C">
            <w:pPr>
              <w:snapToGrid w:val="0"/>
              <w:spacing w:after="0" w:line="240" w:lineRule="auto"/>
              <w:rPr>
                <w:rFonts w:ascii="Arial" w:hAnsi="Arial" w:cs="Arial"/>
                <w:sz w:val="20"/>
                <w:szCs w:val="20"/>
                <w:rPrChange w:id="900"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5EDC157D" w14:textId="234D22A4" w:rsidR="00B620C2" w:rsidRPr="005B49B3" w:rsidRDefault="008E6290" w:rsidP="00126DA9">
            <w:pPr>
              <w:snapToGrid w:val="0"/>
              <w:spacing w:after="0" w:line="240" w:lineRule="auto"/>
              <w:rPr>
                <w:rFonts w:ascii="Arial" w:hAnsi="Arial" w:cs="Arial"/>
                <w:sz w:val="20"/>
                <w:szCs w:val="20"/>
                <w:rPrChange w:id="901"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3C3156C5" w14:textId="77777777" w:rsidR="00B620C2" w:rsidRPr="005B49B3" w:rsidRDefault="00B620C2" w:rsidP="00DF219C">
            <w:pPr>
              <w:snapToGrid w:val="0"/>
              <w:spacing w:after="0" w:line="240" w:lineRule="auto"/>
              <w:rPr>
                <w:rFonts w:ascii="Arial" w:hAnsi="Arial" w:cs="Arial"/>
                <w:sz w:val="20"/>
                <w:szCs w:val="20"/>
                <w:rPrChange w:id="902" w:author="Kevin Chen" w:date="2020-03-26T14:02:00Z">
                  <w:rPr>
                    <w:rFonts w:asciiTheme="majorHAnsi" w:hAnsiTheme="majorHAnsi" w:cstheme="majorHAnsi"/>
                  </w:rPr>
                </w:rPrChange>
              </w:rPr>
            </w:pPr>
          </w:p>
        </w:tc>
      </w:tr>
      <w:tr w:rsidR="00B620C2" w:rsidRPr="005B49B3" w14:paraId="59BC7841" w14:textId="77777777" w:rsidTr="00AA3729">
        <w:trPr>
          <w:jc w:val="center"/>
        </w:trPr>
        <w:tc>
          <w:tcPr>
            <w:tcW w:w="1728" w:type="dxa"/>
          </w:tcPr>
          <w:p w14:paraId="1AA4E9AD" w14:textId="77777777" w:rsidR="00B620C2" w:rsidRPr="005B49B3" w:rsidRDefault="00B620C2" w:rsidP="00DF219C">
            <w:pPr>
              <w:snapToGrid w:val="0"/>
              <w:spacing w:after="0" w:line="240" w:lineRule="auto"/>
              <w:rPr>
                <w:rFonts w:ascii="Arial" w:hAnsi="Arial" w:cs="Arial"/>
                <w:sz w:val="20"/>
                <w:szCs w:val="20"/>
                <w:rPrChange w:id="903" w:author="Kevin Chen" w:date="2020-03-26T14:02:00Z">
                  <w:rPr>
                    <w:rFonts w:asciiTheme="majorHAnsi" w:hAnsiTheme="majorHAnsi" w:cstheme="majorHAnsi"/>
                  </w:rPr>
                </w:rPrChange>
              </w:rPr>
            </w:pPr>
          </w:p>
        </w:tc>
        <w:tc>
          <w:tcPr>
            <w:tcW w:w="1656" w:type="dxa"/>
          </w:tcPr>
          <w:p w14:paraId="43A542DA" w14:textId="006F937C" w:rsidR="00B620C2" w:rsidRPr="005B49B3" w:rsidRDefault="00F8413E" w:rsidP="00DF219C">
            <w:pPr>
              <w:pStyle w:val="Compact"/>
              <w:snapToGrid w:val="0"/>
              <w:spacing w:before="0" w:after="0"/>
              <w:rPr>
                <w:rFonts w:ascii="Arial" w:hAnsi="Arial" w:cs="Arial"/>
                <w:sz w:val="20"/>
                <w:szCs w:val="20"/>
                <w:rPrChange w:id="904"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905"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0.5</w:t>
            </w:r>
          </w:p>
        </w:tc>
        <w:tc>
          <w:tcPr>
            <w:tcW w:w="1642" w:type="dxa"/>
          </w:tcPr>
          <w:p w14:paraId="36027718" w14:textId="77777777" w:rsidR="00B620C2" w:rsidRPr="005B49B3" w:rsidRDefault="00B620C2" w:rsidP="00DF219C">
            <w:pPr>
              <w:pStyle w:val="Compact"/>
              <w:snapToGrid w:val="0"/>
              <w:spacing w:before="0" w:after="0"/>
              <w:rPr>
                <w:rFonts w:ascii="Arial" w:hAnsi="Arial" w:cs="Arial"/>
                <w:sz w:val="20"/>
                <w:szCs w:val="20"/>
                <w:rPrChange w:id="906" w:author="Kevin Chen" w:date="2020-03-26T14:02:00Z">
                  <w:rPr>
                    <w:rFonts w:asciiTheme="majorHAnsi" w:hAnsiTheme="majorHAnsi" w:cstheme="majorHAnsi"/>
                    <w:sz w:val="22"/>
                    <w:szCs w:val="22"/>
                  </w:rPr>
                </w:rPrChange>
              </w:rPr>
            </w:pPr>
            <w:r w:rsidRPr="005B49B3">
              <w:rPr>
                <w:rFonts w:ascii="Arial" w:hAnsi="Arial" w:cs="Arial"/>
                <w:sz w:val="20"/>
                <w:szCs w:val="20"/>
                <w:rPrChange w:id="907"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08"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09" w:author="Kevin Chen" w:date="2020-03-26T14:02:00Z">
                  <w:rPr>
                    <w:rFonts w:asciiTheme="majorHAnsi" w:hAnsiTheme="majorHAnsi" w:cstheme="majorHAnsi"/>
                    <w:sz w:val="22"/>
                    <w:szCs w:val="22"/>
                  </w:rPr>
                </w:rPrChange>
              </w:rPr>
              <w:t>·years</w:t>
            </w:r>
          </w:p>
        </w:tc>
        <w:tc>
          <w:tcPr>
            <w:tcW w:w="1728" w:type="dxa"/>
          </w:tcPr>
          <w:p w14:paraId="179F9BA7" w14:textId="1ED9EA64" w:rsidR="00B620C2" w:rsidRPr="005B49B3" w:rsidRDefault="00DF219C" w:rsidP="00DF219C">
            <w:pPr>
              <w:pStyle w:val="Compact"/>
              <w:snapToGrid w:val="0"/>
              <w:spacing w:before="0" w:after="0"/>
              <w:jc w:val="center"/>
              <w:rPr>
                <w:rFonts w:ascii="Arial" w:hAnsi="Arial" w:cs="Arial"/>
                <w:sz w:val="20"/>
                <w:szCs w:val="20"/>
                <w:rPrChange w:id="910" w:author="Kevin Chen" w:date="2020-03-26T14:02:00Z">
                  <w:rPr>
                    <w:rFonts w:asciiTheme="majorHAnsi" w:hAnsiTheme="majorHAnsi" w:cstheme="majorHAnsi"/>
                    <w:sz w:val="22"/>
                    <w:szCs w:val="22"/>
                  </w:rPr>
                </w:rPrChange>
              </w:rPr>
            </w:pPr>
            <w:r w:rsidRPr="005B49B3">
              <w:rPr>
                <w:rFonts w:ascii="Arial" w:hAnsi="Arial" w:cs="Arial"/>
                <w:sz w:val="20"/>
                <w:szCs w:val="20"/>
              </w:rPr>
              <w:t>66</w:t>
            </w:r>
          </w:p>
        </w:tc>
        <w:tc>
          <w:tcPr>
            <w:tcW w:w="624" w:type="dxa"/>
          </w:tcPr>
          <w:p w14:paraId="61231787" w14:textId="53E1FC22" w:rsidR="00B620C2" w:rsidRPr="005B49B3" w:rsidRDefault="00DF219C" w:rsidP="00DF219C">
            <w:pPr>
              <w:pStyle w:val="Compact"/>
              <w:snapToGrid w:val="0"/>
              <w:spacing w:before="0" w:after="0"/>
              <w:jc w:val="right"/>
              <w:rPr>
                <w:rFonts w:ascii="Arial" w:hAnsi="Arial" w:cs="Arial"/>
                <w:sz w:val="20"/>
                <w:szCs w:val="20"/>
                <w:rPrChange w:id="911" w:author="Kevin Chen" w:date="2020-03-26T14:02:00Z">
                  <w:rPr>
                    <w:rFonts w:asciiTheme="majorHAnsi" w:hAnsiTheme="majorHAnsi" w:cstheme="majorHAnsi"/>
                    <w:sz w:val="22"/>
                    <w:szCs w:val="22"/>
                  </w:rPr>
                </w:rPrChange>
              </w:rPr>
            </w:pPr>
            <w:r w:rsidRPr="005B49B3">
              <w:rPr>
                <w:rFonts w:ascii="Arial" w:hAnsi="Arial" w:cs="Arial"/>
                <w:sz w:val="20"/>
                <w:szCs w:val="20"/>
              </w:rPr>
              <w:t>0.89</w:t>
            </w:r>
          </w:p>
        </w:tc>
        <w:tc>
          <w:tcPr>
            <w:tcW w:w="1440" w:type="dxa"/>
          </w:tcPr>
          <w:p w14:paraId="1A4A8949" w14:textId="109B27BB" w:rsidR="00B620C2" w:rsidRPr="005B49B3" w:rsidRDefault="00DF219C" w:rsidP="00126DA9">
            <w:pPr>
              <w:pStyle w:val="Compact"/>
              <w:snapToGrid w:val="0"/>
              <w:spacing w:before="0" w:after="0"/>
              <w:rPr>
                <w:rFonts w:ascii="Arial" w:hAnsi="Arial" w:cs="Arial"/>
                <w:sz w:val="20"/>
                <w:szCs w:val="20"/>
                <w:rPrChange w:id="912" w:author="Kevin Chen" w:date="2020-03-26T14:02:00Z">
                  <w:rPr>
                    <w:rFonts w:asciiTheme="majorHAnsi" w:hAnsiTheme="majorHAnsi" w:cstheme="majorHAnsi"/>
                    <w:sz w:val="22"/>
                    <w:szCs w:val="22"/>
                  </w:rPr>
                </w:rPrChange>
              </w:rPr>
            </w:pPr>
            <w:r w:rsidRPr="005B49B3">
              <w:rPr>
                <w:rFonts w:ascii="Arial" w:hAnsi="Arial" w:cs="Arial"/>
                <w:sz w:val="20"/>
                <w:szCs w:val="20"/>
              </w:rPr>
              <w:t>(0.64</w:t>
            </w:r>
            <w:r w:rsidR="00126DA9" w:rsidRPr="005B49B3">
              <w:rPr>
                <w:rFonts w:ascii="Arial" w:hAnsi="Arial" w:cs="Arial"/>
                <w:sz w:val="20"/>
                <w:szCs w:val="20"/>
              </w:rPr>
              <w:t>–</w:t>
            </w:r>
            <w:r w:rsidRPr="005B49B3">
              <w:rPr>
                <w:rFonts w:ascii="Arial" w:hAnsi="Arial" w:cs="Arial"/>
                <w:sz w:val="20"/>
                <w:szCs w:val="20"/>
              </w:rPr>
              <w:t>1.23)</w:t>
            </w:r>
          </w:p>
        </w:tc>
        <w:tc>
          <w:tcPr>
            <w:tcW w:w="323" w:type="dxa"/>
            <w:gridSpan w:val="2"/>
          </w:tcPr>
          <w:p w14:paraId="388176EF" w14:textId="77777777" w:rsidR="00B620C2" w:rsidRPr="005B49B3" w:rsidRDefault="00B620C2" w:rsidP="00DF219C">
            <w:pPr>
              <w:snapToGrid w:val="0"/>
              <w:spacing w:after="0" w:line="240" w:lineRule="auto"/>
              <w:rPr>
                <w:rFonts w:ascii="Arial" w:hAnsi="Arial" w:cs="Arial"/>
                <w:sz w:val="20"/>
                <w:szCs w:val="20"/>
                <w:rPrChange w:id="913" w:author="Kevin Chen" w:date="2020-03-26T14:02:00Z">
                  <w:rPr>
                    <w:rFonts w:asciiTheme="majorHAnsi" w:hAnsiTheme="majorHAnsi" w:cstheme="majorHAnsi"/>
                  </w:rPr>
                </w:rPrChange>
              </w:rPr>
            </w:pPr>
          </w:p>
        </w:tc>
      </w:tr>
      <w:tr w:rsidR="00B620C2" w:rsidRPr="005B49B3" w14:paraId="392E68FC" w14:textId="77777777" w:rsidTr="00AA3729">
        <w:trPr>
          <w:jc w:val="center"/>
        </w:trPr>
        <w:tc>
          <w:tcPr>
            <w:tcW w:w="1728" w:type="dxa"/>
          </w:tcPr>
          <w:p w14:paraId="2E5E2FC1" w14:textId="77777777" w:rsidR="00B620C2" w:rsidRPr="005B49B3" w:rsidRDefault="00B620C2" w:rsidP="00DF219C">
            <w:pPr>
              <w:snapToGrid w:val="0"/>
              <w:spacing w:after="0" w:line="240" w:lineRule="auto"/>
              <w:rPr>
                <w:rFonts w:ascii="Arial" w:hAnsi="Arial" w:cs="Arial"/>
                <w:sz w:val="20"/>
                <w:szCs w:val="20"/>
                <w:rPrChange w:id="914" w:author="Kevin Chen" w:date="2020-03-26T14:02:00Z">
                  <w:rPr>
                    <w:rFonts w:asciiTheme="majorHAnsi" w:hAnsiTheme="majorHAnsi" w:cstheme="majorHAnsi"/>
                  </w:rPr>
                </w:rPrChange>
              </w:rPr>
            </w:pPr>
          </w:p>
        </w:tc>
        <w:tc>
          <w:tcPr>
            <w:tcW w:w="1656" w:type="dxa"/>
          </w:tcPr>
          <w:p w14:paraId="6E5AC64B" w14:textId="7D2D2669" w:rsidR="00B620C2" w:rsidRPr="005B49B3" w:rsidRDefault="00F8413E" w:rsidP="00DF219C">
            <w:pPr>
              <w:pStyle w:val="Compact"/>
              <w:snapToGrid w:val="0"/>
              <w:spacing w:before="0" w:after="0"/>
              <w:rPr>
                <w:rFonts w:ascii="Arial" w:hAnsi="Arial" w:cs="Arial"/>
                <w:sz w:val="20"/>
                <w:szCs w:val="20"/>
                <w:rPrChange w:id="915"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0.5</w:t>
            </w:r>
            <w:r w:rsidR="00B620C2" w:rsidRPr="005B49B3">
              <w:rPr>
                <w:rFonts w:ascii="Arial" w:hAnsi="Arial" w:cs="Arial"/>
                <w:sz w:val="20"/>
                <w:szCs w:val="20"/>
                <w:rPrChange w:id="916"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2.1</w:t>
            </w:r>
          </w:p>
        </w:tc>
        <w:tc>
          <w:tcPr>
            <w:tcW w:w="1642" w:type="dxa"/>
          </w:tcPr>
          <w:p w14:paraId="2B761A84" w14:textId="77777777" w:rsidR="00B620C2" w:rsidRPr="005B49B3" w:rsidRDefault="00B620C2" w:rsidP="00DF219C">
            <w:pPr>
              <w:pStyle w:val="Compact"/>
              <w:snapToGrid w:val="0"/>
              <w:spacing w:before="0" w:after="0"/>
              <w:rPr>
                <w:rFonts w:ascii="Arial" w:hAnsi="Arial" w:cs="Arial"/>
                <w:sz w:val="20"/>
                <w:szCs w:val="20"/>
                <w:rPrChange w:id="917" w:author="Kevin Chen" w:date="2020-03-26T14:02:00Z">
                  <w:rPr>
                    <w:rFonts w:asciiTheme="majorHAnsi" w:hAnsiTheme="majorHAnsi" w:cstheme="majorHAnsi"/>
                    <w:sz w:val="22"/>
                    <w:szCs w:val="22"/>
                  </w:rPr>
                </w:rPrChange>
              </w:rPr>
            </w:pPr>
            <w:r w:rsidRPr="005B49B3">
              <w:rPr>
                <w:rFonts w:ascii="Arial" w:hAnsi="Arial" w:cs="Arial"/>
                <w:sz w:val="20"/>
                <w:szCs w:val="20"/>
                <w:rPrChange w:id="918"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19"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20" w:author="Kevin Chen" w:date="2020-03-26T14:02:00Z">
                  <w:rPr>
                    <w:rFonts w:asciiTheme="majorHAnsi" w:hAnsiTheme="majorHAnsi" w:cstheme="majorHAnsi"/>
                    <w:sz w:val="22"/>
                    <w:szCs w:val="22"/>
                  </w:rPr>
                </w:rPrChange>
              </w:rPr>
              <w:t>·years</w:t>
            </w:r>
          </w:p>
        </w:tc>
        <w:tc>
          <w:tcPr>
            <w:tcW w:w="1728" w:type="dxa"/>
          </w:tcPr>
          <w:p w14:paraId="6CE409C0" w14:textId="1B4BD2CA" w:rsidR="00B620C2" w:rsidRPr="005B49B3" w:rsidRDefault="00DF219C" w:rsidP="00DF219C">
            <w:pPr>
              <w:pStyle w:val="Compact"/>
              <w:snapToGrid w:val="0"/>
              <w:spacing w:before="0" w:after="0"/>
              <w:jc w:val="center"/>
              <w:rPr>
                <w:rFonts w:ascii="Arial" w:hAnsi="Arial" w:cs="Arial"/>
                <w:sz w:val="20"/>
                <w:szCs w:val="20"/>
                <w:rPrChange w:id="921" w:author="Kevin Chen" w:date="2020-03-26T14:02:00Z">
                  <w:rPr>
                    <w:rFonts w:asciiTheme="majorHAnsi" w:hAnsiTheme="majorHAnsi" w:cstheme="majorHAnsi"/>
                    <w:sz w:val="22"/>
                    <w:szCs w:val="22"/>
                  </w:rPr>
                </w:rPrChange>
              </w:rPr>
            </w:pPr>
            <w:r w:rsidRPr="005B49B3">
              <w:rPr>
                <w:rFonts w:ascii="Arial" w:hAnsi="Arial" w:cs="Arial"/>
                <w:sz w:val="20"/>
                <w:szCs w:val="20"/>
              </w:rPr>
              <w:t>65</w:t>
            </w:r>
          </w:p>
        </w:tc>
        <w:tc>
          <w:tcPr>
            <w:tcW w:w="624" w:type="dxa"/>
          </w:tcPr>
          <w:p w14:paraId="0356F5C0" w14:textId="1F997C3D" w:rsidR="00B620C2" w:rsidRPr="005B49B3" w:rsidRDefault="00DF219C" w:rsidP="00DF219C">
            <w:pPr>
              <w:pStyle w:val="Compact"/>
              <w:snapToGrid w:val="0"/>
              <w:spacing w:before="0" w:after="0"/>
              <w:jc w:val="right"/>
              <w:rPr>
                <w:rFonts w:ascii="Arial" w:hAnsi="Arial" w:cs="Arial"/>
                <w:sz w:val="20"/>
                <w:szCs w:val="20"/>
                <w:rPrChange w:id="922" w:author="Kevin Chen" w:date="2020-03-26T14:02:00Z">
                  <w:rPr>
                    <w:rFonts w:asciiTheme="majorHAnsi" w:hAnsiTheme="majorHAnsi" w:cstheme="majorHAnsi"/>
                    <w:sz w:val="22"/>
                    <w:szCs w:val="22"/>
                  </w:rPr>
                </w:rPrChange>
              </w:rPr>
            </w:pPr>
            <w:r w:rsidRPr="005B49B3">
              <w:rPr>
                <w:rFonts w:ascii="Arial" w:hAnsi="Arial" w:cs="Arial"/>
                <w:sz w:val="20"/>
                <w:szCs w:val="20"/>
              </w:rPr>
              <w:t>0.93</w:t>
            </w:r>
          </w:p>
        </w:tc>
        <w:tc>
          <w:tcPr>
            <w:tcW w:w="1440" w:type="dxa"/>
          </w:tcPr>
          <w:p w14:paraId="3A1E88EA" w14:textId="7710DC7D" w:rsidR="00B620C2" w:rsidRPr="005B49B3" w:rsidRDefault="00DF219C" w:rsidP="00126DA9">
            <w:pPr>
              <w:pStyle w:val="Compact"/>
              <w:snapToGrid w:val="0"/>
              <w:spacing w:before="0" w:after="0"/>
              <w:rPr>
                <w:rFonts w:ascii="Arial" w:hAnsi="Arial" w:cs="Arial"/>
                <w:sz w:val="20"/>
                <w:szCs w:val="20"/>
                <w:rPrChange w:id="923" w:author="Kevin Chen" w:date="2020-03-26T14:02:00Z">
                  <w:rPr>
                    <w:rFonts w:asciiTheme="majorHAnsi" w:hAnsiTheme="majorHAnsi" w:cstheme="majorHAnsi"/>
                    <w:sz w:val="22"/>
                    <w:szCs w:val="22"/>
                  </w:rPr>
                </w:rPrChange>
              </w:rPr>
            </w:pPr>
            <w:r w:rsidRPr="005B49B3">
              <w:rPr>
                <w:rFonts w:ascii="Arial" w:hAnsi="Arial" w:cs="Arial"/>
                <w:sz w:val="20"/>
                <w:szCs w:val="20"/>
              </w:rPr>
              <w:t>(0.67</w:t>
            </w:r>
            <w:r w:rsidR="00126DA9" w:rsidRPr="005B49B3">
              <w:rPr>
                <w:rFonts w:ascii="Arial" w:hAnsi="Arial" w:cs="Arial"/>
                <w:sz w:val="20"/>
                <w:szCs w:val="20"/>
              </w:rPr>
              <w:t>–</w:t>
            </w:r>
            <w:r w:rsidRPr="005B49B3">
              <w:rPr>
                <w:rFonts w:ascii="Arial" w:hAnsi="Arial" w:cs="Arial"/>
                <w:sz w:val="20"/>
                <w:szCs w:val="20"/>
              </w:rPr>
              <w:t>1.29)</w:t>
            </w:r>
          </w:p>
        </w:tc>
        <w:tc>
          <w:tcPr>
            <w:tcW w:w="323" w:type="dxa"/>
            <w:gridSpan w:val="2"/>
          </w:tcPr>
          <w:p w14:paraId="40773B65" w14:textId="77777777" w:rsidR="00B620C2" w:rsidRPr="005B49B3" w:rsidRDefault="00B620C2" w:rsidP="00DF219C">
            <w:pPr>
              <w:snapToGrid w:val="0"/>
              <w:spacing w:after="0" w:line="240" w:lineRule="auto"/>
              <w:rPr>
                <w:rFonts w:ascii="Arial" w:hAnsi="Arial" w:cs="Arial"/>
                <w:sz w:val="20"/>
                <w:szCs w:val="20"/>
                <w:rPrChange w:id="924" w:author="Kevin Chen" w:date="2020-03-26T14:02:00Z">
                  <w:rPr>
                    <w:rFonts w:asciiTheme="majorHAnsi" w:hAnsiTheme="majorHAnsi" w:cstheme="majorHAnsi"/>
                  </w:rPr>
                </w:rPrChange>
              </w:rPr>
            </w:pPr>
          </w:p>
        </w:tc>
      </w:tr>
      <w:tr w:rsidR="00B620C2" w:rsidRPr="005B49B3" w14:paraId="2CE89FD5" w14:textId="77777777" w:rsidTr="00AA3729">
        <w:trPr>
          <w:jc w:val="center"/>
        </w:trPr>
        <w:tc>
          <w:tcPr>
            <w:tcW w:w="1728" w:type="dxa"/>
          </w:tcPr>
          <w:p w14:paraId="447E567A" w14:textId="77777777" w:rsidR="00B620C2" w:rsidRPr="005B49B3" w:rsidRDefault="00B620C2" w:rsidP="00DF219C">
            <w:pPr>
              <w:snapToGrid w:val="0"/>
              <w:spacing w:after="0" w:line="240" w:lineRule="auto"/>
              <w:rPr>
                <w:rFonts w:ascii="Arial" w:hAnsi="Arial" w:cs="Arial"/>
                <w:sz w:val="20"/>
                <w:szCs w:val="20"/>
                <w:rPrChange w:id="925" w:author="Kevin Chen" w:date="2020-03-26T14:02:00Z">
                  <w:rPr>
                    <w:rFonts w:asciiTheme="majorHAnsi" w:hAnsiTheme="majorHAnsi" w:cstheme="majorHAnsi"/>
                  </w:rPr>
                </w:rPrChange>
              </w:rPr>
            </w:pPr>
          </w:p>
        </w:tc>
        <w:tc>
          <w:tcPr>
            <w:tcW w:w="1656" w:type="dxa"/>
          </w:tcPr>
          <w:p w14:paraId="3DC8525F" w14:textId="30BC8107" w:rsidR="00B620C2" w:rsidRPr="005B49B3" w:rsidRDefault="00F8413E" w:rsidP="00DF219C">
            <w:pPr>
              <w:pStyle w:val="Compact"/>
              <w:snapToGrid w:val="0"/>
              <w:spacing w:before="0" w:after="0"/>
              <w:rPr>
                <w:rFonts w:ascii="Arial" w:hAnsi="Arial" w:cs="Arial"/>
                <w:sz w:val="20"/>
                <w:szCs w:val="20"/>
                <w:rPrChange w:id="926"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2.1</w:t>
            </w:r>
          </w:p>
        </w:tc>
        <w:tc>
          <w:tcPr>
            <w:tcW w:w="1642" w:type="dxa"/>
          </w:tcPr>
          <w:p w14:paraId="490CEE5D" w14:textId="77777777" w:rsidR="00B620C2" w:rsidRPr="005B49B3" w:rsidRDefault="00B620C2" w:rsidP="00DF219C">
            <w:pPr>
              <w:pStyle w:val="Compact"/>
              <w:snapToGrid w:val="0"/>
              <w:spacing w:before="0" w:after="0"/>
              <w:rPr>
                <w:rFonts w:ascii="Arial" w:hAnsi="Arial" w:cs="Arial"/>
                <w:sz w:val="20"/>
                <w:szCs w:val="20"/>
                <w:rPrChange w:id="927" w:author="Kevin Chen" w:date="2020-03-26T14:02:00Z">
                  <w:rPr>
                    <w:rFonts w:asciiTheme="majorHAnsi" w:hAnsiTheme="majorHAnsi" w:cstheme="majorHAnsi"/>
                    <w:sz w:val="22"/>
                    <w:szCs w:val="22"/>
                  </w:rPr>
                </w:rPrChange>
              </w:rPr>
            </w:pPr>
            <w:r w:rsidRPr="005B49B3">
              <w:rPr>
                <w:rFonts w:ascii="Arial" w:hAnsi="Arial" w:cs="Arial"/>
                <w:sz w:val="20"/>
                <w:szCs w:val="20"/>
                <w:rPrChange w:id="928"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29"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30" w:author="Kevin Chen" w:date="2020-03-26T14:02:00Z">
                  <w:rPr>
                    <w:rFonts w:asciiTheme="majorHAnsi" w:hAnsiTheme="majorHAnsi" w:cstheme="majorHAnsi"/>
                    <w:sz w:val="22"/>
                    <w:szCs w:val="22"/>
                  </w:rPr>
                </w:rPrChange>
              </w:rPr>
              <w:t>·years</w:t>
            </w:r>
          </w:p>
        </w:tc>
        <w:tc>
          <w:tcPr>
            <w:tcW w:w="1728" w:type="dxa"/>
          </w:tcPr>
          <w:p w14:paraId="10213630" w14:textId="73EE024D" w:rsidR="00B620C2" w:rsidRPr="005B49B3" w:rsidRDefault="00DF219C" w:rsidP="00DF219C">
            <w:pPr>
              <w:pStyle w:val="Compact"/>
              <w:snapToGrid w:val="0"/>
              <w:spacing w:before="0" w:after="0"/>
              <w:jc w:val="center"/>
              <w:rPr>
                <w:rFonts w:ascii="Arial" w:hAnsi="Arial" w:cs="Arial"/>
                <w:sz w:val="20"/>
                <w:szCs w:val="20"/>
                <w:rPrChange w:id="931" w:author="Kevin Chen" w:date="2020-03-26T14:02:00Z">
                  <w:rPr>
                    <w:rFonts w:asciiTheme="majorHAnsi" w:hAnsiTheme="majorHAnsi" w:cstheme="majorHAnsi"/>
                    <w:sz w:val="22"/>
                    <w:szCs w:val="22"/>
                  </w:rPr>
                </w:rPrChange>
              </w:rPr>
            </w:pPr>
            <w:r w:rsidRPr="005B49B3">
              <w:rPr>
                <w:rFonts w:ascii="Arial" w:hAnsi="Arial" w:cs="Arial"/>
                <w:sz w:val="20"/>
                <w:szCs w:val="20"/>
              </w:rPr>
              <w:t>65</w:t>
            </w:r>
          </w:p>
        </w:tc>
        <w:tc>
          <w:tcPr>
            <w:tcW w:w="624" w:type="dxa"/>
          </w:tcPr>
          <w:p w14:paraId="65287F17" w14:textId="04AED817" w:rsidR="00B620C2" w:rsidRPr="005B49B3" w:rsidRDefault="00DF219C" w:rsidP="00DF219C">
            <w:pPr>
              <w:pStyle w:val="Compact"/>
              <w:snapToGrid w:val="0"/>
              <w:spacing w:before="0" w:after="0"/>
              <w:jc w:val="right"/>
              <w:rPr>
                <w:rFonts w:ascii="Arial" w:hAnsi="Arial" w:cs="Arial"/>
                <w:sz w:val="20"/>
                <w:szCs w:val="20"/>
                <w:rPrChange w:id="932" w:author="Kevin Chen" w:date="2020-03-26T14:02:00Z">
                  <w:rPr>
                    <w:rFonts w:asciiTheme="majorHAnsi" w:hAnsiTheme="majorHAnsi" w:cstheme="majorHAnsi"/>
                    <w:sz w:val="22"/>
                    <w:szCs w:val="22"/>
                  </w:rPr>
                </w:rPrChange>
              </w:rPr>
            </w:pPr>
            <w:r w:rsidRPr="005B49B3">
              <w:rPr>
                <w:rFonts w:ascii="Arial" w:hAnsi="Arial" w:cs="Arial"/>
                <w:sz w:val="20"/>
                <w:szCs w:val="20"/>
              </w:rPr>
              <w:t>0.92</w:t>
            </w:r>
          </w:p>
        </w:tc>
        <w:tc>
          <w:tcPr>
            <w:tcW w:w="1440" w:type="dxa"/>
          </w:tcPr>
          <w:p w14:paraId="5DA08346" w14:textId="3F85F33B" w:rsidR="00B620C2" w:rsidRPr="005B49B3" w:rsidRDefault="00DF219C" w:rsidP="00126DA9">
            <w:pPr>
              <w:pStyle w:val="Compact"/>
              <w:snapToGrid w:val="0"/>
              <w:spacing w:before="0" w:after="0"/>
              <w:rPr>
                <w:rFonts w:ascii="Arial" w:hAnsi="Arial" w:cs="Arial"/>
                <w:sz w:val="20"/>
                <w:szCs w:val="20"/>
                <w:rPrChange w:id="933" w:author="Kevin Chen" w:date="2020-03-26T14:02:00Z">
                  <w:rPr>
                    <w:rFonts w:asciiTheme="majorHAnsi" w:hAnsiTheme="majorHAnsi" w:cstheme="majorHAnsi"/>
                    <w:sz w:val="22"/>
                    <w:szCs w:val="22"/>
                  </w:rPr>
                </w:rPrChange>
              </w:rPr>
            </w:pPr>
            <w:r w:rsidRPr="005B49B3">
              <w:rPr>
                <w:rFonts w:ascii="Arial" w:hAnsi="Arial" w:cs="Arial"/>
                <w:sz w:val="20"/>
                <w:szCs w:val="20"/>
              </w:rPr>
              <w:t>(0.68</w:t>
            </w:r>
            <w:r w:rsidR="00126DA9" w:rsidRPr="005B49B3">
              <w:rPr>
                <w:rFonts w:ascii="Arial" w:hAnsi="Arial" w:cs="Arial"/>
                <w:sz w:val="20"/>
                <w:szCs w:val="20"/>
              </w:rPr>
              <w:t>–</w:t>
            </w:r>
            <w:r w:rsidRPr="005B49B3">
              <w:rPr>
                <w:rFonts w:ascii="Arial" w:hAnsi="Arial" w:cs="Arial"/>
                <w:sz w:val="20"/>
                <w:szCs w:val="20"/>
              </w:rPr>
              <w:t>1.25)</w:t>
            </w:r>
          </w:p>
        </w:tc>
        <w:tc>
          <w:tcPr>
            <w:tcW w:w="323" w:type="dxa"/>
            <w:gridSpan w:val="2"/>
          </w:tcPr>
          <w:p w14:paraId="71D9002D" w14:textId="77777777" w:rsidR="00B620C2" w:rsidRPr="005B49B3" w:rsidRDefault="00B620C2" w:rsidP="00DF219C">
            <w:pPr>
              <w:snapToGrid w:val="0"/>
              <w:spacing w:after="0" w:line="240" w:lineRule="auto"/>
              <w:rPr>
                <w:rFonts w:ascii="Arial" w:hAnsi="Arial" w:cs="Arial"/>
                <w:sz w:val="20"/>
                <w:szCs w:val="20"/>
                <w:rPrChange w:id="934" w:author="Kevin Chen" w:date="2020-03-26T14:02:00Z">
                  <w:rPr>
                    <w:rFonts w:asciiTheme="majorHAnsi" w:hAnsiTheme="majorHAnsi" w:cstheme="majorHAnsi"/>
                  </w:rPr>
                </w:rPrChange>
              </w:rPr>
            </w:pPr>
          </w:p>
        </w:tc>
      </w:tr>
      <w:tr w:rsidR="00B620C2" w:rsidRPr="005B49B3" w14:paraId="3CB08B48" w14:textId="77777777" w:rsidTr="00AA3729">
        <w:trPr>
          <w:gridAfter w:val="1"/>
          <w:wAfter w:w="19" w:type="dxa"/>
          <w:jc w:val="center"/>
        </w:trPr>
        <w:tc>
          <w:tcPr>
            <w:tcW w:w="9122" w:type="dxa"/>
            <w:gridSpan w:val="7"/>
          </w:tcPr>
          <w:p w14:paraId="73486DFD" w14:textId="61DE4C00" w:rsidR="00B620C2" w:rsidRPr="005B49B3" w:rsidRDefault="00DF219C" w:rsidP="00126DA9">
            <w:pPr>
              <w:snapToGrid w:val="0"/>
              <w:spacing w:after="0" w:line="240" w:lineRule="auto"/>
              <w:rPr>
                <w:rFonts w:ascii="Arial" w:hAnsi="Arial" w:cs="Arial"/>
                <w:sz w:val="20"/>
                <w:szCs w:val="20"/>
                <w:rPrChange w:id="935" w:author="Kevin Chen" w:date="2020-03-26T14:02:00Z">
                  <w:rPr>
                    <w:rFonts w:asciiTheme="majorHAnsi" w:hAnsiTheme="majorHAnsi" w:cstheme="majorHAnsi"/>
                  </w:rPr>
                </w:rPrChange>
              </w:rPr>
            </w:pPr>
            <w:r w:rsidRPr="005B49B3">
              <w:rPr>
                <w:rFonts w:ascii="Arial" w:hAnsi="Arial" w:cs="Arial"/>
                <w:sz w:val="20"/>
                <w:szCs w:val="20"/>
              </w:rPr>
              <w:t>Rectal cancer (83 cases)</w:t>
            </w:r>
          </w:p>
        </w:tc>
      </w:tr>
      <w:tr w:rsidR="00B620C2" w:rsidRPr="005B49B3" w14:paraId="7F50899F" w14:textId="77777777" w:rsidTr="00AA3729">
        <w:trPr>
          <w:jc w:val="center"/>
        </w:trPr>
        <w:tc>
          <w:tcPr>
            <w:tcW w:w="1728" w:type="dxa"/>
          </w:tcPr>
          <w:p w14:paraId="5BDC131C" w14:textId="77777777" w:rsidR="00B620C2" w:rsidRPr="005B49B3" w:rsidRDefault="00B620C2" w:rsidP="00DF219C">
            <w:pPr>
              <w:snapToGrid w:val="0"/>
              <w:spacing w:after="0" w:line="240" w:lineRule="auto"/>
              <w:rPr>
                <w:rFonts w:ascii="Arial" w:hAnsi="Arial" w:cs="Arial"/>
                <w:sz w:val="20"/>
                <w:szCs w:val="20"/>
                <w:rPrChange w:id="936" w:author="Kevin Chen" w:date="2020-03-26T14:02:00Z">
                  <w:rPr>
                    <w:rFonts w:asciiTheme="majorHAnsi" w:hAnsiTheme="majorHAnsi" w:cstheme="majorHAnsi"/>
                  </w:rPr>
                </w:rPrChange>
              </w:rPr>
            </w:pPr>
          </w:p>
        </w:tc>
        <w:tc>
          <w:tcPr>
            <w:tcW w:w="1656" w:type="dxa"/>
          </w:tcPr>
          <w:p w14:paraId="24D5FDBA" w14:textId="1691AEBB" w:rsidR="00B620C2" w:rsidRPr="005B49B3" w:rsidRDefault="00DF219C" w:rsidP="00DF219C">
            <w:pPr>
              <w:pStyle w:val="Compact"/>
              <w:snapToGrid w:val="0"/>
              <w:spacing w:before="0" w:after="0"/>
              <w:rPr>
                <w:rFonts w:ascii="Arial" w:hAnsi="Arial" w:cs="Arial"/>
                <w:sz w:val="20"/>
                <w:szCs w:val="20"/>
                <w:rPrChange w:id="937"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40739945" w14:textId="77777777" w:rsidR="00B620C2" w:rsidRPr="005B49B3" w:rsidRDefault="00B620C2" w:rsidP="00DF219C">
            <w:pPr>
              <w:pStyle w:val="Compact"/>
              <w:snapToGrid w:val="0"/>
              <w:spacing w:before="0" w:after="0"/>
              <w:rPr>
                <w:rFonts w:ascii="Arial" w:hAnsi="Arial" w:cs="Arial"/>
                <w:sz w:val="20"/>
                <w:szCs w:val="20"/>
                <w:rPrChange w:id="938" w:author="Kevin Chen" w:date="2020-03-26T14:02:00Z">
                  <w:rPr>
                    <w:rFonts w:asciiTheme="majorHAnsi" w:hAnsiTheme="majorHAnsi" w:cstheme="majorHAnsi"/>
                    <w:sz w:val="22"/>
                    <w:szCs w:val="22"/>
                  </w:rPr>
                </w:rPrChange>
              </w:rPr>
            </w:pPr>
            <w:r w:rsidRPr="005B49B3">
              <w:rPr>
                <w:rFonts w:ascii="Arial" w:hAnsi="Arial" w:cs="Arial"/>
                <w:sz w:val="20"/>
                <w:szCs w:val="20"/>
                <w:rPrChange w:id="93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4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41" w:author="Kevin Chen" w:date="2020-03-26T14:02:00Z">
                  <w:rPr>
                    <w:rFonts w:asciiTheme="majorHAnsi" w:hAnsiTheme="majorHAnsi" w:cstheme="majorHAnsi"/>
                    <w:sz w:val="22"/>
                    <w:szCs w:val="22"/>
                  </w:rPr>
                </w:rPrChange>
              </w:rPr>
              <w:t>·years</w:t>
            </w:r>
          </w:p>
        </w:tc>
        <w:tc>
          <w:tcPr>
            <w:tcW w:w="1728" w:type="dxa"/>
          </w:tcPr>
          <w:p w14:paraId="2DCBB798" w14:textId="05AAD2AB" w:rsidR="00B620C2" w:rsidRPr="005B49B3" w:rsidRDefault="00DF219C" w:rsidP="00DF219C">
            <w:pPr>
              <w:pStyle w:val="Compact"/>
              <w:snapToGrid w:val="0"/>
              <w:spacing w:before="0" w:after="0"/>
              <w:jc w:val="center"/>
              <w:rPr>
                <w:rFonts w:ascii="Arial" w:hAnsi="Arial" w:cs="Arial"/>
                <w:sz w:val="20"/>
                <w:szCs w:val="20"/>
                <w:rPrChange w:id="942" w:author="Kevin Chen" w:date="2020-03-26T14:02:00Z">
                  <w:rPr>
                    <w:rFonts w:asciiTheme="majorHAnsi" w:hAnsiTheme="majorHAnsi" w:cstheme="majorHAnsi"/>
                    <w:sz w:val="22"/>
                    <w:szCs w:val="22"/>
                  </w:rPr>
                </w:rPrChange>
              </w:rPr>
            </w:pPr>
            <w:r w:rsidRPr="005B49B3">
              <w:rPr>
                <w:rFonts w:ascii="Arial" w:hAnsi="Arial" w:cs="Arial"/>
                <w:sz w:val="20"/>
                <w:szCs w:val="20"/>
              </w:rPr>
              <w:t>44</w:t>
            </w:r>
          </w:p>
        </w:tc>
        <w:tc>
          <w:tcPr>
            <w:tcW w:w="624" w:type="dxa"/>
          </w:tcPr>
          <w:p w14:paraId="7B4F1FA7" w14:textId="4443A610" w:rsidR="00B620C2" w:rsidRPr="005B49B3" w:rsidRDefault="00DF219C" w:rsidP="00DF219C">
            <w:pPr>
              <w:snapToGrid w:val="0"/>
              <w:spacing w:after="0" w:line="240" w:lineRule="auto"/>
              <w:rPr>
                <w:rFonts w:ascii="Arial" w:hAnsi="Arial" w:cs="Arial"/>
                <w:sz w:val="20"/>
                <w:szCs w:val="20"/>
                <w:rPrChange w:id="943"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257E36EA" w14:textId="0B487FAC" w:rsidR="00B620C2" w:rsidRPr="005B49B3" w:rsidRDefault="008E6290" w:rsidP="00126DA9">
            <w:pPr>
              <w:snapToGrid w:val="0"/>
              <w:spacing w:after="0" w:line="240" w:lineRule="auto"/>
              <w:rPr>
                <w:rFonts w:ascii="Arial" w:hAnsi="Arial" w:cs="Arial"/>
                <w:sz w:val="20"/>
                <w:szCs w:val="20"/>
                <w:rPrChange w:id="944"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760D8266" w14:textId="77777777" w:rsidR="00B620C2" w:rsidRPr="005B49B3" w:rsidRDefault="00B620C2" w:rsidP="00DF219C">
            <w:pPr>
              <w:snapToGrid w:val="0"/>
              <w:spacing w:after="0" w:line="240" w:lineRule="auto"/>
              <w:rPr>
                <w:rFonts w:ascii="Arial" w:hAnsi="Arial" w:cs="Arial"/>
                <w:sz w:val="20"/>
                <w:szCs w:val="20"/>
                <w:rPrChange w:id="945" w:author="Kevin Chen" w:date="2020-03-26T14:02:00Z">
                  <w:rPr>
                    <w:rFonts w:asciiTheme="majorHAnsi" w:hAnsiTheme="majorHAnsi" w:cstheme="majorHAnsi"/>
                  </w:rPr>
                </w:rPrChange>
              </w:rPr>
            </w:pPr>
          </w:p>
        </w:tc>
      </w:tr>
      <w:tr w:rsidR="00B620C2" w:rsidRPr="005B49B3" w14:paraId="204C0DE7" w14:textId="77777777" w:rsidTr="00AA3729">
        <w:trPr>
          <w:jc w:val="center"/>
        </w:trPr>
        <w:tc>
          <w:tcPr>
            <w:tcW w:w="1728" w:type="dxa"/>
          </w:tcPr>
          <w:p w14:paraId="4FBCA1A8" w14:textId="77777777" w:rsidR="00B620C2" w:rsidRPr="005B49B3" w:rsidRDefault="00B620C2" w:rsidP="00DF219C">
            <w:pPr>
              <w:snapToGrid w:val="0"/>
              <w:spacing w:after="0" w:line="240" w:lineRule="auto"/>
              <w:rPr>
                <w:rFonts w:ascii="Arial" w:hAnsi="Arial" w:cs="Arial"/>
                <w:sz w:val="20"/>
                <w:szCs w:val="20"/>
                <w:rPrChange w:id="946" w:author="Kevin Chen" w:date="2020-03-26T14:02:00Z">
                  <w:rPr>
                    <w:rFonts w:asciiTheme="majorHAnsi" w:hAnsiTheme="majorHAnsi" w:cstheme="majorHAnsi"/>
                  </w:rPr>
                </w:rPrChange>
              </w:rPr>
            </w:pPr>
          </w:p>
        </w:tc>
        <w:tc>
          <w:tcPr>
            <w:tcW w:w="1656" w:type="dxa"/>
          </w:tcPr>
          <w:p w14:paraId="12927E7B" w14:textId="2B87CF6D" w:rsidR="00B620C2" w:rsidRPr="005B49B3" w:rsidRDefault="00F8413E" w:rsidP="00DF219C">
            <w:pPr>
              <w:pStyle w:val="Compact"/>
              <w:snapToGrid w:val="0"/>
              <w:spacing w:before="0" w:after="0"/>
              <w:rPr>
                <w:rFonts w:ascii="Arial" w:hAnsi="Arial" w:cs="Arial"/>
                <w:sz w:val="20"/>
                <w:szCs w:val="20"/>
                <w:rPrChange w:id="947"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948"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1</w:t>
            </w:r>
          </w:p>
        </w:tc>
        <w:tc>
          <w:tcPr>
            <w:tcW w:w="1642" w:type="dxa"/>
          </w:tcPr>
          <w:p w14:paraId="190ADCFF" w14:textId="77777777" w:rsidR="00B620C2" w:rsidRPr="005B49B3" w:rsidRDefault="00B620C2" w:rsidP="00DF219C">
            <w:pPr>
              <w:pStyle w:val="Compact"/>
              <w:snapToGrid w:val="0"/>
              <w:spacing w:before="0" w:after="0"/>
              <w:rPr>
                <w:rFonts w:ascii="Arial" w:hAnsi="Arial" w:cs="Arial"/>
                <w:sz w:val="20"/>
                <w:szCs w:val="20"/>
                <w:rPrChange w:id="949" w:author="Kevin Chen" w:date="2020-03-26T14:02:00Z">
                  <w:rPr>
                    <w:rFonts w:asciiTheme="majorHAnsi" w:hAnsiTheme="majorHAnsi" w:cstheme="majorHAnsi"/>
                    <w:sz w:val="22"/>
                    <w:szCs w:val="22"/>
                  </w:rPr>
                </w:rPrChange>
              </w:rPr>
            </w:pPr>
            <w:r w:rsidRPr="005B49B3">
              <w:rPr>
                <w:rFonts w:ascii="Arial" w:hAnsi="Arial" w:cs="Arial"/>
                <w:sz w:val="20"/>
                <w:szCs w:val="20"/>
                <w:rPrChange w:id="950"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51"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52" w:author="Kevin Chen" w:date="2020-03-26T14:02:00Z">
                  <w:rPr>
                    <w:rFonts w:asciiTheme="majorHAnsi" w:hAnsiTheme="majorHAnsi" w:cstheme="majorHAnsi"/>
                    <w:sz w:val="22"/>
                    <w:szCs w:val="22"/>
                  </w:rPr>
                </w:rPrChange>
              </w:rPr>
              <w:t>·years</w:t>
            </w:r>
          </w:p>
        </w:tc>
        <w:tc>
          <w:tcPr>
            <w:tcW w:w="1728" w:type="dxa"/>
          </w:tcPr>
          <w:p w14:paraId="50CCF1D6" w14:textId="1E94E612" w:rsidR="00B620C2" w:rsidRPr="005B49B3" w:rsidRDefault="00DF219C" w:rsidP="00DF219C">
            <w:pPr>
              <w:pStyle w:val="Compact"/>
              <w:snapToGrid w:val="0"/>
              <w:spacing w:before="0" w:after="0"/>
              <w:jc w:val="center"/>
              <w:rPr>
                <w:rFonts w:ascii="Arial" w:hAnsi="Arial" w:cs="Arial"/>
                <w:sz w:val="20"/>
                <w:szCs w:val="20"/>
                <w:rPrChange w:id="953" w:author="Kevin Chen" w:date="2020-03-26T14:02:00Z">
                  <w:rPr>
                    <w:rFonts w:asciiTheme="majorHAnsi" w:hAnsiTheme="majorHAnsi" w:cstheme="majorHAnsi"/>
                    <w:sz w:val="22"/>
                    <w:szCs w:val="22"/>
                  </w:rPr>
                </w:rPrChange>
              </w:rPr>
            </w:pPr>
            <w:r w:rsidRPr="005B49B3">
              <w:rPr>
                <w:rFonts w:ascii="Arial" w:hAnsi="Arial" w:cs="Arial"/>
                <w:sz w:val="20"/>
                <w:szCs w:val="20"/>
              </w:rPr>
              <w:t>20</w:t>
            </w:r>
          </w:p>
        </w:tc>
        <w:tc>
          <w:tcPr>
            <w:tcW w:w="624" w:type="dxa"/>
          </w:tcPr>
          <w:p w14:paraId="6166785B" w14:textId="4D3B514E" w:rsidR="00B620C2" w:rsidRPr="005B49B3" w:rsidRDefault="00DF219C" w:rsidP="00DF219C">
            <w:pPr>
              <w:pStyle w:val="Compact"/>
              <w:snapToGrid w:val="0"/>
              <w:spacing w:before="0" w:after="0"/>
              <w:jc w:val="right"/>
              <w:rPr>
                <w:rFonts w:ascii="Arial" w:hAnsi="Arial" w:cs="Arial"/>
                <w:sz w:val="20"/>
                <w:szCs w:val="20"/>
                <w:rPrChange w:id="954" w:author="Kevin Chen" w:date="2020-03-26T14:02:00Z">
                  <w:rPr>
                    <w:rFonts w:asciiTheme="majorHAnsi" w:hAnsiTheme="majorHAnsi" w:cstheme="majorHAnsi"/>
                    <w:sz w:val="22"/>
                    <w:szCs w:val="22"/>
                  </w:rPr>
                </w:rPrChange>
              </w:rPr>
            </w:pPr>
            <w:r w:rsidRPr="005B49B3">
              <w:rPr>
                <w:rFonts w:ascii="Arial" w:hAnsi="Arial" w:cs="Arial"/>
                <w:sz w:val="20"/>
                <w:szCs w:val="20"/>
              </w:rPr>
              <w:t>0.78</w:t>
            </w:r>
          </w:p>
        </w:tc>
        <w:tc>
          <w:tcPr>
            <w:tcW w:w="1440" w:type="dxa"/>
          </w:tcPr>
          <w:p w14:paraId="33241E31" w14:textId="317D1DB4" w:rsidR="00B620C2" w:rsidRPr="005B49B3" w:rsidRDefault="00DF219C" w:rsidP="00126DA9">
            <w:pPr>
              <w:pStyle w:val="Compact"/>
              <w:snapToGrid w:val="0"/>
              <w:spacing w:before="0" w:after="0"/>
              <w:rPr>
                <w:rFonts w:ascii="Arial" w:hAnsi="Arial" w:cs="Arial"/>
                <w:sz w:val="20"/>
                <w:szCs w:val="20"/>
                <w:rPrChange w:id="955" w:author="Kevin Chen" w:date="2020-03-26T14:02:00Z">
                  <w:rPr>
                    <w:rFonts w:asciiTheme="majorHAnsi" w:hAnsiTheme="majorHAnsi" w:cstheme="majorHAnsi"/>
                    <w:sz w:val="22"/>
                    <w:szCs w:val="22"/>
                  </w:rPr>
                </w:rPrChange>
              </w:rPr>
            </w:pPr>
            <w:r w:rsidRPr="005B49B3">
              <w:rPr>
                <w:rFonts w:ascii="Arial" w:hAnsi="Arial" w:cs="Arial"/>
                <w:sz w:val="20"/>
                <w:szCs w:val="20"/>
              </w:rPr>
              <w:t>(0.40</w:t>
            </w:r>
            <w:r w:rsidR="00126DA9" w:rsidRPr="005B49B3">
              <w:rPr>
                <w:rFonts w:ascii="Arial" w:hAnsi="Arial" w:cs="Arial"/>
                <w:sz w:val="20"/>
                <w:szCs w:val="20"/>
              </w:rPr>
              <w:t>–</w:t>
            </w:r>
            <w:r w:rsidRPr="005B49B3">
              <w:rPr>
                <w:rFonts w:ascii="Arial" w:hAnsi="Arial" w:cs="Arial"/>
                <w:sz w:val="20"/>
                <w:szCs w:val="20"/>
              </w:rPr>
              <w:t>1.51)</w:t>
            </w:r>
          </w:p>
        </w:tc>
        <w:tc>
          <w:tcPr>
            <w:tcW w:w="323" w:type="dxa"/>
            <w:gridSpan w:val="2"/>
          </w:tcPr>
          <w:p w14:paraId="0BA6FD32" w14:textId="77777777" w:rsidR="00B620C2" w:rsidRPr="005B49B3" w:rsidRDefault="00B620C2" w:rsidP="00DF219C">
            <w:pPr>
              <w:snapToGrid w:val="0"/>
              <w:spacing w:after="0" w:line="240" w:lineRule="auto"/>
              <w:rPr>
                <w:rFonts w:ascii="Arial" w:hAnsi="Arial" w:cs="Arial"/>
                <w:sz w:val="20"/>
                <w:szCs w:val="20"/>
                <w:rPrChange w:id="956" w:author="Kevin Chen" w:date="2020-03-26T14:02:00Z">
                  <w:rPr>
                    <w:rFonts w:asciiTheme="majorHAnsi" w:hAnsiTheme="majorHAnsi" w:cstheme="majorHAnsi"/>
                  </w:rPr>
                </w:rPrChange>
              </w:rPr>
            </w:pPr>
          </w:p>
        </w:tc>
      </w:tr>
      <w:tr w:rsidR="00B620C2" w:rsidRPr="005B49B3" w14:paraId="65B54BEF" w14:textId="77777777" w:rsidTr="00AA3729">
        <w:trPr>
          <w:jc w:val="center"/>
        </w:trPr>
        <w:tc>
          <w:tcPr>
            <w:tcW w:w="1728" w:type="dxa"/>
          </w:tcPr>
          <w:p w14:paraId="20BE2D3D" w14:textId="77777777" w:rsidR="00B620C2" w:rsidRPr="005B49B3" w:rsidRDefault="00B620C2" w:rsidP="00DF219C">
            <w:pPr>
              <w:snapToGrid w:val="0"/>
              <w:spacing w:after="0" w:line="240" w:lineRule="auto"/>
              <w:rPr>
                <w:rFonts w:ascii="Arial" w:hAnsi="Arial" w:cs="Arial"/>
                <w:sz w:val="20"/>
                <w:szCs w:val="20"/>
                <w:rPrChange w:id="957" w:author="Kevin Chen" w:date="2020-03-26T14:02:00Z">
                  <w:rPr>
                    <w:rFonts w:asciiTheme="majorHAnsi" w:hAnsiTheme="majorHAnsi" w:cstheme="majorHAnsi"/>
                  </w:rPr>
                </w:rPrChange>
              </w:rPr>
            </w:pPr>
          </w:p>
        </w:tc>
        <w:tc>
          <w:tcPr>
            <w:tcW w:w="1656" w:type="dxa"/>
          </w:tcPr>
          <w:p w14:paraId="3ADA3A3A" w14:textId="27A58839" w:rsidR="00B620C2" w:rsidRPr="005B49B3" w:rsidRDefault="00F8413E" w:rsidP="00DF219C">
            <w:pPr>
              <w:pStyle w:val="Compact"/>
              <w:snapToGrid w:val="0"/>
              <w:spacing w:before="0" w:after="0"/>
              <w:rPr>
                <w:rFonts w:ascii="Arial" w:hAnsi="Arial" w:cs="Arial"/>
                <w:sz w:val="20"/>
                <w:szCs w:val="20"/>
                <w:rPrChange w:id="958"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1</w:t>
            </w:r>
          </w:p>
        </w:tc>
        <w:tc>
          <w:tcPr>
            <w:tcW w:w="1642" w:type="dxa"/>
          </w:tcPr>
          <w:p w14:paraId="60F89E55" w14:textId="77777777" w:rsidR="00B620C2" w:rsidRPr="005B49B3" w:rsidRDefault="00B620C2" w:rsidP="00DF219C">
            <w:pPr>
              <w:pStyle w:val="Compact"/>
              <w:snapToGrid w:val="0"/>
              <w:spacing w:before="0" w:after="0"/>
              <w:rPr>
                <w:rFonts w:ascii="Arial" w:hAnsi="Arial" w:cs="Arial"/>
                <w:sz w:val="20"/>
                <w:szCs w:val="20"/>
                <w:rPrChange w:id="959" w:author="Kevin Chen" w:date="2020-03-26T14:02:00Z">
                  <w:rPr>
                    <w:rFonts w:asciiTheme="majorHAnsi" w:hAnsiTheme="majorHAnsi" w:cstheme="majorHAnsi"/>
                    <w:sz w:val="22"/>
                    <w:szCs w:val="22"/>
                  </w:rPr>
                </w:rPrChange>
              </w:rPr>
            </w:pPr>
            <w:r w:rsidRPr="005B49B3">
              <w:rPr>
                <w:rFonts w:ascii="Arial" w:hAnsi="Arial" w:cs="Arial"/>
                <w:sz w:val="20"/>
                <w:szCs w:val="20"/>
                <w:rPrChange w:id="960"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61"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62" w:author="Kevin Chen" w:date="2020-03-26T14:02:00Z">
                  <w:rPr>
                    <w:rFonts w:asciiTheme="majorHAnsi" w:hAnsiTheme="majorHAnsi" w:cstheme="majorHAnsi"/>
                    <w:sz w:val="22"/>
                    <w:szCs w:val="22"/>
                  </w:rPr>
                </w:rPrChange>
              </w:rPr>
              <w:t>·years</w:t>
            </w:r>
          </w:p>
        </w:tc>
        <w:tc>
          <w:tcPr>
            <w:tcW w:w="1728" w:type="dxa"/>
          </w:tcPr>
          <w:p w14:paraId="3CDF05DC" w14:textId="4BA856D5" w:rsidR="00B620C2" w:rsidRPr="005B49B3" w:rsidRDefault="00DF219C" w:rsidP="00DF219C">
            <w:pPr>
              <w:pStyle w:val="Compact"/>
              <w:snapToGrid w:val="0"/>
              <w:spacing w:before="0" w:after="0"/>
              <w:jc w:val="center"/>
              <w:rPr>
                <w:rFonts w:ascii="Arial" w:hAnsi="Arial" w:cs="Arial"/>
                <w:sz w:val="20"/>
                <w:szCs w:val="20"/>
                <w:rPrChange w:id="963" w:author="Kevin Chen" w:date="2020-03-26T14:02:00Z">
                  <w:rPr>
                    <w:rFonts w:asciiTheme="majorHAnsi" w:hAnsiTheme="majorHAnsi" w:cstheme="majorHAnsi"/>
                    <w:sz w:val="22"/>
                    <w:szCs w:val="22"/>
                  </w:rPr>
                </w:rPrChange>
              </w:rPr>
            </w:pPr>
            <w:r w:rsidRPr="005B49B3">
              <w:rPr>
                <w:rFonts w:ascii="Arial" w:hAnsi="Arial" w:cs="Arial"/>
                <w:sz w:val="20"/>
                <w:szCs w:val="20"/>
              </w:rPr>
              <w:t>19</w:t>
            </w:r>
          </w:p>
        </w:tc>
        <w:tc>
          <w:tcPr>
            <w:tcW w:w="624" w:type="dxa"/>
          </w:tcPr>
          <w:p w14:paraId="52F0A0BD" w14:textId="0992B22A" w:rsidR="00B620C2" w:rsidRPr="005B49B3" w:rsidRDefault="00DF219C" w:rsidP="00DF219C">
            <w:pPr>
              <w:pStyle w:val="Compact"/>
              <w:snapToGrid w:val="0"/>
              <w:spacing w:before="0" w:after="0"/>
              <w:jc w:val="right"/>
              <w:rPr>
                <w:rFonts w:ascii="Arial" w:hAnsi="Arial" w:cs="Arial"/>
                <w:sz w:val="20"/>
                <w:szCs w:val="20"/>
                <w:rPrChange w:id="964" w:author="Kevin Chen" w:date="2020-03-26T14:02:00Z">
                  <w:rPr>
                    <w:rFonts w:asciiTheme="majorHAnsi" w:hAnsiTheme="majorHAnsi" w:cstheme="majorHAnsi"/>
                    <w:sz w:val="22"/>
                    <w:szCs w:val="22"/>
                  </w:rPr>
                </w:rPrChange>
              </w:rPr>
            </w:pPr>
            <w:r w:rsidRPr="005B49B3">
              <w:rPr>
                <w:rFonts w:ascii="Arial" w:hAnsi="Arial" w:cs="Arial"/>
                <w:sz w:val="20"/>
                <w:szCs w:val="20"/>
              </w:rPr>
              <w:t>0.89</w:t>
            </w:r>
          </w:p>
        </w:tc>
        <w:tc>
          <w:tcPr>
            <w:tcW w:w="1440" w:type="dxa"/>
          </w:tcPr>
          <w:p w14:paraId="74534800" w14:textId="3E7895A0" w:rsidR="00B620C2" w:rsidRPr="005B49B3" w:rsidRDefault="00DF219C" w:rsidP="00126DA9">
            <w:pPr>
              <w:pStyle w:val="Compact"/>
              <w:snapToGrid w:val="0"/>
              <w:spacing w:before="0" w:after="0"/>
              <w:rPr>
                <w:rFonts w:ascii="Arial" w:hAnsi="Arial" w:cs="Arial"/>
                <w:sz w:val="20"/>
                <w:szCs w:val="20"/>
                <w:rPrChange w:id="965" w:author="Kevin Chen" w:date="2020-03-26T14:02:00Z">
                  <w:rPr>
                    <w:rFonts w:asciiTheme="majorHAnsi" w:hAnsiTheme="majorHAnsi" w:cstheme="majorHAnsi"/>
                    <w:sz w:val="22"/>
                    <w:szCs w:val="22"/>
                  </w:rPr>
                </w:rPrChange>
              </w:rPr>
            </w:pPr>
            <w:r w:rsidRPr="005B49B3">
              <w:rPr>
                <w:rFonts w:ascii="Arial" w:hAnsi="Arial" w:cs="Arial"/>
                <w:sz w:val="20"/>
                <w:szCs w:val="20"/>
              </w:rPr>
              <w:t>(0.47</w:t>
            </w:r>
            <w:r w:rsidR="00126DA9" w:rsidRPr="005B49B3">
              <w:rPr>
                <w:rFonts w:ascii="Arial" w:hAnsi="Arial" w:cs="Arial"/>
                <w:sz w:val="20"/>
                <w:szCs w:val="20"/>
              </w:rPr>
              <w:t>–</w:t>
            </w:r>
            <w:r w:rsidRPr="005B49B3">
              <w:rPr>
                <w:rFonts w:ascii="Arial" w:hAnsi="Arial" w:cs="Arial"/>
                <w:sz w:val="20"/>
                <w:szCs w:val="20"/>
              </w:rPr>
              <w:t>1.68)</w:t>
            </w:r>
          </w:p>
        </w:tc>
        <w:tc>
          <w:tcPr>
            <w:tcW w:w="323" w:type="dxa"/>
            <w:gridSpan w:val="2"/>
          </w:tcPr>
          <w:p w14:paraId="39FE23EF" w14:textId="77777777" w:rsidR="00B620C2" w:rsidRPr="005B49B3" w:rsidRDefault="00B620C2" w:rsidP="00DF219C">
            <w:pPr>
              <w:snapToGrid w:val="0"/>
              <w:spacing w:after="0" w:line="240" w:lineRule="auto"/>
              <w:rPr>
                <w:rFonts w:ascii="Arial" w:hAnsi="Arial" w:cs="Arial"/>
                <w:sz w:val="20"/>
                <w:szCs w:val="20"/>
                <w:rPrChange w:id="966" w:author="Kevin Chen" w:date="2020-03-26T14:02:00Z">
                  <w:rPr>
                    <w:rFonts w:asciiTheme="majorHAnsi" w:hAnsiTheme="majorHAnsi" w:cstheme="majorHAnsi"/>
                  </w:rPr>
                </w:rPrChange>
              </w:rPr>
            </w:pPr>
          </w:p>
        </w:tc>
      </w:tr>
      <w:tr w:rsidR="00B620C2" w:rsidRPr="005B49B3" w14:paraId="5E6AC90E" w14:textId="77777777" w:rsidTr="00AA3729">
        <w:trPr>
          <w:gridAfter w:val="1"/>
          <w:wAfter w:w="19" w:type="dxa"/>
          <w:jc w:val="center"/>
        </w:trPr>
        <w:tc>
          <w:tcPr>
            <w:tcW w:w="9122" w:type="dxa"/>
            <w:gridSpan w:val="7"/>
          </w:tcPr>
          <w:p w14:paraId="772EEDEE" w14:textId="680DBC84" w:rsidR="00B620C2" w:rsidRPr="005B49B3" w:rsidRDefault="00DF219C" w:rsidP="00126DA9">
            <w:pPr>
              <w:snapToGrid w:val="0"/>
              <w:spacing w:after="0" w:line="240" w:lineRule="auto"/>
              <w:rPr>
                <w:rFonts w:ascii="Arial" w:hAnsi="Arial" w:cs="Arial"/>
                <w:sz w:val="20"/>
                <w:szCs w:val="20"/>
                <w:rPrChange w:id="967" w:author="Kevin Chen" w:date="2020-03-26T14:02:00Z">
                  <w:rPr>
                    <w:rFonts w:asciiTheme="majorHAnsi" w:hAnsiTheme="majorHAnsi" w:cstheme="majorHAnsi"/>
                  </w:rPr>
                </w:rPrChange>
              </w:rPr>
            </w:pPr>
            <w:r w:rsidRPr="005B49B3">
              <w:rPr>
                <w:rFonts w:ascii="Arial" w:hAnsi="Arial" w:cs="Arial"/>
                <w:sz w:val="20"/>
                <w:szCs w:val="20"/>
              </w:rPr>
              <w:t>Bladder cancer (138 cases)</w:t>
            </w:r>
          </w:p>
        </w:tc>
      </w:tr>
      <w:tr w:rsidR="00B620C2" w:rsidRPr="005B49B3" w14:paraId="259190B5" w14:textId="77777777" w:rsidTr="00AA3729">
        <w:trPr>
          <w:jc w:val="center"/>
        </w:trPr>
        <w:tc>
          <w:tcPr>
            <w:tcW w:w="1728" w:type="dxa"/>
          </w:tcPr>
          <w:p w14:paraId="41B01931" w14:textId="77777777" w:rsidR="00B620C2" w:rsidRPr="005B49B3" w:rsidRDefault="00B620C2" w:rsidP="00DF219C">
            <w:pPr>
              <w:snapToGrid w:val="0"/>
              <w:spacing w:after="0" w:line="240" w:lineRule="auto"/>
              <w:rPr>
                <w:rFonts w:ascii="Arial" w:hAnsi="Arial" w:cs="Arial"/>
                <w:sz w:val="20"/>
                <w:szCs w:val="20"/>
                <w:rPrChange w:id="968" w:author="Kevin Chen" w:date="2020-03-26T14:02:00Z">
                  <w:rPr>
                    <w:rFonts w:asciiTheme="majorHAnsi" w:hAnsiTheme="majorHAnsi" w:cstheme="majorHAnsi"/>
                  </w:rPr>
                </w:rPrChange>
              </w:rPr>
            </w:pPr>
          </w:p>
        </w:tc>
        <w:tc>
          <w:tcPr>
            <w:tcW w:w="1656" w:type="dxa"/>
          </w:tcPr>
          <w:p w14:paraId="1BC3575A" w14:textId="24EEFB38" w:rsidR="00B620C2" w:rsidRPr="005B49B3" w:rsidRDefault="00DF219C" w:rsidP="00DF219C">
            <w:pPr>
              <w:pStyle w:val="Compact"/>
              <w:snapToGrid w:val="0"/>
              <w:spacing w:before="0" w:after="0"/>
              <w:rPr>
                <w:rFonts w:ascii="Arial" w:hAnsi="Arial" w:cs="Arial"/>
                <w:sz w:val="20"/>
                <w:szCs w:val="20"/>
                <w:rPrChange w:id="969"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2FFAD669" w14:textId="77777777" w:rsidR="00B620C2" w:rsidRPr="005B49B3" w:rsidRDefault="00B620C2" w:rsidP="00DF219C">
            <w:pPr>
              <w:pStyle w:val="Compact"/>
              <w:snapToGrid w:val="0"/>
              <w:spacing w:before="0" w:after="0"/>
              <w:rPr>
                <w:rFonts w:ascii="Arial" w:hAnsi="Arial" w:cs="Arial"/>
                <w:sz w:val="20"/>
                <w:szCs w:val="20"/>
                <w:rPrChange w:id="970" w:author="Kevin Chen" w:date="2020-03-26T14:02:00Z">
                  <w:rPr>
                    <w:rFonts w:asciiTheme="majorHAnsi" w:hAnsiTheme="majorHAnsi" w:cstheme="majorHAnsi"/>
                    <w:sz w:val="22"/>
                    <w:szCs w:val="22"/>
                  </w:rPr>
                </w:rPrChange>
              </w:rPr>
            </w:pPr>
            <w:r w:rsidRPr="005B49B3">
              <w:rPr>
                <w:rFonts w:ascii="Arial" w:hAnsi="Arial" w:cs="Arial"/>
                <w:sz w:val="20"/>
                <w:szCs w:val="20"/>
                <w:rPrChange w:id="971"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72"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73" w:author="Kevin Chen" w:date="2020-03-26T14:02:00Z">
                  <w:rPr>
                    <w:rFonts w:asciiTheme="majorHAnsi" w:hAnsiTheme="majorHAnsi" w:cstheme="majorHAnsi"/>
                    <w:sz w:val="22"/>
                    <w:szCs w:val="22"/>
                  </w:rPr>
                </w:rPrChange>
              </w:rPr>
              <w:t>·years</w:t>
            </w:r>
          </w:p>
        </w:tc>
        <w:tc>
          <w:tcPr>
            <w:tcW w:w="1728" w:type="dxa"/>
          </w:tcPr>
          <w:p w14:paraId="45005542" w14:textId="5996C93B" w:rsidR="00B620C2" w:rsidRPr="005B49B3" w:rsidRDefault="00DF219C" w:rsidP="00DF219C">
            <w:pPr>
              <w:pStyle w:val="Compact"/>
              <w:snapToGrid w:val="0"/>
              <w:spacing w:before="0" w:after="0"/>
              <w:jc w:val="center"/>
              <w:rPr>
                <w:rFonts w:ascii="Arial" w:hAnsi="Arial" w:cs="Arial"/>
                <w:sz w:val="20"/>
                <w:szCs w:val="20"/>
                <w:rPrChange w:id="974" w:author="Kevin Chen" w:date="2020-03-26T14:02:00Z">
                  <w:rPr>
                    <w:rFonts w:asciiTheme="majorHAnsi" w:hAnsiTheme="majorHAnsi" w:cstheme="majorHAnsi"/>
                    <w:sz w:val="22"/>
                    <w:szCs w:val="22"/>
                  </w:rPr>
                </w:rPrChange>
              </w:rPr>
            </w:pPr>
            <w:r w:rsidRPr="005B49B3">
              <w:rPr>
                <w:rFonts w:ascii="Arial" w:hAnsi="Arial" w:cs="Arial"/>
                <w:sz w:val="20"/>
                <w:szCs w:val="20"/>
              </w:rPr>
              <w:t>73</w:t>
            </w:r>
          </w:p>
        </w:tc>
        <w:tc>
          <w:tcPr>
            <w:tcW w:w="624" w:type="dxa"/>
          </w:tcPr>
          <w:p w14:paraId="38D39A05" w14:textId="6B538E08" w:rsidR="00B620C2" w:rsidRPr="005B49B3" w:rsidRDefault="00DF219C" w:rsidP="00DF219C">
            <w:pPr>
              <w:snapToGrid w:val="0"/>
              <w:spacing w:after="0" w:line="240" w:lineRule="auto"/>
              <w:rPr>
                <w:rFonts w:ascii="Arial" w:hAnsi="Arial" w:cs="Arial"/>
                <w:sz w:val="20"/>
                <w:szCs w:val="20"/>
                <w:rPrChange w:id="975"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28C891E0" w14:textId="4F046FBB" w:rsidR="00B620C2" w:rsidRPr="005B49B3" w:rsidRDefault="008E6290" w:rsidP="00126DA9">
            <w:pPr>
              <w:snapToGrid w:val="0"/>
              <w:spacing w:after="0" w:line="240" w:lineRule="auto"/>
              <w:rPr>
                <w:rFonts w:ascii="Arial" w:hAnsi="Arial" w:cs="Arial"/>
                <w:sz w:val="20"/>
                <w:szCs w:val="20"/>
                <w:rPrChange w:id="976"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319112F8" w14:textId="77777777" w:rsidR="00B620C2" w:rsidRPr="005B49B3" w:rsidRDefault="00B620C2" w:rsidP="00DF219C">
            <w:pPr>
              <w:snapToGrid w:val="0"/>
              <w:spacing w:after="0" w:line="240" w:lineRule="auto"/>
              <w:rPr>
                <w:rFonts w:ascii="Arial" w:hAnsi="Arial" w:cs="Arial"/>
                <w:sz w:val="20"/>
                <w:szCs w:val="20"/>
                <w:rPrChange w:id="977" w:author="Kevin Chen" w:date="2020-03-26T14:02:00Z">
                  <w:rPr>
                    <w:rFonts w:asciiTheme="majorHAnsi" w:hAnsiTheme="majorHAnsi" w:cstheme="majorHAnsi"/>
                  </w:rPr>
                </w:rPrChange>
              </w:rPr>
            </w:pPr>
          </w:p>
        </w:tc>
      </w:tr>
      <w:tr w:rsidR="00B620C2" w:rsidRPr="005B49B3" w14:paraId="1B215025" w14:textId="77777777" w:rsidTr="00AA3729">
        <w:trPr>
          <w:jc w:val="center"/>
        </w:trPr>
        <w:tc>
          <w:tcPr>
            <w:tcW w:w="1728" w:type="dxa"/>
          </w:tcPr>
          <w:p w14:paraId="5C6936B6" w14:textId="77777777" w:rsidR="00B620C2" w:rsidRPr="005B49B3" w:rsidRDefault="00B620C2" w:rsidP="00DF219C">
            <w:pPr>
              <w:snapToGrid w:val="0"/>
              <w:spacing w:after="0" w:line="240" w:lineRule="auto"/>
              <w:rPr>
                <w:rFonts w:ascii="Arial" w:hAnsi="Arial" w:cs="Arial"/>
                <w:sz w:val="20"/>
                <w:szCs w:val="20"/>
                <w:rPrChange w:id="978" w:author="Kevin Chen" w:date="2020-03-26T14:02:00Z">
                  <w:rPr>
                    <w:rFonts w:asciiTheme="majorHAnsi" w:hAnsiTheme="majorHAnsi" w:cstheme="majorHAnsi"/>
                  </w:rPr>
                </w:rPrChange>
              </w:rPr>
            </w:pPr>
          </w:p>
        </w:tc>
        <w:tc>
          <w:tcPr>
            <w:tcW w:w="1656" w:type="dxa"/>
          </w:tcPr>
          <w:p w14:paraId="4B64BE7B" w14:textId="67BE067A" w:rsidR="00B620C2" w:rsidRPr="005B49B3" w:rsidRDefault="00F8413E" w:rsidP="00DF219C">
            <w:pPr>
              <w:pStyle w:val="Compact"/>
              <w:snapToGrid w:val="0"/>
              <w:spacing w:before="0" w:after="0"/>
              <w:rPr>
                <w:rFonts w:ascii="Arial" w:hAnsi="Arial" w:cs="Arial"/>
                <w:sz w:val="20"/>
                <w:szCs w:val="20"/>
                <w:rPrChange w:id="979"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980"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0.3</w:t>
            </w:r>
          </w:p>
        </w:tc>
        <w:tc>
          <w:tcPr>
            <w:tcW w:w="1642" w:type="dxa"/>
          </w:tcPr>
          <w:p w14:paraId="72EC50C5" w14:textId="77777777" w:rsidR="00B620C2" w:rsidRPr="005B49B3" w:rsidRDefault="00B620C2" w:rsidP="00DF219C">
            <w:pPr>
              <w:pStyle w:val="Compact"/>
              <w:snapToGrid w:val="0"/>
              <w:spacing w:before="0" w:after="0"/>
              <w:rPr>
                <w:rFonts w:ascii="Arial" w:hAnsi="Arial" w:cs="Arial"/>
                <w:sz w:val="20"/>
                <w:szCs w:val="20"/>
                <w:rPrChange w:id="981" w:author="Kevin Chen" w:date="2020-03-26T14:02:00Z">
                  <w:rPr>
                    <w:rFonts w:asciiTheme="majorHAnsi" w:hAnsiTheme="majorHAnsi" w:cstheme="majorHAnsi"/>
                    <w:sz w:val="22"/>
                    <w:szCs w:val="22"/>
                  </w:rPr>
                </w:rPrChange>
              </w:rPr>
            </w:pPr>
            <w:r w:rsidRPr="005B49B3">
              <w:rPr>
                <w:rFonts w:ascii="Arial" w:hAnsi="Arial" w:cs="Arial"/>
                <w:sz w:val="20"/>
                <w:szCs w:val="20"/>
                <w:rPrChange w:id="982"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83"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84" w:author="Kevin Chen" w:date="2020-03-26T14:02:00Z">
                  <w:rPr>
                    <w:rFonts w:asciiTheme="majorHAnsi" w:hAnsiTheme="majorHAnsi" w:cstheme="majorHAnsi"/>
                    <w:sz w:val="22"/>
                    <w:szCs w:val="22"/>
                  </w:rPr>
                </w:rPrChange>
              </w:rPr>
              <w:t>·years</w:t>
            </w:r>
          </w:p>
        </w:tc>
        <w:tc>
          <w:tcPr>
            <w:tcW w:w="1728" w:type="dxa"/>
          </w:tcPr>
          <w:p w14:paraId="6EE37878" w14:textId="39DD64A5" w:rsidR="00B620C2" w:rsidRPr="005B49B3" w:rsidRDefault="00DF219C" w:rsidP="00DF219C">
            <w:pPr>
              <w:pStyle w:val="Compact"/>
              <w:snapToGrid w:val="0"/>
              <w:spacing w:before="0" w:after="0"/>
              <w:jc w:val="center"/>
              <w:rPr>
                <w:rFonts w:ascii="Arial" w:hAnsi="Arial" w:cs="Arial"/>
                <w:sz w:val="20"/>
                <w:szCs w:val="20"/>
                <w:rPrChange w:id="985" w:author="Kevin Chen" w:date="2020-03-26T14:02:00Z">
                  <w:rPr>
                    <w:rFonts w:asciiTheme="majorHAnsi" w:hAnsiTheme="majorHAnsi" w:cstheme="majorHAnsi"/>
                    <w:sz w:val="22"/>
                    <w:szCs w:val="22"/>
                  </w:rPr>
                </w:rPrChange>
              </w:rPr>
            </w:pPr>
            <w:r w:rsidRPr="005B49B3">
              <w:rPr>
                <w:rFonts w:ascii="Arial" w:hAnsi="Arial" w:cs="Arial"/>
                <w:sz w:val="20"/>
                <w:szCs w:val="20"/>
              </w:rPr>
              <w:t>20</w:t>
            </w:r>
          </w:p>
        </w:tc>
        <w:tc>
          <w:tcPr>
            <w:tcW w:w="624" w:type="dxa"/>
          </w:tcPr>
          <w:p w14:paraId="27918ACE" w14:textId="362CFE7C" w:rsidR="00B620C2" w:rsidRPr="005B49B3" w:rsidRDefault="00DF219C" w:rsidP="00DF219C">
            <w:pPr>
              <w:pStyle w:val="Compact"/>
              <w:snapToGrid w:val="0"/>
              <w:spacing w:before="0" w:after="0"/>
              <w:jc w:val="right"/>
              <w:rPr>
                <w:rFonts w:ascii="Arial" w:hAnsi="Arial" w:cs="Arial"/>
                <w:sz w:val="20"/>
                <w:szCs w:val="20"/>
                <w:rPrChange w:id="986" w:author="Kevin Chen" w:date="2020-03-26T14:02:00Z">
                  <w:rPr>
                    <w:rFonts w:asciiTheme="majorHAnsi" w:hAnsiTheme="majorHAnsi" w:cstheme="majorHAnsi"/>
                    <w:sz w:val="22"/>
                    <w:szCs w:val="22"/>
                  </w:rPr>
                </w:rPrChange>
              </w:rPr>
            </w:pPr>
            <w:r w:rsidRPr="005B49B3">
              <w:rPr>
                <w:rFonts w:ascii="Arial" w:hAnsi="Arial" w:cs="Arial"/>
                <w:sz w:val="20"/>
                <w:szCs w:val="20"/>
              </w:rPr>
              <w:t>0.90</w:t>
            </w:r>
          </w:p>
        </w:tc>
        <w:tc>
          <w:tcPr>
            <w:tcW w:w="1440" w:type="dxa"/>
          </w:tcPr>
          <w:p w14:paraId="1586DA61" w14:textId="0B798ADA" w:rsidR="00B620C2" w:rsidRPr="005B49B3" w:rsidRDefault="00DF219C" w:rsidP="00126DA9">
            <w:pPr>
              <w:pStyle w:val="Compact"/>
              <w:snapToGrid w:val="0"/>
              <w:spacing w:before="0" w:after="0"/>
              <w:rPr>
                <w:rFonts w:ascii="Arial" w:hAnsi="Arial" w:cs="Arial"/>
                <w:sz w:val="20"/>
                <w:szCs w:val="20"/>
                <w:rPrChange w:id="987" w:author="Kevin Chen" w:date="2020-03-26T14:02:00Z">
                  <w:rPr>
                    <w:rFonts w:asciiTheme="majorHAnsi" w:hAnsiTheme="majorHAnsi" w:cstheme="majorHAnsi"/>
                    <w:sz w:val="22"/>
                    <w:szCs w:val="22"/>
                  </w:rPr>
                </w:rPrChange>
              </w:rPr>
            </w:pPr>
            <w:r w:rsidRPr="005B49B3">
              <w:rPr>
                <w:rFonts w:ascii="Arial" w:hAnsi="Arial" w:cs="Arial"/>
                <w:sz w:val="20"/>
                <w:szCs w:val="20"/>
              </w:rPr>
              <w:t>(0.51</w:t>
            </w:r>
            <w:r w:rsidR="00126DA9" w:rsidRPr="005B49B3">
              <w:rPr>
                <w:rFonts w:ascii="Arial" w:hAnsi="Arial" w:cs="Arial"/>
                <w:sz w:val="20"/>
                <w:szCs w:val="20"/>
              </w:rPr>
              <w:t>–</w:t>
            </w:r>
            <w:r w:rsidRPr="005B49B3">
              <w:rPr>
                <w:rFonts w:ascii="Arial" w:hAnsi="Arial" w:cs="Arial"/>
                <w:sz w:val="20"/>
                <w:szCs w:val="20"/>
              </w:rPr>
              <w:t>1.61)</w:t>
            </w:r>
          </w:p>
        </w:tc>
        <w:tc>
          <w:tcPr>
            <w:tcW w:w="323" w:type="dxa"/>
            <w:gridSpan w:val="2"/>
          </w:tcPr>
          <w:p w14:paraId="71747109" w14:textId="77777777" w:rsidR="00B620C2" w:rsidRPr="005B49B3" w:rsidRDefault="00B620C2" w:rsidP="00DF219C">
            <w:pPr>
              <w:snapToGrid w:val="0"/>
              <w:spacing w:after="0" w:line="240" w:lineRule="auto"/>
              <w:rPr>
                <w:rFonts w:ascii="Arial" w:hAnsi="Arial" w:cs="Arial"/>
                <w:sz w:val="20"/>
                <w:szCs w:val="20"/>
                <w:rPrChange w:id="988" w:author="Kevin Chen" w:date="2020-03-26T14:02:00Z">
                  <w:rPr>
                    <w:rFonts w:asciiTheme="majorHAnsi" w:hAnsiTheme="majorHAnsi" w:cstheme="majorHAnsi"/>
                  </w:rPr>
                </w:rPrChange>
              </w:rPr>
            </w:pPr>
          </w:p>
        </w:tc>
      </w:tr>
      <w:tr w:rsidR="00B620C2" w:rsidRPr="005B49B3" w14:paraId="627F7BB1" w14:textId="77777777" w:rsidTr="00AA3729">
        <w:trPr>
          <w:jc w:val="center"/>
        </w:trPr>
        <w:tc>
          <w:tcPr>
            <w:tcW w:w="1728" w:type="dxa"/>
          </w:tcPr>
          <w:p w14:paraId="680C683E" w14:textId="77777777" w:rsidR="00B620C2" w:rsidRPr="005B49B3" w:rsidRDefault="00B620C2" w:rsidP="00DF219C">
            <w:pPr>
              <w:snapToGrid w:val="0"/>
              <w:spacing w:after="0" w:line="240" w:lineRule="auto"/>
              <w:rPr>
                <w:rFonts w:ascii="Arial" w:hAnsi="Arial" w:cs="Arial"/>
                <w:sz w:val="20"/>
                <w:szCs w:val="20"/>
                <w:rPrChange w:id="989" w:author="Kevin Chen" w:date="2020-03-26T14:02:00Z">
                  <w:rPr>
                    <w:rFonts w:asciiTheme="majorHAnsi" w:hAnsiTheme="majorHAnsi" w:cstheme="majorHAnsi"/>
                  </w:rPr>
                </w:rPrChange>
              </w:rPr>
            </w:pPr>
          </w:p>
        </w:tc>
        <w:tc>
          <w:tcPr>
            <w:tcW w:w="1656" w:type="dxa"/>
          </w:tcPr>
          <w:p w14:paraId="3F07F355" w14:textId="4F9B8935" w:rsidR="00B620C2" w:rsidRPr="005B49B3" w:rsidRDefault="00F8413E" w:rsidP="00DF219C">
            <w:pPr>
              <w:pStyle w:val="Compact"/>
              <w:snapToGrid w:val="0"/>
              <w:spacing w:before="0" w:after="0"/>
              <w:rPr>
                <w:rFonts w:ascii="Arial" w:hAnsi="Arial" w:cs="Arial"/>
                <w:sz w:val="20"/>
                <w:szCs w:val="20"/>
                <w:rPrChange w:id="990"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0.3</w:t>
            </w:r>
            <w:r w:rsidR="00B620C2" w:rsidRPr="005B49B3">
              <w:rPr>
                <w:rFonts w:ascii="Arial" w:hAnsi="Arial" w:cs="Arial"/>
                <w:sz w:val="20"/>
                <w:szCs w:val="20"/>
                <w:rPrChange w:id="991"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1.8</w:t>
            </w:r>
          </w:p>
        </w:tc>
        <w:tc>
          <w:tcPr>
            <w:tcW w:w="1642" w:type="dxa"/>
          </w:tcPr>
          <w:p w14:paraId="2F0ED16E" w14:textId="77777777" w:rsidR="00B620C2" w:rsidRPr="005B49B3" w:rsidRDefault="00B620C2" w:rsidP="00DF219C">
            <w:pPr>
              <w:pStyle w:val="Compact"/>
              <w:snapToGrid w:val="0"/>
              <w:spacing w:before="0" w:after="0"/>
              <w:rPr>
                <w:rFonts w:ascii="Arial" w:hAnsi="Arial" w:cs="Arial"/>
                <w:sz w:val="20"/>
                <w:szCs w:val="20"/>
                <w:rPrChange w:id="992" w:author="Kevin Chen" w:date="2020-03-26T14:02:00Z">
                  <w:rPr>
                    <w:rFonts w:asciiTheme="majorHAnsi" w:hAnsiTheme="majorHAnsi" w:cstheme="majorHAnsi"/>
                    <w:sz w:val="22"/>
                    <w:szCs w:val="22"/>
                  </w:rPr>
                </w:rPrChange>
              </w:rPr>
            </w:pPr>
            <w:r w:rsidRPr="005B49B3">
              <w:rPr>
                <w:rFonts w:ascii="Arial" w:hAnsi="Arial" w:cs="Arial"/>
                <w:sz w:val="20"/>
                <w:szCs w:val="20"/>
                <w:rPrChange w:id="993"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94"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95" w:author="Kevin Chen" w:date="2020-03-26T14:02:00Z">
                  <w:rPr>
                    <w:rFonts w:asciiTheme="majorHAnsi" w:hAnsiTheme="majorHAnsi" w:cstheme="majorHAnsi"/>
                    <w:sz w:val="22"/>
                    <w:szCs w:val="22"/>
                  </w:rPr>
                </w:rPrChange>
              </w:rPr>
              <w:t>·years</w:t>
            </w:r>
          </w:p>
        </w:tc>
        <w:tc>
          <w:tcPr>
            <w:tcW w:w="1728" w:type="dxa"/>
          </w:tcPr>
          <w:p w14:paraId="668542B9" w14:textId="1DEE07BD" w:rsidR="00B620C2" w:rsidRPr="005B49B3" w:rsidRDefault="00DF219C" w:rsidP="00DF219C">
            <w:pPr>
              <w:pStyle w:val="Compact"/>
              <w:snapToGrid w:val="0"/>
              <w:spacing w:before="0" w:after="0"/>
              <w:jc w:val="center"/>
              <w:rPr>
                <w:rFonts w:ascii="Arial" w:hAnsi="Arial" w:cs="Arial"/>
                <w:sz w:val="20"/>
                <w:szCs w:val="20"/>
                <w:rPrChange w:id="996" w:author="Kevin Chen" w:date="2020-03-26T14:02:00Z">
                  <w:rPr>
                    <w:rFonts w:asciiTheme="majorHAnsi" w:hAnsiTheme="majorHAnsi" w:cstheme="majorHAnsi"/>
                    <w:sz w:val="22"/>
                    <w:szCs w:val="22"/>
                  </w:rPr>
                </w:rPrChange>
              </w:rPr>
            </w:pPr>
            <w:r w:rsidRPr="005B49B3">
              <w:rPr>
                <w:rFonts w:ascii="Arial" w:hAnsi="Arial" w:cs="Arial"/>
                <w:sz w:val="20"/>
                <w:szCs w:val="20"/>
              </w:rPr>
              <w:t>22</w:t>
            </w:r>
          </w:p>
        </w:tc>
        <w:tc>
          <w:tcPr>
            <w:tcW w:w="624" w:type="dxa"/>
          </w:tcPr>
          <w:p w14:paraId="215DA447" w14:textId="4B2EAB69" w:rsidR="00B620C2" w:rsidRPr="005B49B3" w:rsidRDefault="00DF219C" w:rsidP="00DF219C">
            <w:pPr>
              <w:pStyle w:val="Compact"/>
              <w:snapToGrid w:val="0"/>
              <w:spacing w:before="0" w:after="0"/>
              <w:jc w:val="right"/>
              <w:rPr>
                <w:rFonts w:ascii="Arial" w:hAnsi="Arial" w:cs="Arial"/>
                <w:sz w:val="20"/>
                <w:szCs w:val="20"/>
                <w:rPrChange w:id="997" w:author="Kevin Chen" w:date="2020-03-26T14:02:00Z">
                  <w:rPr>
                    <w:rFonts w:asciiTheme="majorHAnsi" w:hAnsiTheme="majorHAnsi" w:cstheme="majorHAnsi"/>
                    <w:sz w:val="22"/>
                    <w:szCs w:val="22"/>
                  </w:rPr>
                </w:rPrChange>
              </w:rPr>
            </w:pPr>
            <w:r w:rsidRPr="005B49B3">
              <w:rPr>
                <w:rFonts w:ascii="Arial" w:hAnsi="Arial" w:cs="Arial"/>
                <w:sz w:val="20"/>
                <w:szCs w:val="20"/>
              </w:rPr>
              <w:t>0.65</w:t>
            </w:r>
          </w:p>
        </w:tc>
        <w:tc>
          <w:tcPr>
            <w:tcW w:w="1440" w:type="dxa"/>
          </w:tcPr>
          <w:p w14:paraId="2073EEF1" w14:textId="6A1BB5B2" w:rsidR="00B620C2" w:rsidRPr="005B49B3" w:rsidRDefault="00DF219C" w:rsidP="00126DA9">
            <w:pPr>
              <w:pStyle w:val="Compact"/>
              <w:snapToGrid w:val="0"/>
              <w:spacing w:before="0" w:after="0"/>
              <w:rPr>
                <w:rFonts w:ascii="Arial" w:hAnsi="Arial" w:cs="Arial"/>
                <w:sz w:val="20"/>
                <w:szCs w:val="20"/>
                <w:rPrChange w:id="998" w:author="Kevin Chen" w:date="2020-03-26T14:02:00Z">
                  <w:rPr>
                    <w:rFonts w:asciiTheme="majorHAnsi" w:hAnsiTheme="majorHAnsi" w:cstheme="majorHAnsi"/>
                    <w:sz w:val="22"/>
                    <w:szCs w:val="22"/>
                  </w:rPr>
                </w:rPrChange>
              </w:rPr>
            </w:pPr>
            <w:r w:rsidRPr="005B49B3">
              <w:rPr>
                <w:rFonts w:ascii="Arial" w:hAnsi="Arial" w:cs="Arial"/>
                <w:sz w:val="20"/>
                <w:szCs w:val="20"/>
              </w:rPr>
              <w:t>(0.37</w:t>
            </w:r>
            <w:r w:rsidR="00126DA9" w:rsidRPr="005B49B3">
              <w:rPr>
                <w:rFonts w:ascii="Arial" w:hAnsi="Arial" w:cs="Arial"/>
                <w:sz w:val="20"/>
                <w:szCs w:val="20"/>
              </w:rPr>
              <w:t>–</w:t>
            </w:r>
            <w:r w:rsidRPr="005B49B3">
              <w:rPr>
                <w:rFonts w:ascii="Arial" w:hAnsi="Arial" w:cs="Arial"/>
                <w:sz w:val="20"/>
                <w:szCs w:val="20"/>
              </w:rPr>
              <w:t>1.13)</w:t>
            </w:r>
          </w:p>
        </w:tc>
        <w:tc>
          <w:tcPr>
            <w:tcW w:w="323" w:type="dxa"/>
            <w:gridSpan w:val="2"/>
          </w:tcPr>
          <w:p w14:paraId="1AA26167" w14:textId="77777777" w:rsidR="00B620C2" w:rsidRPr="005B49B3" w:rsidRDefault="00B620C2" w:rsidP="00DF219C">
            <w:pPr>
              <w:snapToGrid w:val="0"/>
              <w:spacing w:after="0" w:line="240" w:lineRule="auto"/>
              <w:rPr>
                <w:rFonts w:ascii="Arial" w:hAnsi="Arial" w:cs="Arial"/>
                <w:sz w:val="20"/>
                <w:szCs w:val="20"/>
                <w:rPrChange w:id="999" w:author="Kevin Chen" w:date="2020-03-26T14:02:00Z">
                  <w:rPr>
                    <w:rFonts w:asciiTheme="majorHAnsi" w:hAnsiTheme="majorHAnsi" w:cstheme="majorHAnsi"/>
                  </w:rPr>
                </w:rPrChange>
              </w:rPr>
            </w:pPr>
          </w:p>
        </w:tc>
      </w:tr>
      <w:tr w:rsidR="00B620C2" w:rsidRPr="005B49B3" w14:paraId="394D5284" w14:textId="77777777" w:rsidTr="00AA3729">
        <w:trPr>
          <w:jc w:val="center"/>
        </w:trPr>
        <w:tc>
          <w:tcPr>
            <w:tcW w:w="1728" w:type="dxa"/>
          </w:tcPr>
          <w:p w14:paraId="4FB915E2" w14:textId="77777777" w:rsidR="00B620C2" w:rsidRPr="005B49B3" w:rsidRDefault="00B620C2" w:rsidP="00DF219C">
            <w:pPr>
              <w:snapToGrid w:val="0"/>
              <w:spacing w:after="0" w:line="240" w:lineRule="auto"/>
              <w:rPr>
                <w:rFonts w:ascii="Arial" w:hAnsi="Arial" w:cs="Arial"/>
                <w:sz w:val="20"/>
                <w:szCs w:val="20"/>
                <w:rPrChange w:id="1000" w:author="Kevin Chen" w:date="2020-03-26T14:02:00Z">
                  <w:rPr>
                    <w:rFonts w:asciiTheme="majorHAnsi" w:hAnsiTheme="majorHAnsi" w:cstheme="majorHAnsi"/>
                  </w:rPr>
                </w:rPrChange>
              </w:rPr>
            </w:pPr>
          </w:p>
        </w:tc>
        <w:tc>
          <w:tcPr>
            <w:tcW w:w="1656" w:type="dxa"/>
          </w:tcPr>
          <w:p w14:paraId="0A895E1D" w14:textId="177C0012" w:rsidR="00B620C2" w:rsidRPr="005B49B3" w:rsidRDefault="00F8413E" w:rsidP="00DF219C">
            <w:pPr>
              <w:pStyle w:val="Compact"/>
              <w:snapToGrid w:val="0"/>
              <w:spacing w:before="0" w:after="0"/>
              <w:rPr>
                <w:rFonts w:ascii="Arial" w:hAnsi="Arial" w:cs="Arial"/>
                <w:sz w:val="20"/>
                <w:szCs w:val="20"/>
                <w:rPrChange w:id="1001"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1.8</w:t>
            </w:r>
          </w:p>
        </w:tc>
        <w:tc>
          <w:tcPr>
            <w:tcW w:w="1642" w:type="dxa"/>
          </w:tcPr>
          <w:p w14:paraId="52EC3E4C" w14:textId="77777777" w:rsidR="00B620C2" w:rsidRPr="005B49B3" w:rsidRDefault="00B620C2" w:rsidP="00DF219C">
            <w:pPr>
              <w:pStyle w:val="Compact"/>
              <w:snapToGrid w:val="0"/>
              <w:spacing w:before="0" w:after="0"/>
              <w:rPr>
                <w:rFonts w:ascii="Arial" w:hAnsi="Arial" w:cs="Arial"/>
                <w:sz w:val="20"/>
                <w:szCs w:val="20"/>
                <w:rPrChange w:id="1002" w:author="Kevin Chen" w:date="2020-03-26T14:02:00Z">
                  <w:rPr>
                    <w:rFonts w:asciiTheme="majorHAnsi" w:hAnsiTheme="majorHAnsi" w:cstheme="majorHAnsi"/>
                    <w:sz w:val="22"/>
                    <w:szCs w:val="22"/>
                  </w:rPr>
                </w:rPrChange>
              </w:rPr>
            </w:pPr>
            <w:r w:rsidRPr="005B49B3">
              <w:rPr>
                <w:rFonts w:ascii="Arial" w:hAnsi="Arial" w:cs="Arial"/>
                <w:sz w:val="20"/>
                <w:szCs w:val="20"/>
                <w:rPrChange w:id="1003"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04"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05" w:author="Kevin Chen" w:date="2020-03-26T14:02:00Z">
                  <w:rPr>
                    <w:rFonts w:asciiTheme="majorHAnsi" w:hAnsiTheme="majorHAnsi" w:cstheme="majorHAnsi"/>
                    <w:sz w:val="22"/>
                    <w:szCs w:val="22"/>
                  </w:rPr>
                </w:rPrChange>
              </w:rPr>
              <w:t>·years</w:t>
            </w:r>
          </w:p>
        </w:tc>
        <w:tc>
          <w:tcPr>
            <w:tcW w:w="1728" w:type="dxa"/>
          </w:tcPr>
          <w:p w14:paraId="4C1ED98D" w14:textId="145E5E0B" w:rsidR="00B620C2" w:rsidRPr="005B49B3" w:rsidRDefault="00DF219C" w:rsidP="00DF219C">
            <w:pPr>
              <w:pStyle w:val="Compact"/>
              <w:snapToGrid w:val="0"/>
              <w:spacing w:before="0" w:after="0"/>
              <w:jc w:val="center"/>
              <w:rPr>
                <w:rFonts w:ascii="Arial" w:hAnsi="Arial" w:cs="Arial"/>
                <w:sz w:val="20"/>
                <w:szCs w:val="20"/>
                <w:rPrChange w:id="1006" w:author="Kevin Chen" w:date="2020-03-26T14:02:00Z">
                  <w:rPr>
                    <w:rFonts w:asciiTheme="majorHAnsi" w:hAnsiTheme="majorHAnsi" w:cstheme="majorHAnsi"/>
                    <w:sz w:val="22"/>
                    <w:szCs w:val="22"/>
                  </w:rPr>
                </w:rPrChange>
              </w:rPr>
            </w:pPr>
            <w:r w:rsidRPr="005B49B3">
              <w:rPr>
                <w:rFonts w:ascii="Arial" w:hAnsi="Arial" w:cs="Arial"/>
                <w:sz w:val="20"/>
                <w:szCs w:val="20"/>
              </w:rPr>
              <w:t>23</w:t>
            </w:r>
          </w:p>
        </w:tc>
        <w:tc>
          <w:tcPr>
            <w:tcW w:w="624" w:type="dxa"/>
          </w:tcPr>
          <w:p w14:paraId="568CDE4C" w14:textId="5AA3E83F" w:rsidR="00B620C2" w:rsidRPr="005B49B3" w:rsidRDefault="00DF219C" w:rsidP="00DF219C">
            <w:pPr>
              <w:pStyle w:val="Compact"/>
              <w:snapToGrid w:val="0"/>
              <w:spacing w:before="0" w:after="0"/>
              <w:jc w:val="right"/>
              <w:rPr>
                <w:rFonts w:ascii="Arial" w:hAnsi="Arial" w:cs="Arial"/>
                <w:sz w:val="20"/>
                <w:szCs w:val="20"/>
                <w:rPrChange w:id="1007" w:author="Kevin Chen" w:date="2020-03-26T14:02:00Z">
                  <w:rPr>
                    <w:rFonts w:asciiTheme="majorHAnsi" w:hAnsiTheme="majorHAnsi" w:cstheme="majorHAnsi"/>
                    <w:sz w:val="22"/>
                    <w:szCs w:val="22"/>
                  </w:rPr>
                </w:rPrChange>
              </w:rPr>
            </w:pPr>
            <w:r w:rsidRPr="005B49B3">
              <w:rPr>
                <w:rFonts w:ascii="Arial" w:hAnsi="Arial" w:cs="Arial"/>
                <w:sz w:val="20"/>
                <w:szCs w:val="20"/>
              </w:rPr>
              <w:t>0.70</w:t>
            </w:r>
          </w:p>
        </w:tc>
        <w:tc>
          <w:tcPr>
            <w:tcW w:w="1440" w:type="dxa"/>
          </w:tcPr>
          <w:p w14:paraId="7538EEE9" w14:textId="2B3412D0" w:rsidR="00B620C2" w:rsidRPr="005B49B3" w:rsidRDefault="00DF219C" w:rsidP="00126DA9">
            <w:pPr>
              <w:pStyle w:val="Compact"/>
              <w:snapToGrid w:val="0"/>
              <w:spacing w:before="0" w:after="0"/>
              <w:rPr>
                <w:rFonts w:ascii="Arial" w:hAnsi="Arial" w:cs="Arial"/>
                <w:sz w:val="20"/>
                <w:szCs w:val="20"/>
                <w:rPrChange w:id="1008" w:author="Kevin Chen" w:date="2020-03-26T14:02:00Z">
                  <w:rPr>
                    <w:rFonts w:asciiTheme="majorHAnsi" w:hAnsiTheme="majorHAnsi" w:cstheme="majorHAnsi"/>
                    <w:sz w:val="22"/>
                    <w:szCs w:val="22"/>
                  </w:rPr>
                </w:rPrChange>
              </w:rPr>
            </w:pPr>
            <w:r w:rsidRPr="005B49B3">
              <w:rPr>
                <w:rFonts w:ascii="Arial" w:hAnsi="Arial" w:cs="Arial"/>
                <w:sz w:val="20"/>
                <w:szCs w:val="20"/>
              </w:rPr>
              <w:t>(0.42</w:t>
            </w:r>
            <w:r w:rsidR="00126DA9" w:rsidRPr="005B49B3">
              <w:rPr>
                <w:rFonts w:ascii="Arial" w:hAnsi="Arial" w:cs="Arial"/>
                <w:sz w:val="20"/>
                <w:szCs w:val="20"/>
              </w:rPr>
              <w:t>–</w:t>
            </w:r>
            <w:r w:rsidRPr="005B49B3">
              <w:rPr>
                <w:rFonts w:ascii="Arial" w:hAnsi="Arial" w:cs="Arial"/>
                <w:sz w:val="20"/>
                <w:szCs w:val="20"/>
              </w:rPr>
              <w:t>1.16)</w:t>
            </w:r>
          </w:p>
        </w:tc>
        <w:tc>
          <w:tcPr>
            <w:tcW w:w="323" w:type="dxa"/>
            <w:gridSpan w:val="2"/>
          </w:tcPr>
          <w:p w14:paraId="243250AA" w14:textId="77777777" w:rsidR="00B620C2" w:rsidRPr="005B49B3" w:rsidRDefault="00B620C2" w:rsidP="00DF219C">
            <w:pPr>
              <w:snapToGrid w:val="0"/>
              <w:spacing w:after="0" w:line="240" w:lineRule="auto"/>
              <w:rPr>
                <w:rFonts w:ascii="Arial" w:hAnsi="Arial" w:cs="Arial"/>
                <w:sz w:val="20"/>
                <w:szCs w:val="20"/>
                <w:rPrChange w:id="1009" w:author="Kevin Chen" w:date="2020-03-26T14:02:00Z">
                  <w:rPr>
                    <w:rFonts w:asciiTheme="majorHAnsi" w:hAnsiTheme="majorHAnsi" w:cstheme="majorHAnsi"/>
                  </w:rPr>
                </w:rPrChange>
              </w:rPr>
            </w:pPr>
          </w:p>
        </w:tc>
      </w:tr>
      <w:tr w:rsidR="00B620C2" w:rsidRPr="005B49B3" w14:paraId="0B9065EF" w14:textId="77777777" w:rsidTr="00AA3729">
        <w:trPr>
          <w:gridAfter w:val="1"/>
          <w:wAfter w:w="19" w:type="dxa"/>
          <w:jc w:val="center"/>
        </w:trPr>
        <w:tc>
          <w:tcPr>
            <w:tcW w:w="9122" w:type="dxa"/>
            <w:gridSpan w:val="7"/>
          </w:tcPr>
          <w:p w14:paraId="666353BD" w14:textId="04414F4A" w:rsidR="00B620C2" w:rsidRPr="005B49B3" w:rsidRDefault="00DF219C" w:rsidP="00126DA9">
            <w:pPr>
              <w:snapToGrid w:val="0"/>
              <w:spacing w:after="0" w:line="240" w:lineRule="auto"/>
              <w:rPr>
                <w:rFonts w:ascii="Arial" w:hAnsi="Arial" w:cs="Arial"/>
                <w:sz w:val="20"/>
                <w:szCs w:val="20"/>
                <w:rPrChange w:id="1010" w:author="Kevin Chen" w:date="2020-03-26T14:02:00Z">
                  <w:rPr>
                    <w:rFonts w:asciiTheme="majorHAnsi" w:hAnsiTheme="majorHAnsi" w:cstheme="majorHAnsi"/>
                  </w:rPr>
                </w:rPrChange>
              </w:rPr>
            </w:pPr>
            <w:r w:rsidRPr="005B49B3">
              <w:rPr>
                <w:rFonts w:ascii="Arial" w:hAnsi="Arial" w:cs="Arial"/>
                <w:sz w:val="20"/>
                <w:szCs w:val="20"/>
              </w:rPr>
              <w:t>Liver cancer (123 cases)</w:t>
            </w:r>
          </w:p>
        </w:tc>
      </w:tr>
      <w:tr w:rsidR="00B620C2" w:rsidRPr="005B49B3" w14:paraId="6B081A30" w14:textId="77777777" w:rsidTr="00AA3729">
        <w:trPr>
          <w:jc w:val="center"/>
        </w:trPr>
        <w:tc>
          <w:tcPr>
            <w:tcW w:w="1728" w:type="dxa"/>
          </w:tcPr>
          <w:p w14:paraId="3DA3475C" w14:textId="77777777" w:rsidR="00B620C2" w:rsidRPr="005B49B3" w:rsidRDefault="00B620C2" w:rsidP="00DF219C">
            <w:pPr>
              <w:snapToGrid w:val="0"/>
              <w:spacing w:after="0" w:line="240" w:lineRule="auto"/>
              <w:rPr>
                <w:rFonts w:ascii="Arial" w:hAnsi="Arial" w:cs="Arial"/>
                <w:sz w:val="20"/>
                <w:szCs w:val="20"/>
                <w:rPrChange w:id="1011" w:author="Kevin Chen" w:date="2020-03-26T14:02:00Z">
                  <w:rPr>
                    <w:rFonts w:asciiTheme="majorHAnsi" w:hAnsiTheme="majorHAnsi" w:cstheme="majorHAnsi"/>
                  </w:rPr>
                </w:rPrChange>
              </w:rPr>
            </w:pPr>
          </w:p>
        </w:tc>
        <w:tc>
          <w:tcPr>
            <w:tcW w:w="1656" w:type="dxa"/>
          </w:tcPr>
          <w:p w14:paraId="3BF55D7A" w14:textId="7E2E59CC" w:rsidR="00B620C2" w:rsidRPr="005B49B3" w:rsidRDefault="00DF219C" w:rsidP="00DF219C">
            <w:pPr>
              <w:pStyle w:val="Compact"/>
              <w:snapToGrid w:val="0"/>
              <w:spacing w:before="0" w:after="0"/>
              <w:rPr>
                <w:rFonts w:ascii="Arial" w:hAnsi="Arial" w:cs="Arial"/>
                <w:sz w:val="20"/>
                <w:szCs w:val="20"/>
                <w:rPrChange w:id="1012"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4F0FEEFB" w14:textId="77777777" w:rsidR="00B620C2" w:rsidRPr="005B49B3" w:rsidRDefault="00B620C2" w:rsidP="00DF219C">
            <w:pPr>
              <w:pStyle w:val="Compact"/>
              <w:snapToGrid w:val="0"/>
              <w:spacing w:before="0" w:after="0"/>
              <w:rPr>
                <w:rFonts w:ascii="Arial" w:hAnsi="Arial" w:cs="Arial"/>
                <w:sz w:val="20"/>
                <w:szCs w:val="20"/>
                <w:rPrChange w:id="1013" w:author="Kevin Chen" w:date="2020-03-26T14:02:00Z">
                  <w:rPr>
                    <w:rFonts w:asciiTheme="majorHAnsi" w:hAnsiTheme="majorHAnsi" w:cstheme="majorHAnsi"/>
                    <w:sz w:val="22"/>
                    <w:szCs w:val="22"/>
                  </w:rPr>
                </w:rPrChange>
              </w:rPr>
            </w:pPr>
            <w:r w:rsidRPr="005B49B3">
              <w:rPr>
                <w:rFonts w:ascii="Arial" w:hAnsi="Arial" w:cs="Arial"/>
                <w:sz w:val="20"/>
                <w:szCs w:val="20"/>
                <w:rPrChange w:id="1014"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15"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16" w:author="Kevin Chen" w:date="2020-03-26T14:02:00Z">
                  <w:rPr>
                    <w:rFonts w:asciiTheme="majorHAnsi" w:hAnsiTheme="majorHAnsi" w:cstheme="majorHAnsi"/>
                    <w:sz w:val="22"/>
                    <w:szCs w:val="22"/>
                  </w:rPr>
                </w:rPrChange>
              </w:rPr>
              <w:t>·years</w:t>
            </w:r>
          </w:p>
        </w:tc>
        <w:tc>
          <w:tcPr>
            <w:tcW w:w="1728" w:type="dxa"/>
          </w:tcPr>
          <w:p w14:paraId="314FEEF9" w14:textId="26467D92" w:rsidR="00B620C2" w:rsidRPr="005B49B3" w:rsidRDefault="00DF219C" w:rsidP="00DF219C">
            <w:pPr>
              <w:pStyle w:val="Compact"/>
              <w:snapToGrid w:val="0"/>
              <w:spacing w:before="0" w:after="0"/>
              <w:jc w:val="center"/>
              <w:rPr>
                <w:rFonts w:ascii="Arial" w:hAnsi="Arial" w:cs="Arial"/>
                <w:sz w:val="20"/>
                <w:szCs w:val="20"/>
                <w:rPrChange w:id="1017" w:author="Kevin Chen" w:date="2020-03-26T14:02:00Z">
                  <w:rPr>
                    <w:rFonts w:asciiTheme="majorHAnsi" w:hAnsiTheme="majorHAnsi" w:cstheme="majorHAnsi"/>
                    <w:sz w:val="22"/>
                    <w:szCs w:val="22"/>
                  </w:rPr>
                </w:rPrChange>
              </w:rPr>
            </w:pPr>
            <w:r w:rsidRPr="005B49B3">
              <w:rPr>
                <w:rFonts w:ascii="Arial" w:hAnsi="Arial" w:cs="Arial"/>
                <w:sz w:val="20"/>
                <w:szCs w:val="20"/>
              </w:rPr>
              <w:t>55</w:t>
            </w:r>
          </w:p>
        </w:tc>
        <w:tc>
          <w:tcPr>
            <w:tcW w:w="624" w:type="dxa"/>
          </w:tcPr>
          <w:p w14:paraId="628F8D7D" w14:textId="3EC40AE9" w:rsidR="00B620C2" w:rsidRPr="005B49B3" w:rsidRDefault="00DF219C" w:rsidP="00DF219C">
            <w:pPr>
              <w:snapToGrid w:val="0"/>
              <w:spacing w:after="0" w:line="240" w:lineRule="auto"/>
              <w:rPr>
                <w:rFonts w:ascii="Arial" w:hAnsi="Arial" w:cs="Arial"/>
                <w:sz w:val="20"/>
                <w:szCs w:val="20"/>
                <w:rPrChange w:id="1018"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3833D5BE" w14:textId="2C941BB4" w:rsidR="00B620C2" w:rsidRPr="005B49B3" w:rsidRDefault="008E6290" w:rsidP="00126DA9">
            <w:pPr>
              <w:snapToGrid w:val="0"/>
              <w:spacing w:after="0" w:line="240" w:lineRule="auto"/>
              <w:rPr>
                <w:rFonts w:ascii="Arial" w:hAnsi="Arial" w:cs="Arial"/>
                <w:sz w:val="20"/>
                <w:szCs w:val="20"/>
                <w:rPrChange w:id="1019"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379BB1FD" w14:textId="77777777" w:rsidR="00B620C2" w:rsidRPr="005B49B3" w:rsidRDefault="00B620C2" w:rsidP="00DF219C">
            <w:pPr>
              <w:snapToGrid w:val="0"/>
              <w:spacing w:after="0" w:line="240" w:lineRule="auto"/>
              <w:rPr>
                <w:rFonts w:ascii="Arial" w:hAnsi="Arial" w:cs="Arial"/>
                <w:sz w:val="20"/>
                <w:szCs w:val="20"/>
                <w:rPrChange w:id="1020" w:author="Kevin Chen" w:date="2020-03-26T14:02:00Z">
                  <w:rPr>
                    <w:rFonts w:asciiTheme="majorHAnsi" w:hAnsiTheme="majorHAnsi" w:cstheme="majorHAnsi"/>
                  </w:rPr>
                </w:rPrChange>
              </w:rPr>
            </w:pPr>
          </w:p>
        </w:tc>
      </w:tr>
      <w:tr w:rsidR="00B620C2" w:rsidRPr="005B49B3" w14:paraId="1CB867B4" w14:textId="77777777" w:rsidTr="00AA3729">
        <w:trPr>
          <w:jc w:val="center"/>
        </w:trPr>
        <w:tc>
          <w:tcPr>
            <w:tcW w:w="1728" w:type="dxa"/>
          </w:tcPr>
          <w:p w14:paraId="30E19721" w14:textId="77777777" w:rsidR="00B620C2" w:rsidRPr="005B49B3" w:rsidRDefault="00B620C2" w:rsidP="00DF219C">
            <w:pPr>
              <w:snapToGrid w:val="0"/>
              <w:spacing w:after="0" w:line="240" w:lineRule="auto"/>
              <w:rPr>
                <w:rFonts w:ascii="Arial" w:hAnsi="Arial" w:cs="Arial"/>
                <w:sz w:val="20"/>
                <w:szCs w:val="20"/>
                <w:rPrChange w:id="1021" w:author="Kevin Chen" w:date="2020-03-26T14:02:00Z">
                  <w:rPr>
                    <w:rFonts w:asciiTheme="majorHAnsi" w:hAnsiTheme="majorHAnsi" w:cstheme="majorHAnsi"/>
                  </w:rPr>
                </w:rPrChange>
              </w:rPr>
            </w:pPr>
          </w:p>
        </w:tc>
        <w:tc>
          <w:tcPr>
            <w:tcW w:w="1656" w:type="dxa"/>
          </w:tcPr>
          <w:p w14:paraId="596F91D9" w14:textId="344DE2D3" w:rsidR="00B620C2" w:rsidRPr="005B49B3" w:rsidRDefault="00F8413E" w:rsidP="00DF219C">
            <w:pPr>
              <w:pStyle w:val="Compact"/>
              <w:snapToGrid w:val="0"/>
              <w:spacing w:before="0" w:after="0"/>
              <w:rPr>
                <w:rFonts w:ascii="Arial" w:hAnsi="Arial" w:cs="Arial"/>
                <w:sz w:val="20"/>
                <w:szCs w:val="20"/>
                <w:rPrChange w:id="1022"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023"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0.5</w:t>
            </w:r>
          </w:p>
        </w:tc>
        <w:tc>
          <w:tcPr>
            <w:tcW w:w="1642" w:type="dxa"/>
          </w:tcPr>
          <w:p w14:paraId="283B08E7" w14:textId="77777777" w:rsidR="00B620C2" w:rsidRPr="005B49B3" w:rsidRDefault="00B620C2" w:rsidP="00DF219C">
            <w:pPr>
              <w:pStyle w:val="Compact"/>
              <w:snapToGrid w:val="0"/>
              <w:spacing w:before="0" w:after="0"/>
              <w:rPr>
                <w:rFonts w:ascii="Arial" w:hAnsi="Arial" w:cs="Arial"/>
                <w:sz w:val="20"/>
                <w:szCs w:val="20"/>
                <w:rPrChange w:id="1024" w:author="Kevin Chen" w:date="2020-03-26T14:02:00Z">
                  <w:rPr>
                    <w:rFonts w:asciiTheme="majorHAnsi" w:hAnsiTheme="majorHAnsi" w:cstheme="majorHAnsi"/>
                    <w:sz w:val="22"/>
                    <w:szCs w:val="22"/>
                  </w:rPr>
                </w:rPrChange>
              </w:rPr>
            </w:pPr>
            <w:r w:rsidRPr="005B49B3">
              <w:rPr>
                <w:rFonts w:ascii="Arial" w:hAnsi="Arial" w:cs="Arial"/>
                <w:sz w:val="20"/>
                <w:szCs w:val="20"/>
                <w:rPrChange w:id="1025"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26"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27" w:author="Kevin Chen" w:date="2020-03-26T14:02:00Z">
                  <w:rPr>
                    <w:rFonts w:asciiTheme="majorHAnsi" w:hAnsiTheme="majorHAnsi" w:cstheme="majorHAnsi"/>
                    <w:sz w:val="22"/>
                    <w:szCs w:val="22"/>
                  </w:rPr>
                </w:rPrChange>
              </w:rPr>
              <w:t>·years</w:t>
            </w:r>
          </w:p>
        </w:tc>
        <w:tc>
          <w:tcPr>
            <w:tcW w:w="1728" w:type="dxa"/>
          </w:tcPr>
          <w:p w14:paraId="7BD13BF0" w14:textId="76B699BC" w:rsidR="00B620C2" w:rsidRPr="005B49B3" w:rsidRDefault="00DF219C" w:rsidP="00DF219C">
            <w:pPr>
              <w:pStyle w:val="Compact"/>
              <w:snapToGrid w:val="0"/>
              <w:spacing w:before="0" w:after="0"/>
              <w:jc w:val="center"/>
              <w:rPr>
                <w:rFonts w:ascii="Arial" w:hAnsi="Arial" w:cs="Arial"/>
                <w:sz w:val="20"/>
                <w:szCs w:val="20"/>
                <w:rPrChange w:id="1028" w:author="Kevin Chen" w:date="2020-03-26T14:02:00Z">
                  <w:rPr>
                    <w:rFonts w:asciiTheme="majorHAnsi" w:hAnsiTheme="majorHAnsi" w:cstheme="majorHAnsi"/>
                    <w:sz w:val="22"/>
                    <w:szCs w:val="22"/>
                  </w:rPr>
                </w:rPrChange>
              </w:rPr>
            </w:pPr>
            <w:r w:rsidRPr="005B49B3">
              <w:rPr>
                <w:rFonts w:ascii="Arial" w:hAnsi="Arial" w:cs="Arial"/>
                <w:sz w:val="20"/>
                <w:szCs w:val="20"/>
              </w:rPr>
              <w:t>22</w:t>
            </w:r>
          </w:p>
        </w:tc>
        <w:tc>
          <w:tcPr>
            <w:tcW w:w="624" w:type="dxa"/>
          </w:tcPr>
          <w:p w14:paraId="24F564F8" w14:textId="1CBA0F2F" w:rsidR="00B620C2" w:rsidRPr="005B49B3" w:rsidRDefault="00DF219C" w:rsidP="00DF219C">
            <w:pPr>
              <w:pStyle w:val="Compact"/>
              <w:snapToGrid w:val="0"/>
              <w:spacing w:before="0" w:after="0"/>
              <w:jc w:val="right"/>
              <w:rPr>
                <w:rFonts w:ascii="Arial" w:hAnsi="Arial" w:cs="Arial"/>
                <w:sz w:val="20"/>
                <w:szCs w:val="20"/>
                <w:rPrChange w:id="1029" w:author="Kevin Chen" w:date="2020-03-26T14:02:00Z">
                  <w:rPr>
                    <w:rFonts w:asciiTheme="majorHAnsi" w:hAnsiTheme="majorHAnsi" w:cstheme="majorHAnsi"/>
                    <w:sz w:val="22"/>
                    <w:szCs w:val="22"/>
                  </w:rPr>
                </w:rPrChange>
              </w:rPr>
            </w:pPr>
            <w:r w:rsidRPr="005B49B3">
              <w:rPr>
                <w:rFonts w:ascii="Arial" w:hAnsi="Arial" w:cs="Arial"/>
                <w:sz w:val="20"/>
                <w:szCs w:val="20"/>
              </w:rPr>
              <w:t>1.05</w:t>
            </w:r>
          </w:p>
        </w:tc>
        <w:tc>
          <w:tcPr>
            <w:tcW w:w="1440" w:type="dxa"/>
          </w:tcPr>
          <w:p w14:paraId="752F3E74" w14:textId="132B296D" w:rsidR="00B620C2" w:rsidRPr="005B49B3" w:rsidRDefault="00DF219C" w:rsidP="00126DA9">
            <w:pPr>
              <w:pStyle w:val="Compact"/>
              <w:snapToGrid w:val="0"/>
              <w:spacing w:before="0" w:after="0"/>
              <w:rPr>
                <w:rFonts w:ascii="Arial" w:hAnsi="Arial" w:cs="Arial"/>
                <w:sz w:val="20"/>
                <w:szCs w:val="20"/>
                <w:rPrChange w:id="1030" w:author="Kevin Chen" w:date="2020-03-26T14:02:00Z">
                  <w:rPr>
                    <w:rFonts w:asciiTheme="majorHAnsi" w:hAnsiTheme="majorHAnsi" w:cstheme="majorHAnsi"/>
                    <w:sz w:val="22"/>
                    <w:szCs w:val="22"/>
                  </w:rPr>
                </w:rPrChange>
              </w:rPr>
            </w:pPr>
            <w:r w:rsidRPr="005B49B3">
              <w:rPr>
                <w:rFonts w:ascii="Arial" w:hAnsi="Arial" w:cs="Arial"/>
                <w:sz w:val="20"/>
                <w:szCs w:val="20"/>
              </w:rPr>
              <w:t>(0.58</w:t>
            </w:r>
            <w:r w:rsidR="00126DA9" w:rsidRPr="005B49B3">
              <w:rPr>
                <w:rFonts w:ascii="Arial" w:hAnsi="Arial" w:cs="Arial"/>
                <w:sz w:val="20"/>
                <w:szCs w:val="20"/>
              </w:rPr>
              <w:t>–</w:t>
            </w:r>
            <w:r w:rsidRPr="005B49B3">
              <w:rPr>
                <w:rFonts w:ascii="Arial" w:hAnsi="Arial" w:cs="Arial"/>
                <w:sz w:val="20"/>
                <w:szCs w:val="20"/>
              </w:rPr>
              <w:t>1.89)</w:t>
            </w:r>
          </w:p>
        </w:tc>
        <w:tc>
          <w:tcPr>
            <w:tcW w:w="323" w:type="dxa"/>
            <w:gridSpan w:val="2"/>
          </w:tcPr>
          <w:p w14:paraId="307BE978" w14:textId="77777777" w:rsidR="00B620C2" w:rsidRPr="005B49B3" w:rsidRDefault="00B620C2" w:rsidP="00DF219C">
            <w:pPr>
              <w:snapToGrid w:val="0"/>
              <w:spacing w:after="0" w:line="240" w:lineRule="auto"/>
              <w:rPr>
                <w:rFonts w:ascii="Arial" w:hAnsi="Arial" w:cs="Arial"/>
                <w:sz w:val="20"/>
                <w:szCs w:val="20"/>
                <w:rPrChange w:id="1031" w:author="Kevin Chen" w:date="2020-03-26T14:02:00Z">
                  <w:rPr>
                    <w:rFonts w:asciiTheme="majorHAnsi" w:hAnsiTheme="majorHAnsi" w:cstheme="majorHAnsi"/>
                  </w:rPr>
                </w:rPrChange>
              </w:rPr>
            </w:pPr>
          </w:p>
        </w:tc>
      </w:tr>
      <w:tr w:rsidR="00B620C2" w:rsidRPr="005B49B3" w14:paraId="5C3C02C6" w14:textId="77777777" w:rsidTr="00AA3729">
        <w:trPr>
          <w:jc w:val="center"/>
        </w:trPr>
        <w:tc>
          <w:tcPr>
            <w:tcW w:w="1728" w:type="dxa"/>
          </w:tcPr>
          <w:p w14:paraId="696F2653" w14:textId="77777777" w:rsidR="00B620C2" w:rsidRPr="005B49B3" w:rsidRDefault="00B620C2" w:rsidP="00DF219C">
            <w:pPr>
              <w:snapToGrid w:val="0"/>
              <w:spacing w:after="0" w:line="240" w:lineRule="auto"/>
              <w:rPr>
                <w:rFonts w:ascii="Arial" w:hAnsi="Arial" w:cs="Arial"/>
                <w:sz w:val="20"/>
                <w:szCs w:val="20"/>
                <w:rPrChange w:id="1032" w:author="Kevin Chen" w:date="2020-03-26T14:02:00Z">
                  <w:rPr>
                    <w:rFonts w:asciiTheme="majorHAnsi" w:hAnsiTheme="majorHAnsi" w:cstheme="majorHAnsi"/>
                  </w:rPr>
                </w:rPrChange>
              </w:rPr>
            </w:pPr>
          </w:p>
        </w:tc>
        <w:tc>
          <w:tcPr>
            <w:tcW w:w="1656" w:type="dxa"/>
          </w:tcPr>
          <w:p w14:paraId="681E385C" w14:textId="4359DA79" w:rsidR="00B620C2" w:rsidRPr="005B49B3" w:rsidRDefault="00F8413E" w:rsidP="00DF219C">
            <w:pPr>
              <w:pStyle w:val="Compact"/>
              <w:snapToGrid w:val="0"/>
              <w:spacing w:before="0" w:after="0"/>
              <w:rPr>
                <w:rFonts w:ascii="Arial" w:hAnsi="Arial" w:cs="Arial"/>
                <w:sz w:val="20"/>
                <w:szCs w:val="20"/>
                <w:rPrChange w:id="1033"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0.5</w:t>
            </w:r>
            <w:r w:rsidR="00B620C2" w:rsidRPr="005B49B3">
              <w:rPr>
                <w:rFonts w:ascii="Arial" w:hAnsi="Arial" w:cs="Arial"/>
                <w:sz w:val="20"/>
                <w:szCs w:val="20"/>
                <w:rPrChange w:id="1034"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1.6</w:t>
            </w:r>
          </w:p>
        </w:tc>
        <w:tc>
          <w:tcPr>
            <w:tcW w:w="1642" w:type="dxa"/>
          </w:tcPr>
          <w:p w14:paraId="6A650513" w14:textId="77777777" w:rsidR="00B620C2" w:rsidRPr="005B49B3" w:rsidRDefault="00B620C2" w:rsidP="00DF219C">
            <w:pPr>
              <w:pStyle w:val="Compact"/>
              <w:snapToGrid w:val="0"/>
              <w:spacing w:before="0" w:after="0"/>
              <w:rPr>
                <w:rFonts w:ascii="Arial" w:hAnsi="Arial" w:cs="Arial"/>
                <w:sz w:val="20"/>
                <w:szCs w:val="20"/>
                <w:rPrChange w:id="1035" w:author="Kevin Chen" w:date="2020-03-26T14:02:00Z">
                  <w:rPr>
                    <w:rFonts w:asciiTheme="majorHAnsi" w:hAnsiTheme="majorHAnsi" w:cstheme="majorHAnsi"/>
                    <w:sz w:val="22"/>
                    <w:szCs w:val="22"/>
                  </w:rPr>
                </w:rPrChange>
              </w:rPr>
            </w:pPr>
            <w:r w:rsidRPr="005B49B3">
              <w:rPr>
                <w:rFonts w:ascii="Arial" w:hAnsi="Arial" w:cs="Arial"/>
                <w:sz w:val="20"/>
                <w:szCs w:val="20"/>
                <w:rPrChange w:id="1036"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37"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38" w:author="Kevin Chen" w:date="2020-03-26T14:02:00Z">
                  <w:rPr>
                    <w:rFonts w:asciiTheme="majorHAnsi" w:hAnsiTheme="majorHAnsi" w:cstheme="majorHAnsi"/>
                    <w:sz w:val="22"/>
                    <w:szCs w:val="22"/>
                  </w:rPr>
                </w:rPrChange>
              </w:rPr>
              <w:t>·years</w:t>
            </w:r>
          </w:p>
        </w:tc>
        <w:tc>
          <w:tcPr>
            <w:tcW w:w="1728" w:type="dxa"/>
          </w:tcPr>
          <w:p w14:paraId="40809A12" w14:textId="3C30D5F3" w:rsidR="00B620C2" w:rsidRPr="005B49B3" w:rsidRDefault="00DF219C" w:rsidP="00DF219C">
            <w:pPr>
              <w:pStyle w:val="Compact"/>
              <w:snapToGrid w:val="0"/>
              <w:spacing w:before="0" w:after="0"/>
              <w:jc w:val="center"/>
              <w:rPr>
                <w:rFonts w:ascii="Arial" w:hAnsi="Arial" w:cs="Arial"/>
                <w:sz w:val="20"/>
                <w:szCs w:val="20"/>
                <w:rPrChange w:id="1039" w:author="Kevin Chen" w:date="2020-03-26T14:02:00Z">
                  <w:rPr>
                    <w:rFonts w:asciiTheme="majorHAnsi" w:hAnsiTheme="majorHAnsi" w:cstheme="majorHAnsi"/>
                    <w:sz w:val="22"/>
                    <w:szCs w:val="22"/>
                  </w:rPr>
                </w:rPrChange>
              </w:rPr>
            </w:pPr>
            <w:r w:rsidRPr="005B49B3">
              <w:rPr>
                <w:rFonts w:ascii="Arial" w:hAnsi="Arial" w:cs="Arial"/>
                <w:sz w:val="20"/>
                <w:szCs w:val="20"/>
              </w:rPr>
              <w:t>23</w:t>
            </w:r>
          </w:p>
        </w:tc>
        <w:tc>
          <w:tcPr>
            <w:tcW w:w="624" w:type="dxa"/>
          </w:tcPr>
          <w:p w14:paraId="20A37B29" w14:textId="0C92F626" w:rsidR="00B620C2" w:rsidRPr="005B49B3" w:rsidRDefault="00DF219C" w:rsidP="00DF219C">
            <w:pPr>
              <w:pStyle w:val="Compact"/>
              <w:snapToGrid w:val="0"/>
              <w:spacing w:before="0" w:after="0"/>
              <w:jc w:val="right"/>
              <w:rPr>
                <w:rFonts w:ascii="Arial" w:hAnsi="Arial" w:cs="Arial"/>
                <w:sz w:val="20"/>
                <w:szCs w:val="20"/>
                <w:rPrChange w:id="1040" w:author="Kevin Chen" w:date="2020-03-26T14:02:00Z">
                  <w:rPr>
                    <w:rFonts w:asciiTheme="majorHAnsi" w:hAnsiTheme="majorHAnsi" w:cstheme="majorHAnsi"/>
                    <w:sz w:val="22"/>
                    <w:szCs w:val="22"/>
                  </w:rPr>
                </w:rPrChange>
              </w:rPr>
            </w:pPr>
            <w:r w:rsidRPr="005B49B3">
              <w:rPr>
                <w:rFonts w:ascii="Arial" w:hAnsi="Arial" w:cs="Arial"/>
                <w:sz w:val="20"/>
                <w:szCs w:val="20"/>
              </w:rPr>
              <w:t>1.90</w:t>
            </w:r>
          </w:p>
        </w:tc>
        <w:tc>
          <w:tcPr>
            <w:tcW w:w="1440" w:type="dxa"/>
          </w:tcPr>
          <w:p w14:paraId="3AB88679" w14:textId="5D4C52BB" w:rsidR="00B620C2" w:rsidRPr="005B49B3" w:rsidRDefault="00DF219C" w:rsidP="00126DA9">
            <w:pPr>
              <w:pStyle w:val="Compact"/>
              <w:snapToGrid w:val="0"/>
              <w:spacing w:before="0" w:after="0"/>
              <w:rPr>
                <w:rFonts w:ascii="Arial" w:hAnsi="Arial" w:cs="Arial"/>
                <w:sz w:val="20"/>
                <w:szCs w:val="20"/>
                <w:rPrChange w:id="1041" w:author="Kevin Chen" w:date="2020-03-26T14:02:00Z">
                  <w:rPr>
                    <w:rFonts w:asciiTheme="majorHAnsi" w:hAnsiTheme="majorHAnsi" w:cstheme="majorHAnsi"/>
                    <w:sz w:val="22"/>
                    <w:szCs w:val="22"/>
                  </w:rPr>
                </w:rPrChange>
              </w:rPr>
            </w:pPr>
            <w:r w:rsidRPr="005B49B3">
              <w:rPr>
                <w:rFonts w:ascii="Arial" w:hAnsi="Arial" w:cs="Arial"/>
                <w:sz w:val="20"/>
                <w:szCs w:val="20"/>
              </w:rPr>
              <w:t>(1.09</w:t>
            </w:r>
            <w:r w:rsidR="00126DA9" w:rsidRPr="005B49B3">
              <w:rPr>
                <w:rFonts w:ascii="Arial" w:hAnsi="Arial" w:cs="Arial"/>
                <w:sz w:val="20"/>
                <w:szCs w:val="20"/>
              </w:rPr>
              <w:t>–</w:t>
            </w:r>
            <w:r w:rsidRPr="005B49B3">
              <w:rPr>
                <w:rFonts w:ascii="Arial" w:hAnsi="Arial" w:cs="Arial"/>
                <w:sz w:val="20"/>
                <w:szCs w:val="20"/>
              </w:rPr>
              <w:t>3.31)</w:t>
            </w:r>
          </w:p>
        </w:tc>
        <w:tc>
          <w:tcPr>
            <w:tcW w:w="323" w:type="dxa"/>
            <w:gridSpan w:val="2"/>
          </w:tcPr>
          <w:p w14:paraId="540B9ABC" w14:textId="57D46683" w:rsidR="00B620C2" w:rsidRPr="005B49B3" w:rsidRDefault="00DF219C" w:rsidP="00DF219C">
            <w:pPr>
              <w:pStyle w:val="Compact"/>
              <w:snapToGrid w:val="0"/>
              <w:spacing w:before="0" w:after="0"/>
              <w:rPr>
                <w:rFonts w:ascii="Arial" w:hAnsi="Arial" w:cs="Arial"/>
                <w:sz w:val="20"/>
                <w:szCs w:val="20"/>
                <w:rPrChange w:id="1042" w:author="Kevin Chen" w:date="2020-03-26T14:02:00Z">
                  <w:rPr>
                    <w:rFonts w:asciiTheme="majorHAnsi" w:hAnsiTheme="majorHAnsi" w:cstheme="majorHAnsi"/>
                    <w:sz w:val="22"/>
                    <w:szCs w:val="22"/>
                  </w:rPr>
                </w:rPrChange>
              </w:rPr>
            </w:pPr>
            <m:oMathPara>
              <m:oMath>
                <m:r>
                  <m:rPr>
                    <m:sty m:val="p"/>
                  </m:rPr>
                  <w:rPr>
                    <w:rFonts w:ascii="Cambria Math" w:hAnsi="Cambria Math" w:cs="Arial"/>
                    <w:sz w:val="20"/>
                    <w:szCs w:val="20"/>
                  </w:rPr>
                  <m:t>*</m:t>
                </m:r>
              </m:oMath>
            </m:oMathPara>
          </w:p>
        </w:tc>
      </w:tr>
      <w:tr w:rsidR="00B620C2" w:rsidRPr="005B49B3" w14:paraId="0256000E" w14:textId="77777777" w:rsidTr="00AA3729">
        <w:trPr>
          <w:jc w:val="center"/>
        </w:trPr>
        <w:tc>
          <w:tcPr>
            <w:tcW w:w="1728" w:type="dxa"/>
          </w:tcPr>
          <w:p w14:paraId="05435607" w14:textId="77777777" w:rsidR="00B620C2" w:rsidRPr="005B49B3" w:rsidRDefault="00B620C2" w:rsidP="00DF219C">
            <w:pPr>
              <w:snapToGrid w:val="0"/>
              <w:spacing w:after="0" w:line="240" w:lineRule="auto"/>
              <w:rPr>
                <w:rFonts w:ascii="Arial" w:hAnsi="Arial" w:cs="Arial"/>
                <w:sz w:val="20"/>
                <w:szCs w:val="20"/>
                <w:rPrChange w:id="1043" w:author="Kevin Chen" w:date="2020-03-26T14:02:00Z">
                  <w:rPr>
                    <w:rFonts w:asciiTheme="majorHAnsi" w:hAnsiTheme="majorHAnsi" w:cstheme="majorHAnsi"/>
                  </w:rPr>
                </w:rPrChange>
              </w:rPr>
            </w:pPr>
          </w:p>
        </w:tc>
        <w:tc>
          <w:tcPr>
            <w:tcW w:w="1656" w:type="dxa"/>
          </w:tcPr>
          <w:p w14:paraId="0347F3D5" w14:textId="6966BCB9" w:rsidR="00B620C2" w:rsidRPr="005B49B3" w:rsidRDefault="00F8413E" w:rsidP="00DF219C">
            <w:pPr>
              <w:pStyle w:val="Compact"/>
              <w:snapToGrid w:val="0"/>
              <w:spacing w:before="0" w:after="0"/>
              <w:rPr>
                <w:rFonts w:ascii="Arial" w:hAnsi="Arial" w:cs="Arial"/>
                <w:sz w:val="20"/>
                <w:szCs w:val="20"/>
                <w:rPrChange w:id="1044"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1.6</w:t>
            </w:r>
          </w:p>
        </w:tc>
        <w:tc>
          <w:tcPr>
            <w:tcW w:w="1642" w:type="dxa"/>
          </w:tcPr>
          <w:p w14:paraId="7A61E913" w14:textId="77777777" w:rsidR="00B620C2" w:rsidRPr="005B49B3" w:rsidRDefault="00B620C2" w:rsidP="00DF219C">
            <w:pPr>
              <w:pStyle w:val="Compact"/>
              <w:snapToGrid w:val="0"/>
              <w:spacing w:before="0" w:after="0"/>
              <w:rPr>
                <w:rFonts w:ascii="Arial" w:hAnsi="Arial" w:cs="Arial"/>
                <w:sz w:val="20"/>
                <w:szCs w:val="20"/>
                <w:rPrChange w:id="1045" w:author="Kevin Chen" w:date="2020-03-26T14:02:00Z">
                  <w:rPr>
                    <w:rFonts w:asciiTheme="majorHAnsi" w:hAnsiTheme="majorHAnsi" w:cstheme="majorHAnsi"/>
                    <w:sz w:val="22"/>
                    <w:szCs w:val="22"/>
                  </w:rPr>
                </w:rPrChange>
              </w:rPr>
            </w:pPr>
            <w:r w:rsidRPr="005B49B3">
              <w:rPr>
                <w:rFonts w:ascii="Arial" w:hAnsi="Arial" w:cs="Arial"/>
                <w:sz w:val="20"/>
                <w:szCs w:val="20"/>
                <w:rPrChange w:id="1046"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47"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48" w:author="Kevin Chen" w:date="2020-03-26T14:02:00Z">
                  <w:rPr>
                    <w:rFonts w:asciiTheme="majorHAnsi" w:hAnsiTheme="majorHAnsi" w:cstheme="majorHAnsi"/>
                    <w:sz w:val="22"/>
                    <w:szCs w:val="22"/>
                  </w:rPr>
                </w:rPrChange>
              </w:rPr>
              <w:t>·years</w:t>
            </w:r>
          </w:p>
        </w:tc>
        <w:tc>
          <w:tcPr>
            <w:tcW w:w="1728" w:type="dxa"/>
          </w:tcPr>
          <w:p w14:paraId="19376EAD" w14:textId="4BFA5C82" w:rsidR="00B620C2" w:rsidRPr="005B49B3" w:rsidRDefault="00DF219C" w:rsidP="00DF219C">
            <w:pPr>
              <w:pStyle w:val="Compact"/>
              <w:snapToGrid w:val="0"/>
              <w:spacing w:before="0" w:after="0"/>
              <w:jc w:val="center"/>
              <w:rPr>
                <w:rFonts w:ascii="Arial" w:hAnsi="Arial" w:cs="Arial"/>
                <w:sz w:val="20"/>
                <w:szCs w:val="20"/>
                <w:rPrChange w:id="1049" w:author="Kevin Chen" w:date="2020-03-26T14:02:00Z">
                  <w:rPr>
                    <w:rFonts w:asciiTheme="majorHAnsi" w:hAnsiTheme="majorHAnsi" w:cstheme="majorHAnsi"/>
                    <w:sz w:val="22"/>
                    <w:szCs w:val="22"/>
                  </w:rPr>
                </w:rPrChange>
              </w:rPr>
            </w:pPr>
            <w:r w:rsidRPr="005B49B3">
              <w:rPr>
                <w:rFonts w:ascii="Arial" w:hAnsi="Arial" w:cs="Arial"/>
                <w:sz w:val="20"/>
                <w:szCs w:val="20"/>
              </w:rPr>
              <w:t>23</w:t>
            </w:r>
          </w:p>
        </w:tc>
        <w:tc>
          <w:tcPr>
            <w:tcW w:w="624" w:type="dxa"/>
          </w:tcPr>
          <w:p w14:paraId="7E9D951F" w14:textId="3982C0BA" w:rsidR="00B620C2" w:rsidRPr="005B49B3" w:rsidRDefault="00DF219C" w:rsidP="00DF219C">
            <w:pPr>
              <w:pStyle w:val="Compact"/>
              <w:snapToGrid w:val="0"/>
              <w:spacing w:before="0" w:after="0"/>
              <w:jc w:val="right"/>
              <w:rPr>
                <w:rFonts w:ascii="Arial" w:hAnsi="Arial" w:cs="Arial"/>
                <w:sz w:val="20"/>
                <w:szCs w:val="20"/>
                <w:rPrChange w:id="1050" w:author="Kevin Chen" w:date="2020-03-26T14:02:00Z">
                  <w:rPr>
                    <w:rFonts w:asciiTheme="majorHAnsi" w:hAnsiTheme="majorHAnsi" w:cstheme="majorHAnsi"/>
                    <w:sz w:val="22"/>
                    <w:szCs w:val="22"/>
                  </w:rPr>
                </w:rPrChange>
              </w:rPr>
            </w:pPr>
            <w:r w:rsidRPr="005B49B3">
              <w:rPr>
                <w:rFonts w:ascii="Arial" w:hAnsi="Arial" w:cs="Arial"/>
                <w:sz w:val="20"/>
                <w:szCs w:val="20"/>
              </w:rPr>
              <w:t>1.24</w:t>
            </w:r>
          </w:p>
        </w:tc>
        <w:tc>
          <w:tcPr>
            <w:tcW w:w="1440" w:type="dxa"/>
          </w:tcPr>
          <w:p w14:paraId="7E6EC1E4" w14:textId="70945D30" w:rsidR="00B620C2" w:rsidRPr="005B49B3" w:rsidRDefault="00DF219C" w:rsidP="00126DA9">
            <w:pPr>
              <w:pStyle w:val="Compact"/>
              <w:snapToGrid w:val="0"/>
              <w:spacing w:before="0" w:after="0"/>
              <w:rPr>
                <w:rFonts w:ascii="Arial" w:hAnsi="Arial" w:cs="Arial"/>
                <w:sz w:val="20"/>
                <w:szCs w:val="20"/>
                <w:rPrChange w:id="1051" w:author="Kevin Chen" w:date="2020-03-26T14:02:00Z">
                  <w:rPr>
                    <w:rFonts w:asciiTheme="majorHAnsi" w:hAnsiTheme="majorHAnsi" w:cstheme="majorHAnsi"/>
                    <w:sz w:val="22"/>
                    <w:szCs w:val="22"/>
                  </w:rPr>
                </w:rPrChange>
              </w:rPr>
            </w:pPr>
            <w:r w:rsidRPr="005B49B3">
              <w:rPr>
                <w:rFonts w:ascii="Arial" w:hAnsi="Arial" w:cs="Arial"/>
                <w:sz w:val="20"/>
                <w:szCs w:val="20"/>
              </w:rPr>
              <w:t>(0.72</w:t>
            </w:r>
            <w:r w:rsidR="00126DA9" w:rsidRPr="005B49B3">
              <w:rPr>
                <w:rFonts w:ascii="Arial" w:hAnsi="Arial" w:cs="Arial"/>
                <w:sz w:val="20"/>
                <w:szCs w:val="20"/>
              </w:rPr>
              <w:t>–</w:t>
            </w:r>
            <w:r w:rsidRPr="005B49B3">
              <w:rPr>
                <w:rFonts w:ascii="Arial" w:hAnsi="Arial" w:cs="Arial"/>
                <w:sz w:val="20"/>
                <w:szCs w:val="20"/>
              </w:rPr>
              <w:t>2.13)</w:t>
            </w:r>
          </w:p>
        </w:tc>
        <w:tc>
          <w:tcPr>
            <w:tcW w:w="323" w:type="dxa"/>
            <w:gridSpan w:val="2"/>
          </w:tcPr>
          <w:p w14:paraId="7A113CCA" w14:textId="77777777" w:rsidR="00B620C2" w:rsidRPr="005B49B3" w:rsidRDefault="00B620C2" w:rsidP="00DF219C">
            <w:pPr>
              <w:snapToGrid w:val="0"/>
              <w:spacing w:after="0" w:line="240" w:lineRule="auto"/>
              <w:rPr>
                <w:rFonts w:ascii="Arial" w:hAnsi="Arial" w:cs="Arial"/>
                <w:sz w:val="20"/>
                <w:szCs w:val="20"/>
                <w:rPrChange w:id="1052" w:author="Kevin Chen" w:date="2020-03-26T14:02:00Z">
                  <w:rPr>
                    <w:rFonts w:asciiTheme="majorHAnsi" w:hAnsiTheme="majorHAnsi" w:cstheme="majorHAnsi"/>
                  </w:rPr>
                </w:rPrChange>
              </w:rPr>
            </w:pPr>
          </w:p>
        </w:tc>
      </w:tr>
      <w:tr w:rsidR="00B620C2" w:rsidRPr="005B49B3" w14:paraId="76F42F1A" w14:textId="77777777" w:rsidTr="00AA3729">
        <w:trPr>
          <w:gridAfter w:val="1"/>
          <w:wAfter w:w="19" w:type="dxa"/>
          <w:jc w:val="center"/>
        </w:trPr>
        <w:tc>
          <w:tcPr>
            <w:tcW w:w="9122" w:type="dxa"/>
            <w:gridSpan w:val="7"/>
          </w:tcPr>
          <w:p w14:paraId="384CD781" w14:textId="6D5C30E1" w:rsidR="00B620C2" w:rsidRPr="005B49B3" w:rsidRDefault="00DF219C" w:rsidP="00126DA9">
            <w:pPr>
              <w:snapToGrid w:val="0"/>
              <w:spacing w:after="0" w:line="240" w:lineRule="auto"/>
              <w:rPr>
                <w:rFonts w:ascii="Arial" w:hAnsi="Arial" w:cs="Arial"/>
                <w:sz w:val="20"/>
                <w:szCs w:val="20"/>
                <w:rPrChange w:id="1053" w:author="Kevin Chen" w:date="2020-03-26T14:02:00Z">
                  <w:rPr>
                    <w:rFonts w:asciiTheme="majorHAnsi" w:hAnsiTheme="majorHAnsi" w:cstheme="majorHAnsi"/>
                  </w:rPr>
                </w:rPrChange>
              </w:rPr>
            </w:pPr>
            <w:r w:rsidRPr="005B49B3">
              <w:rPr>
                <w:rFonts w:ascii="Arial" w:hAnsi="Arial" w:cs="Arial"/>
                <w:sz w:val="20"/>
                <w:szCs w:val="20"/>
              </w:rPr>
              <w:t>Pancreatic cancer (315 cases)</w:t>
            </w:r>
          </w:p>
        </w:tc>
      </w:tr>
      <w:tr w:rsidR="00B620C2" w:rsidRPr="005B49B3" w14:paraId="026AB3CC" w14:textId="77777777" w:rsidTr="00AA3729">
        <w:trPr>
          <w:jc w:val="center"/>
        </w:trPr>
        <w:tc>
          <w:tcPr>
            <w:tcW w:w="1728" w:type="dxa"/>
          </w:tcPr>
          <w:p w14:paraId="10BFF4FB" w14:textId="77777777" w:rsidR="00B620C2" w:rsidRPr="005B49B3" w:rsidRDefault="00B620C2" w:rsidP="00DF219C">
            <w:pPr>
              <w:snapToGrid w:val="0"/>
              <w:spacing w:after="0" w:line="240" w:lineRule="auto"/>
              <w:rPr>
                <w:rFonts w:ascii="Arial" w:hAnsi="Arial" w:cs="Arial"/>
                <w:sz w:val="20"/>
                <w:szCs w:val="20"/>
                <w:rPrChange w:id="1054" w:author="Kevin Chen" w:date="2020-03-26T14:02:00Z">
                  <w:rPr>
                    <w:rFonts w:asciiTheme="majorHAnsi" w:hAnsiTheme="majorHAnsi" w:cstheme="majorHAnsi"/>
                  </w:rPr>
                </w:rPrChange>
              </w:rPr>
            </w:pPr>
          </w:p>
        </w:tc>
        <w:tc>
          <w:tcPr>
            <w:tcW w:w="1656" w:type="dxa"/>
          </w:tcPr>
          <w:p w14:paraId="2F25F051" w14:textId="47BF5F3D" w:rsidR="00B620C2" w:rsidRPr="005B49B3" w:rsidRDefault="00DF219C" w:rsidP="00DF219C">
            <w:pPr>
              <w:pStyle w:val="Compact"/>
              <w:snapToGrid w:val="0"/>
              <w:spacing w:before="0" w:after="0"/>
              <w:rPr>
                <w:rFonts w:ascii="Arial" w:hAnsi="Arial" w:cs="Arial"/>
                <w:sz w:val="20"/>
                <w:szCs w:val="20"/>
                <w:rPrChange w:id="1055"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5D811091" w14:textId="77777777" w:rsidR="00B620C2" w:rsidRPr="005B49B3" w:rsidRDefault="00B620C2" w:rsidP="00DF219C">
            <w:pPr>
              <w:pStyle w:val="Compact"/>
              <w:snapToGrid w:val="0"/>
              <w:spacing w:before="0" w:after="0"/>
              <w:rPr>
                <w:rFonts w:ascii="Arial" w:hAnsi="Arial" w:cs="Arial"/>
                <w:sz w:val="20"/>
                <w:szCs w:val="20"/>
                <w:rPrChange w:id="1056" w:author="Kevin Chen" w:date="2020-03-26T14:02:00Z">
                  <w:rPr>
                    <w:rFonts w:asciiTheme="majorHAnsi" w:hAnsiTheme="majorHAnsi" w:cstheme="majorHAnsi"/>
                    <w:sz w:val="22"/>
                    <w:szCs w:val="22"/>
                  </w:rPr>
                </w:rPrChange>
              </w:rPr>
            </w:pPr>
            <w:r w:rsidRPr="005B49B3">
              <w:rPr>
                <w:rFonts w:ascii="Arial" w:hAnsi="Arial" w:cs="Arial"/>
                <w:sz w:val="20"/>
                <w:szCs w:val="20"/>
                <w:rPrChange w:id="1057"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58"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59" w:author="Kevin Chen" w:date="2020-03-26T14:02:00Z">
                  <w:rPr>
                    <w:rFonts w:asciiTheme="majorHAnsi" w:hAnsiTheme="majorHAnsi" w:cstheme="majorHAnsi"/>
                    <w:sz w:val="22"/>
                    <w:szCs w:val="22"/>
                  </w:rPr>
                </w:rPrChange>
              </w:rPr>
              <w:t>·years</w:t>
            </w:r>
          </w:p>
        </w:tc>
        <w:tc>
          <w:tcPr>
            <w:tcW w:w="1728" w:type="dxa"/>
          </w:tcPr>
          <w:p w14:paraId="3B656CE8" w14:textId="1B7BA178" w:rsidR="00B620C2" w:rsidRPr="005B49B3" w:rsidRDefault="00DF219C" w:rsidP="00DF219C">
            <w:pPr>
              <w:pStyle w:val="Compact"/>
              <w:snapToGrid w:val="0"/>
              <w:spacing w:before="0" w:after="0"/>
              <w:jc w:val="center"/>
              <w:rPr>
                <w:rFonts w:ascii="Arial" w:hAnsi="Arial" w:cs="Arial"/>
                <w:sz w:val="20"/>
                <w:szCs w:val="20"/>
                <w:rPrChange w:id="1060" w:author="Kevin Chen" w:date="2020-03-26T14:02:00Z">
                  <w:rPr>
                    <w:rFonts w:asciiTheme="majorHAnsi" w:hAnsiTheme="majorHAnsi" w:cstheme="majorHAnsi"/>
                    <w:sz w:val="22"/>
                    <w:szCs w:val="22"/>
                  </w:rPr>
                </w:rPrChange>
              </w:rPr>
            </w:pPr>
            <w:r w:rsidRPr="005B49B3">
              <w:rPr>
                <w:rFonts w:ascii="Arial" w:hAnsi="Arial" w:cs="Arial"/>
                <w:sz w:val="20"/>
                <w:szCs w:val="20"/>
              </w:rPr>
              <w:t>154</w:t>
            </w:r>
          </w:p>
        </w:tc>
        <w:tc>
          <w:tcPr>
            <w:tcW w:w="624" w:type="dxa"/>
          </w:tcPr>
          <w:p w14:paraId="3D0FDF24" w14:textId="203C28ED" w:rsidR="00B620C2" w:rsidRPr="005B49B3" w:rsidRDefault="00DF219C" w:rsidP="00DF219C">
            <w:pPr>
              <w:snapToGrid w:val="0"/>
              <w:spacing w:after="0" w:line="240" w:lineRule="auto"/>
              <w:rPr>
                <w:rFonts w:ascii="Arial" w:hAnsi="Arial" w:cs="Arial"/>
                <w:sz w:val="20"/>
                <w:szCs w:val="20"/>
                <w:rPrChange w:id="1061"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24F04045" w14:textId="5FB87BDD" w:rsidR="00B620C2" w:rsidRPr="005B49B3" w:rsidRDefault="008E6290" w:rsidP="00126DA9">
            <w:pPr>
              <w:snapToGrid w:val="0"/>
              <w:spacing w:after="0" w:line="240" w:lineRule="auto"/>
              <w:rPr>
                <w:rFonts w:ascii="Arial" w:hAnsi="Arial" w:cs="Arial"/>
                <w:sz w:val="20"/>
                <w:szCs w:val="20"/>
                <w:rPrChange w:id="1062"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2FDE68E4" w14:textId="77777777" w:rsidR="00B620C2" w:rsidRPr="005B49B3" w:rsidRDefault="00B620C2" w:rsidP="00DF219C">
            <w:pPr>
              <w:snapToGrid w:val="0"/>
              <w:spacing w:after="0" w:line="240" w:lineRule="auto"/>
              <w:rPr>
                <w:rFonts w:ascii="Arial" w:hAnsi="Arial" w:cs="Arial"/>
                <w:sz w:val="20"/>
                <w:szCs w:val="20"/>
                <w:rPrChange w:id="1063" w:author="Kevin Chen" w:date="2020-03-26T14:02:00Z">
                  <w:rPr>
                    <w:rFonts w:asciiTheme="majorHAnsi" w:hAnsiTheme="majorHAnsi" w:cstheme="majorHAnsi"/>
                  </w:rPr>
                </w:rPrChange>
              </w:rPr>
            </w:pPr>
          </w:p>
        </w:tc>
      </w:tr>
      <w:tr w:rsidR="00B620C2" w:rsidRPr="005B49B3" w14:paraId="14C76542" w14:textId="77777777" w:rsidTr="00AA3729">
        <w:trPr>
          <w:jc w:val="center"/>
        </w:trPr>
        <w:tc>
          <w:tcPr>
            <w:tcW w:w="1728" w:type="dxa"/>
          </w:tcPr>
          <w:p w14:paraId="528038BA" w14:textId="77777777" w:rsidR="00B620C2" w:rsidRPr="005B49B3" w:rsidRDefault="00B620C2" w:rsidP="00DF219C">
            <w:pPr>
              <w:snapToGrid w:val="0"/>
              <w:spacing w:after="0" w:line="240" w:lineRule="auto"/>
              <w:rPr>
                <w:rFonts w:ascii="Arial" w:hAnsi="Arial" w:cs="Arial"/>
                <w:sz w:val="20"/>
                <w:szCs w:val="20"/>
                <w:rPrChange w:id="1064" w:author="Kevin Chen" w:date="2020-03-26T14:02:00Z">
                  <w:rPr>
                    <w:rFonts w:asciiTheme="majorHAnsi" w:hAnsiTheme="majorHAnsi" w:cstheme="majorHAnsi"/>
                  </w:rPr>
                </w:rPrChange>
              </w:rPr>
            </w:pPr>
          </w:p>
        </w:tc>
        <w:tc>
          <w:tcPr>
            <w:tcW w:w="1656" w:type="dxa"/>
          </w:tcPr>
          <w:p w14:paraId="1C0D2A71" w14:textId="60131E80" w:rsidR="00B620C2" w:rsidRPr="005B49B3" w:rsidRDefault="00F8413E" w:rsidP="00DF219C">
            <w:pPr>
              <w:pStyle w:val="Compact"/>
              <w:snapToGrid w:val="0"/>
              <w:spacing w:before="0" w:after="0"/>
              <w:rPr>
                <w:rFonts w:ascii="Arial" w:hAnsi="Arial" w:cs="Arial"/>
                <w:sz w:val="20"/>
                <w:szCs w:val="20"/>
                <w:rPrChange w:id="1065"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066"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0.3</w:t>
            </w:r>
          </w:p>
        </w:tc>
        <w:tc>
          <w:tcPr>
            <w:tcW w:w="1642" w:type="dxa"/>
          </w:tcPr>
          <w:p w14:paraId="4021E6A0" w14:textId="77777777" w:rsidR="00B620C2" w:rsidRPr="005B49B3" w:rsidRDefault="00B620C2" w:rsidP="00DF219C">
            <w:pPr>
              <w:pStyle w:val="Compact"/>
              <w:snapToGrid w:val="0"/>
              <w:spacing w:before="0" w:after="0"/>
              <w:rPr>
                <w:rFonts w:ascii="Arial" w:hAnsi="Arial" w:cs="Arial"/>
                <w:sz w:val="20"/>
                <w:szCs w:val="20"/>
                <w:rPrChange w:id="1067" w:author="Kevin Chen" w:date="2020-03-26T14:02:00Z">
                  <w:rPr>
                    <w:rFonts w:asciiTheme="majorHAnsi" w:hAnsiTheme="majorHAnsi" w:cstheme="majorHAnsi"/>
                    <w:sz w:val="22"/>
                    <w:szCs w:val="22"/>
                  </w:rPr>
                </w:rPrChange>
              </w:rPr>
            </w:pPr>
            <w:r w:rsidRPr="005B49B3">
              <w:rPr>
                <w:rFonts w:ascii="Arial" w:hAnsi="Arial" w:cs="Arial"/>
                <w:sz w:val="20"/>
                <w:szCs w:val="20"/>
                <w:rPrChange w:id="1068"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69"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70" w:author="Kevin Chen" w:date="2020-03-26T14:02:00Z">
                  <w:rPr>
                    <w:rFonts w:asciiTheme="majorHAnsi" w:hAnsiTheme="majorHAnsi" w:cstheme="majorHAnsi"/>
                    <w:sz w:val="22"/>
                    <w:szCs w:val="22"/>
                  </w:rPr>
                </w:rPrChange>
              </w:rPr>
              <w:t>·years</w:t>
            </w:r>
          </w:p>
        </w:tc>
        <w:tc>
          <w:tcPr>
            <w:tcW w:w="1728" w:type="dxa"/>
          </w:tcPr>
          <w:p w14:paraId="6F995D17" w14:textId="30BDBC13" w:rsidR="00B620C2" w:rsidRPr="005B49B3" w:rsidRDefault="00DF219C" w:rsidP="00DF219C">
            <w:pPr>
              <w:pStyle w:val="Compact"/>
              <w:snapToGrid w:val="0"/>
              <w:spacing w:before="0" w:after="0"/>
              <w:jc w:val="center"/>
              <w:rPr>
                <w:rFonts w:ascii="Arial" w:hAnsi="Arial" w:cs="Arial"/>
                <w:sz w:val="20"/>
                <w:szCs w:val="20"/>
                <w:rPrChange w:id="1071" w:author="Kevin Chen" w:date="2020-03-26T14:02:00Z">
                  <w:rPr>
                    <w:rFonts w:asciiTheme="majorHAnsi" w:hAnsiTheme="majorHAnsi" w:cstheme="majorHAnsi"/>
                    <w:sz w:val="22"/>
                    <w:szCs w:val="22"/>
                  </w:rPr>
                </w:rPrChange>
              </w:rPr>
            </w:pPr>
            <w:r w:rsidRPr="005B49B3">
              <w:rPr>
                <w:rFonts w:ascii="Arial" w:hAnsi="Arial" w:cs="Arial"/>
                <w:sz w:val="20"/>
                <w:szCs w:val="20"/>
              </w:rPr>
              <w:t>54</w:t>
            </w:r>
          </w:p>
        </w:tc>
        <w:tc>
          <w:tcPr>
            <w:tcW w:w="624" w:type="dxa"/>
          </w:tcPr>
          <w:p w14:paraId="69953ACE" w14:textId="5ED42978" w:rsidR="00B620C2" w:rsidRPr="005B49B3" w:rsidRDefault="00DF219C" w:rsidP="00DF219C">
            <w:pPr>
              <w:pStyle w:val="Compact"/>
              <w:snapToGrid w:val="0"/>
              <w:spacing w:before="0" w:after="0"/>
              <w:jc w:val="right"/>
              <w:rPr>
                <w:rFonts w:ascii="Arial" w:hAnsi="Arial" w:cs="Arial"/>
                <w:sz w:val="20"/>
                <w:szCs w:val="20"/>
                <w:rPrChange w:id="1072" w:author="Kevin Chen" w:date="2020-03-26T14:02:00Z">
                  <w:rPr>
                    <w:rFonts w:asciiTheme="majorHAnsi" w:hAnsiTheme="majorHAnsi" w:cstheme="majorHAnsi"/>
                    <w:sz w:val="22"/>
                    <w:szCs w:val="22"/>
                  </w:rPr>
                </w:rPrChange>
              </w:rPr>
            </w:pPr>
            <w:r w:rsidRPr="005B49B3">
              <w:rPr>
                <w:rFonts w:ascii="Arial" w:hAnsi="Arial" w:cs="Arial"/>
                <w:sz w:val="20"/>
                <w:szCs w:val="20"/>
              </w:rPr>
              <w:t>1.25</w:t>
            </w:r>
          </w:p>
        </w:tc>
        <w:tc>
          <w:tcPr>
            <w:tcW w:w="1440" w:type="dxa"/>
          </w:tcPr>
          <w:p w14:paraId="1CFDEFFE" w14:textId="747D9CC4" w:rsidR="00B620C2" w:rsidRPr="005B49B3" w:rsidRDefault="00DF219C" w:rsidP="00126DA9">
            <w:pPr>
              <w:pStyle w:val="Compact"/>
              <w:snapToGrid w:val="0"/>
              <w:spacing w:before="0" w:after="0"/>
              <w:rPr>
                <w:rFonts w:ascii="Arial" w:hAnsi="Arial" w:cs="Arial"/>
                <w:sz w:val="20"/>
                <w:szCs w:val="20"/>
                <w:rPrChange w:id="1073" w:author="Kevin Chen" w:date="2020-03-26T14:02:00Z">
                  <w:rPr>
                    <w:rFonts w:asciiTheme="majorHAnsi" w:hAnsiTheme="majorHAnsi" w:cstheme="majorHAnsi"/>
                    <w:sz w:val="22"/>
                    <w:szCs w:val="22"/>
                  </w:rPr>
                </w:rPrChange>
              </w:rPr>
            </w:pPr>
            <w:r w:rsidRPr="005B49B3">
              <w:rPr>
                <w:rFonts w:ascii="Arial" w:hAnsi="Arial" w:cs="Arial"/>
                <w:sz w:val="20"/>
                <w:szCs w:val="20"/>
              </w:rPr>
              <w:t>(0.87</w:t>
            </w:r>
            <w:r w:rsidR="00126DA9" w:rsidRPr="005B49B3">
              <w:rPr>
                <w:rFonts w:ascii="Arial" w:hAnsi="Arial" w:cs="Arial"/>
                <w:sz w:val="20"/>
                <w:szCs w:val="20"/>
              </w:rPr>
              <w:t>–</w:t>
            </w:r>
            <w:r w:rsidRPr="005B49B3">
              <w:rPr>
                <w:rFonts w:ascii="Arial" w:hAnsi="Arial" w:cs="Arial"/>
                <w:sz w:val="20"/>
                <w:szCs w:val="20"/>
              </w:rPr>
              <w:t>1.81)</w:t>
            </w:r>
          </w:p>
        </w:tc>
        <w:tc>
          <w:tcPr>
            <w:tcW w:w="323" w:type="dxa"/>
            <w:gridSpan w:val="2"/>
          </w:tcPr>
          <w:p w14:paraId="54ECA01D" w14:textId="77777777" w:rsidR="00B620C2" w:rsidRPr="005B49B3" w:rsidRDefault="00B620C2" w:rsidP="00DF219C">
            <w:pPr>
              <w:snapToGrid w:val="0"/>
              <w:spacing w:after="0" w:line="240" w:lineRule="auto"/>
              <w:rPr>
                <w:rFonts w:ascii="Arial" w:hAnsi="Arial" w:cs="Arial"/>
                <w:sz w:val="20"/>
                <w:szCs w:val="20"/>
                <w:rPrChange w:id="1074" w:author="Kevin Chen" w:date="2020-03-26T14:02:00Z">
                  <w:rPr>
                    <w:rFonts w:asciiTheme="majorHAnsi" w:hAnsiTheme="majorHAnsi" w:cstheme="majorHAnsi"/>
                  </w:rPr>
                </w:rPrChange>
              </w:rPr>
            </w:pPr>
          </w:p>
        </w:tc>
      </w:tr>
      <w:tr w:rsidR="00B620C2" w:rsidRPr="005B49B3" w14:paraId="6BB8C7DA" w14:textId="77777777" w:rsidTr="00AA3729">
        <w:trPr>
          <w:jc w:val="center"/>
        </w:trPr>
        <w:tc>
          <w:tcPr>
            <w:tcW w:w="1728" w:type="dxa"/>
          </w:tcPr>
          <w:p w14:paraId="40845DF5" w14:textId="77777777" w:rsidR="00B620C2" w:rsidRPr="005B49B3" w:rsidRDefault="00B620C2" w:rsidP="00DF219C">
            <w:pPr>
              <w:snapToGrid w:val="0"/>
              <w:spacing w:after="0" w:line="240" w:lineRule="auto"/>
              <w:rPr>
                <w:rFonts w:ascii="Arial" w:hAnsi="Arial" w:cs="Arial"/>
                <w:sz w:val="20"/>
                <w:szCs w:val="20"/>
                <w:rPrChange w:id="1075" w:author="Kevin Chen" w:date="2020-03-26T14:02:00Z">
                  <w:rPr>
                    <w:rFonts w:asciiTheme="majorHAnsi" w:hAnsiTheme="majorHAnsi" w:cstheme="majorHAnsi"/>
                  </w:rPr>
                </w:rPrChange>
              </w:rPr>
            </w:pPr>
          </w:p>
        </w:tc>
        <w:tc>
          <w:tcPr>
            <w:tcW w:w="1656" w:type="dxa"/>
          </w:tcPr>
          <w:p w14:paraId="311556B2" w14:textId="26D89CFA" w:rsidR="00B620C2" w:rsidRPr="005B49B3" w:rsidRDefault="00F8413E" w:rsidP="00DF219C">
            <w:pPr>
              <w:pStyle w:val="Compact"/>
              <w:snapToGrid w:val="0"/>
              <w:spacing w:before="0" w:after="0"/>
              <w:rPr>
                <w:rFonts w:ascii="Arial" w:hAnsi="Arial" w:cs="Arial"/>
                <w:sz w:val="20"/>
                <w:szCs w:val="20"/>
                <w:rPrChange w:id="1076"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0.3</w:t>
            </w:r>
            <w:r w:rsidR="00B620C2" w:rsidRPr="005B49B3">
              <w:rPr>
                <w:rFonts w:ascii="Arial" w:hAnsi="Arial" w:cs="Arial"/>
                <w:sz w:val="20"/>
                <w:szCs w:val="20"/>
                <w:rPrChange w:id="1077"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1.1</w:t>
            </w:r>
          </w:p>
        </w:tc>
        <w:tc>
          <w:tcPr>
            <w:tcW w:w="1642" w:type="dxa"/>
          </w:tcPr>
          <w:p w14:paraId="1AABCA93" w14:textId="77777777" w:rsidR="00B620C2" w:rsidRPr="005B49B3" w:rsidRDefault="00B620C2" w:rsidP="00DF219C">
            <w:pPr>
              <w:pStyle w:val="Compact"/>
              <w:snapToGrid w:val="0"/>
              <w:spacing w:before="0" w:after="0"/>
              <w:rPr>
                <w:rFonts w:ascii="Arial" w:hAnsi="Arial" w:cs="Arial"/>
                <w:sz w:val="20"/>
                <w:szCs w:val="20"/>
                <w:rPrChange w:id="1078" w:author="Kevin Chen" w:date="2020-03-26T14:02:00Z">
                  <w:rPr>
                    <w:rFonts w:asciiTheme="majorHAnsi" w:hAnsiTheme="majorHAnsi" w:cstheme="majorHAnsi"/>
                    <w:sz w:val="22"/>
                    <w:szCs w:val="22"/>
                  </w:rPr>
                </w:rPrChange>
              </w:rPr>
            </w:pPr>
            <w:r w:rsidRPr="005B49B3">
              <w:rPr>
                <w:rFonts w:ascii="Arial" w:hAnsi="Arial" w:cs="Arial"/>
                <w:sz w:val="20"/>
                <w:szCs w:val="20"/>
                <w:rPrChange w:id="107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8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81" w:author="Kevin Chen" w:date="2020-03-26T14:02:00Z">
                  <w:rPr>
                    <w:rFonts w:asciiTheme="majorHAnsi" w:hAnsiTheme="majorHAnsi" w:cstheme="majorHAnsi"/>
                    <w:sz w:val="22"/>
                    <w:szCs w:val="22"/>
                  </w:rPr>
                </w:rPrChange>
              </w:rPr>
              <w:t>·years</w:t>
            </w:r>
          </w:p>
        </w:tc>
        <w:tc>
          <w:tcPr>
            <w:tcW w:w="1728" w:type="dxa"/>
          </w:tcPr>
          <w:p w14:paraId="4B87300F" w14:textId="20568951" w:rsidR="00B620C2" w:rsidRPr="005B49B3" w:rsidRDefault="00DF219C" w:rsidP="00DF219C">
            <w:pPr>
              <w:pStyle w:val="Compact"/>
              <w:snapToGrid w:val="0"/>
              <w:spacing w:before="0" w:after="0"/>
              <w:jc w:val="center"/>
              <w:rPr>
                <w:rFonts w:ascii="Arial" w:hAnsi="Arial" w:cs="Arial"/>
                <w:sz w:val="20"/>
                <w:szCs w:val="20"/>
                <w:rPrChange w:id="1082" w:author="Kevin Chen" w:date="2020-03-26T14:02:00Z">
                  <w:rPr>
                    <w:rFonts w:asciiTheme="majorHAnsi" w:hAnsiTheme="majorHAnsi" w:cstheme="majorHAnsi"/>
                    <w:sz w:val="22"/>
                    <w:szCs w:val="22"/>
                  </w:rPr>
                </w:rPrChange>
              </w:rPr>
            </w:pPr>
            <w:r w:rsidRPr="005B49B3">
              <w:rPr>
                <w:rFonts w:ascii="Arial" w:hAnsi="Arial" w:cs="Arial"/>
                <w:sz w:val="20"/>
                <w:szCs w:val="20"/>
              </w:rPr>
              <w:t>53</w:t>
            </w:r>
          </w:p>
        </w:tc>
        <w:tc>
          <w:tcPr>
            <w:tcW w:w="624" w:type="dxa"/>
          </w:tcPr>
          <w:p w14:paraId="1C4B944E" w14:textId="230D1A47" w:rsidR="00B620C2" w:rsidRPr="005B49B3" w:rsidRDefault="00DF219C" w:rsidP="00DF219C">
            <w:pPr>
              <w:pStyle w:val="Compact"/>
              <w:snapToGrid w:val="0"/>
              <w:spacing w:before="0" w:after="0"/>
              <w:jc w:val="right"/>
              <w:rPr>
                <w:rFonts w:ascii="Arial" w:hAnsi="Arial" w:cs="Arial"/>
                <w:sz w:val="20"/>
                <w:szCs w:val="20"/>
                <w:rPrChange w:id="1083" w:author="Kevin Chen" w:date="2020-03-26T14:02:00Z">
                  <w:rPr>
                    <w:rFonts w:asciiTheme="majorHAnsi" w:hAnsiTheme="majorHAnsi" w:cstheme="majorHAnsi"/>
                    <w:sz w:val="22"/>
                    <w:szCs w:val="22"/>
                  </w:rPr>
                </w:rPrChange>
              </w:rPr>
            </w:pPr>
            <w:r w:rsidRPr="005B49B3">
              <w:rPr>
                <w:rFonts w:ascii="Arial" w:hAnsi="Arial" w:cs="Arial"/>
                <w:sz w:val="20"/>
                <w:szCs w:val="20"/>
              </w:rPr>
              <w:t>1.17</w:t>
            </w:r>
          </w:p>
        </w:tc>
        <w:tc>
          <w:tcPr>
            <w:tcW w:w="1440" w:type="dxa"/>
          </w:tcPr>
          <w:p w14:paraId="1A853A8C" w14:textId="39797280" w:rsidR="00B620C2" w:rsidRPr="005B49B3" w:rsidRDefault="00DF219C" w:rsidP="00126DA9">
            <w:pPr>
              <w:pStyle w:val="Compact"/>
              <w:snapToGrid w:val="0"/>
              <w:spacing w:before="0" w:after="0"/>
              <w:rPr>
                <w:rFonts w:ascii="Arial" w:hAnsi="Arial" w:cs="Arial"/>
                <w:sz w:val="20"/>
                <w:szCs w:val="20"/>
                <w:rPrChange w:id="1084" w:author="Kevin Chen" w:date="2020-03-26T14:02:00Z">
                  <w:rPr>
                    <w:rFonts w:asciiTheme="majorHAnsi" w:hAnsiTheme="majorHAnsi" w:cstheme="majorHAnsi"/>
                    <w:sz w:val="22"/>
                    <w:szCs w:val="22"/>
                  </w:rPr>
                </w:rPrChange>
              </w:rPr>
            </w:pPr>
            <w:r w:rsidRPr="005B49B3">
              <w:rPr>
                <w:rFonts w:ascii="Arial" w:hAnsi="Arial" w:cs="Arial"/>
                <w:sz w:val="20"/>
                <w:szCs w:val="20"/>
              </w:rPr>
              <w:t>(0.80</w:t>
            </w:r>
            <w:r w:rsidR="00126DA9" w:rsidRPr="005B49B3">
              <w:rPr>
                <w:rFonts w:ascii="Arial" w:hAnsi="Arial" w:cs="Arial"/>
                <w:sz w:val="20"/>
                <w:szCs w:val="20"/>
              </w:rPr>
              <w:t>–</w:t>
            </w:r>
            <w:r w:rsidRPr="005B49B3">
              <w:rPr>
                <w:rFonts w:ascii="Arial" w:hAnsi="Arial" w:cs="Arial"/>
                <w:sz w:val="20"/>
                <w:szCs w:val="20"/>
              </w:rPr>
              <w:t>1.70)</w:t>
            </w:r>
          </w:p>
        </w:tc>
        <w:tc>
          <w:tcPr>
            <w:tcW w:w="323" w:type="dxa"/>
            <w:gridSpan w:val="2"/>
          </w:tcPr>
          <w:p w14:paraId="0423C7E8" w14:textId="77777777" w:rsidR="00B620C2" w:rsidRPr="005B49B3" w:rsidRDefault="00B620C2" w:rsidP="00DF219C">
            <w:pPr>
              <w:snapToGrid w:val="0"/>
              <w:spacing w:after="0" w:line="240" w:lineRule="auto"/>
              <w:rPr>
                <w:rFonts w:ascii="Arial" w:hAnsi="Arial" w:cs="Arial"/>
                <w:sz w:val="20"/>
                <w:szCs w:val="20"/>
                <w:rPrChange w:id="1085" w:author="Kevin Chen" w:date="2020-03-26T14:02:00Z">
                  <w:rPr>
                    <w:rFonts w:asciiTheme="majorHAnsi" w:hAnsiTheme="majorHAnsi" w:cstheme="majorHAnsi"/>
                  </w:rPr>
                </w:rPrChange>
              </w:rPr>
            </w:pPr>
          </w:p>
        </w:tc>
      </w:tr>
      <w:tr w:rsidR="00B620C2" w:rsidRPr="005B49B3" w14:paraId="3DAFFAAF" w14:textId="77777777" w:rsidTr="00AA3729">
        <w:trPr>
          <w:jc w:val="center"/>
        </w:trPr>
        <w:tc>
          <w:tcPr>
            <w:tcW w:w="1728" w:type="dxa"/>
          </w:tcPr>
          <w:p w14:paraId="2AD7D55B" w14:textId="77777777" w:rsidR="00B620C2" w:rsidRPr="005B49B3" w:rsidRDefault="00B620C2" w:rsidP="00DF219C">
            <w:pPr>
              <w:snapToGrid w:val="0"/>
              <w:spacing w:after="0" w:line="240" w:lineRule="auto"/>
              <w:rPr>
                <w:rFonts w:ascii="Arial" w:hAnsi="Arial" w:cs="Arial"/>
                <w:sz w:val="20"/>
                <w:szCs w:val="20"/>
                <w:rPrChange w:id="1086" w:author="Kevin Chen" w:date="2020-03-26T14:02:00Z">
                  <w:rPr>
                    <w:rFonts w:asciiTheme="majorHAnsi" w:hAnsiTheme="majorHAnsi" w:cstheme="majorHAnsi"/>
                  </w:rPr>
                </w:rPrChange>
              </w:rPr>
            </w:pPr>
          </w:p>
        </w:tc>
        <w:tc>
          <w:tcPr>
            <w:tcW w:w="1656" w:type="dxa"/>
          </w:tcPr>
          <w:p w14:paraId="3520D1C3" w14:textId="3E810B22" w:rsidR="00B620C2" w:rsidRPr="005B49B3" w:rsidRDefault="00F8413E" w:rsidP="00DF219C">
            <w:pPr>
              <w:pStyle w:val="Compact"/>
              <w:snapToGrid w:val="0"/>
              <w:spacing w:before="0" w:after="0"/>
              <w:rPr>
                <w:rFonts w:ascii="Arial" w:hAnsi="Arial" w:cs="Arial"/>
                <w:sz w:val="20"/>
                <w:szCs w:val="20"/>
                <w:rPrChange w:id="1087"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1.1</w:t>
            </w:r>
          </w:p>
        </w:tc>
        <w:tc>
          <w:tcPr>
            <w:tcW w:w="1642" w:type="dxa"/>
          </w:tcPr>
          <w:p w14:paraId="471BE72D" w14:textId="77777777" w:rsidR="00B620C2" w:rsidRPr="005B49B3" w:rsidRDefault="00B620C2" w:rsidP="00DF219C">
            <w:pPr>
              <w:pStyle w:val="Compact"/>
              <w:snapToGrid w:val="0"/>
              <w:spacing w:before="0" w:after="0"/>
              <w:rPr>
                <w:rFonts w:ascii="Arial" w:hAnsi="Arial" w:cs="Arial"/>
                <w:sz w:val="20"/>
                <w:szCs w:val="20"/>
                <w:rPrChange w:id="1088" w:author="Kevin Chen" w:date="2020-03-26T14:02:00Z">
                  <w:rPr>
                    <w:rFonts w:asciiTheme="majorHAnsi" w:hAnsiTheme="majorHAnsi" w:cstheme="majorHAnsi"/>
                    <w:sz w:val="22"/>
                    <w:szCs w:val="22"/>
                  </w:rPr>
                </w:rPrChange>
              </w:rPr>
            </w:pPr>
            <w:r w:rsidRPr="005B49B3">
              <w:rPr>
                <w:rFonts w:ascii="Arial" w:hAnsi="Arial" w:cs="Arial"/>
                <w:sz w:val="20"/>
                <w:szCs w:val="20"/>
                <w:rPrChange w:id="108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9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91" w:author="Kevin Chen" w:date="2020-03-26T14:02:00Z">
                  <w:rPr>
                    <w:rFonts w:asciiTheme="majorHAnsi" w:hAnsiTheme="majorHAnsi" w:cstheme="majorHAnsi"/>
                    <w:sz w:val="22"/>
                    <w:szCs w:val="22"/>
                  </w:rPr>
                </w:rPrChange>
              </w:rPr>
              <w:t>·years</w:t>
            </w:r>
          </w:p>
        </w:tc>
        <w:tc>
          <w:tcPr>
            <w:tcW w:w="1728" w:type="dxa"/>
          </w:tcPr>
          <w:p w14:paraId="1480922D" w14:textId="1F5DFF2B" w:rsidR="00B620C2" w:rsidRPr="005B49B3" w:rsidRDefault="00DF219C" w:rsidP="00DF219C">
            <w:pPr>
              <w:pStyle w:val="Compact"/>
              <w:snapToGrid w:val="0"/>
              <w:spacing w:before="0" w:after="0"/>
              <w:jc w:val="center"/>
              <w:rPr>
                <w:rFonts w:ascii="Arial" w:hAnsi="Arial" w:cs="Arial"/>
                <w:sz w:val="20"/>
                <w:szCs w:val="20"/>
                <w:rPrChange w:id="1092" w:author="Kevin Chen" w:date="2020-03-26T14:02:00Z">
                  <w:rPr>
                    <w:rFonts w:asciiTheme="majorHAnsi" w:hAnsiTheme="majorHAnsi" w:cstheme="majorHAnsi"/>
                    <w:sz w:val="22"/>
                    <w:szCs w:val="22"/>
                  </w:rPr>
                </w:rPrChange>
              </w:rPr>
            </w:pPr>
            <w:r w:rsidRPr="005B49B3">
              <w:rPr>
                <w:rFonts w:ascii="Arial" w:hAnsi="Arial" w:cs="Arial"/>
                <w:sz w:val="20"/>
                <w:szCs w:val="20"/>
              </w:rPr>
              <w:t>54</w:t>
            </w:r>
          </w:p>
        </w:tc>
        <w:tc>
          <w:tcPr>
            <w:tcW w:w="624" w:type="dxa"/>
          </w:tcPr>
          <w:p w14:paraId="2374803F" w14:textId="144371EF" w:rsidR="00B620C2" w:rsidRPr="005B49B3" w:rsidRDefault="00DF219C" w:rsidP="00DF219C">
            <w:pPr>
              <w:pStyle w:val="Compact"/>
              <w:snapToGrid w:val="0"/>
              <w:spacing w:before="0" w:after="0"/>
              <w:jc w:val="right"/>
              <w:rPr>
                <w:rFonts w:ascii="Arial" w:hAnsi="Arial" w:cs="Arial"/>
                <w:sz w:val="20"/>
                <w:szCs w:val="20"/>
                <w:rPrChange w:id="1093" w:author="Kevin Chen" w:date="2020-03-26T14:02:00Z">
                  <w:rPr>
                    <w:rFonts w:asciiTheme="majorHAnsi" w:hAnsiTheme="majorHAnsi" w:cstheme="majorHAnsi"/>
                    <w:sz w:val="22"/>
                    <w:szCs w:val="22"/>
                  </w:rPr>
                </w:rPrChange>
              </w:rPr>
            </w:pPr>
            <w:r w:rsidRPr="005B49B3">
              <w:rPr>
                <w:rFonts w:ascii="Arial" w:hAnsi="Arial" w:cs="Arial"/>
                <w:sz w:val="20"/>
                <w:szCs w:val="20"/>
              </w:rPr>
              <w:t>0.85</w:t>
            </w:r>
          </w:p>
        </w:tc>
        <w:tc>
          <w:tcPr>
            <w:tcW w:w="1440" w:type="dxa"/>
          </w:tcPr>
          <w:p w14:paraId="4768B7B2" w14:textId="36AC246A" w:rsidR="00B620C2" w:rsidRPr="005B49B3" w:rsidRDefault="00DF219C" w:rsidP="00126DA9">
            <w:pPr>
              <w:pStyle w:val="Compact"/>
              <w:snapToGrid w:val="0"/>
              <w:spacing w:before="0" w:after="0"/>
              <w:rPr>
                <w:rFonts w:ascii="Arial" w:hAnsi="Arial" w:cs="Arial"/>
                <w:sz w:val="20"/>
                <w:szCs w:val="20"/>
                <w:rPrChange w:id="1094" w:author="Kevin Chen" w:date="2020-03-26T14:02:00Z">
                  <w:rPr>
                    <w:rFonts w:asciiTheme="majorHAnsi" w:hAnsiTheme="majorHAnsi" w:cstheme="majorHAnsi"/>
                    <w:sz w:val="22"/>
                    <w:szCs w:val="22"/>
                  </w:rPr>
                </w:rPrChange>
              </w:rPr>
            </w:pPr>
            <w:r w:rsidRPr="005B49B3">
              <w:rPr>
                <w:rFonts w:ascii="Arial" w:hAnsi="Arial" w:cs="Arial"/>
                <w:sz w:val="20"/>
                <w:szCs w:val="20"/>
              </w:rPr>
              <w:t>(0.60</w:t>
            </w:r>
            <w:r w:rsidR="00126DA9" w:rsidRPr="005B49B3">
              <w:rPr>
                <w:rFonts w:ascii="Arial" w:hAnsi="Arial" w:cs="Arial"/>
                <w:sz w:val="20"/>
                <w:szCs w:val="20"/>
              </w:rPr>
              <w:t>–</w:t>
            </w:r>
            <w:r w:rsidRPr="005B49B3">
              <w:rPr>
                <w:rFonts w:ascii="Arial" w:hAnsi="Arial" w:cs="Arial"/>
                <w:sz w:val="20"/>
                <w:szCs w:val="20"/>
              </w:rPr>
              <w:t>1.21)</w:t>
            </w:r>
          </w:p>
        </w:tc>
        <w:tc>
          <w:tcPr>
            <w:tcW w:w="323" w:type="dxa"/>
            <w:gridSpan w:val="2"/>
          </w:tcPr>
          <w:p w14:paraId="175BF418" w14:textId="77777777" w:rsidR="00B620C2" w:rsidRPr="005B49B3" w:rsidRDefault="00B620C2" w:rsidP="00DF219C">
            <w:pPr>
              <w:snapToGrid w:val="0"/>
              <w:spacing w:after="0" w:line="240" w:lineRule="auto"/>
              <w:rPr>
                <w:rFonts w:ascii="Arial" w:hAnsi="Arial" w:cs="Arial"/>
                <w:sz w:val="20"/>
                <w:szCs w:val="20"/>
                <w:rPrChange w:id="1095" w:author="Kevin Chen" w:date="2020-03-26T14:02:00Z">
                  <w:rPr>
                    <w:rFonts w:asciiTheme="majorHAnsi" w:hAnsiTheme="majorHAnsi" w:cstheme="majorHAnsi"/>
                  </w:rPr>
                </w:rPrChange>
              </w:rPr>
            </w:pPr>
          </w:p>
        </w:tc>
      </w:tr>
      <w:tr w:rsidR="00B620C2" w:rsidRPr="005B49B3" w14:paraId="271CF6D4" w14:textId="77777777" w:rsidTr="00AA3729">
        <w:trPr>
          <w:gridAfter w:val="1"/>
          <w:wAfter w:w="19" w:type="dxa"/>
          <w:jc w:val="center"/>
        </w:trPr>
        <w:tc>
          <w:tcPr>
            <w:tcW w:w="9122" w:type="dxa"/>
            <w:gridSpan w:val="7"/>
          </w:tcPr>
          <w:p w14:paraId="2330EDBB" w14:textId="21048D44" w:rsidR="00B620C2" w:rsidRPr="005B49B3" w:rsidRDefault="00DF219C" w:rsidP="00126DA9">
            <w:pPr>
              <w:snapToGrid w:val="0"/>
              <w:spacing w:after="0" w:line="240" w:lineRule="auto"/>
              <w:rPr>
                <w:rFonts w:ascii="Arial" w:hAnsi="Arial" w:cs="Arial"/>
                <w:sz w:val="20"/>
                <w:szCs w:val="20"/>
                <w:rPrChange w:id="1096" w:author="Kevin Chen" w:date="2020-03-26T14:02:00Z">
                  <w:rPr>
                    <w:rFonts w:asciiTheme="majorHAnsi" w:hAnsiTheme="majorHAnsi" w:cstheme="majorHAnsi"/>
                  </w:rPr>
                </w:rPrChange>
              </w:rPr>
            </w:pPr>
            <w:r w:rsidRPr="005B49B3">
              <w:rPr>
                <w:rFonts w:ascii="Arial" w:hAnsi="Arial" w:cs="Arial"/>
                <w:sz w:val="20"/>
                <w:szCs w:val="20"/>
              </w:rPr>
              <w:t>Skin cancer (69 cases)</w:t>
            </w:r>
          </w:p>
        </w:tc>
      </w:tr>
      <w:tr w:rsidR="00B620C2" w:rsidRPr="005B49B3" w14:paraId="7690F234" w14:textId="77777777" w:rsidTr="00AA3729">
        <w:trPr>
          <w:jc w:val="center"/>
        </w:trPr>
        <w:tc>
          <w:tcPr>
            <w:tcW w:w="1728" w:type="dxa"/>
          </w:tcPr>
          <w:p w14:paraId="1D35D8F7" w14:textId="77777777" w:rsidR="00B620C2" w:rsidRPr="005B49B3" w:rsidRDefault="00B620C2" w:rsidP="00DF219C">
            <w:pPr>
              <w:snapToGrid w:val="0"/>
              <w:spacing w:after="0" w:line="240" w:lineRule="auto"/>
              <w:rPr>
                <w:rFonts w:ascii="Arial" w:hAnsi="Arial" w:cs="Arial"/>
                <w:sz w:val="20"/>
                <w:szCs w:val="20"/>
                <w:rPrChange w:id="1097" w:author="Kevin Chen" w:date="2020-03-26T14:02:00Z">
                  <w:rPr>
                    <w:rFonts w:asciiTheme="majorHAnsi" w:hAnsiTheme="majorHAnsi" w:cstheme="majorHAnsi"/>
                  </w:rPr>
                </w:rPrChange>
              </w:rPr>
            </w:pPr>
          </w:p>
        </w:tc>
        <w:tc>
          <w:tcPr>
            <w:tcW w:w="1656" w:type="dxa"/>
          </w:tcPr>
          <w:p w14:paraId="35D14D2E" w14:textId="6FB998C8" w:rsidR="00B620C2" w:rsidRPr="005B49B3" w:rsidRDefault="00DF219C" w:rsidP="00DF219C">
            <w:pPr>
              <w:pStyle w:val="Compact"/>
              <w:snapToGrid w:val="0"/>
              <w:spacing w:before="0" w:after="0"/>
              <w:rPr>
                <w:rFonts w:ascii="Arial" w:hAnsi="Arial" w:cs="Arial"/>
                <w:sz w:val="20"/>
                <w:szCs w:val="20"/>
                <w:rPrChange w:id="1098"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398AA232" w14:textId="77777777" w:rsidR="00B620C2" w:rsidRPr="005B49B3" w:rsidRDefault="00B620C2" w:rsidP="00DF219C">
            <w:pPr>
              <w:pStyle w:val="Compact"/>
              <w:snapToGrid w:val="0"/>
              <w:spacing w:before="0" w:after="0"/>
              <w:rPr>
                <w:rFonts w:ascii="Arial" w:hAnsi="Arial" w:cs="Arial"/>
                <w:sz w:val="20"/>
                <w:szCs w:val="20"/>
                <w:rPrChange w:id="1099" w:author="Kevin Chen" w:date="2020-03-26T14:02:00Z">
                  <w:rPr>
                    <w:rFonts w:asciiTheme="majorHAnsi" w:hAnsiTheme="majorHAnsi" w:cstheme="majorHAnsi"/>
                    <w:sz w:val="22"/>
                    <w:szCs w:val="22"/>
                  </w:rPr>
                </w:rPrChange>
              </w:rPr>
            </w:pPr>
            <w:r w:rsidRPr="005B49B3">
              <w:rPr>
                <w:rFonts w:ascii="Arial" w:hAnsi="Arial" w:cs="Arial"/>
                <w:sz w:val="20"/>
                <w:szCs w:val="20"/>
                <w:rPrChange w:id="1100"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01"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02" w:author="Kevin Chen" w:date="2020-03-26T14:02:00Z">
                  <w:rPr>
                    <w:rFonts w:asciiTheme="majorHAnsi" w:hAnsiTheme="majorHAnsi" w:cstheme="majorHAnsi"/>
                    <w:sz w:val="22"/>
                    <w:szCs w:val="22"/>
                  </w:rPr>
                </w:rPrChange>
              </w:rPr>
              <w:t>·years</w:t>
            </w:r>
          </w:p>
        </w:tc>
        <w:tc>
          <w:tcPr>
            <w:tcW w:w="1728" w:type="dxa"/>
          </w:tcPr>
          <w:p w14:paraId="167D32C1" w14:textId="21E9B15A" w:rsidR="00B620C2" w:rsidRPr="005B49B3" w:rsidRDefault="00DF219C" w:rsidP="00DF219C">
            <w:pPr>
              <w:pStyle w:val="Compact"/>
              <w:snapToGrid w:val="0"/>
              <w:spacing w:before="0" w:after="0"/>
              <w:jc w:val="center"/>
              <w:rPr>
                <w:rFonts w:ascii="Arial" w:hAnsi="Arial" w:cs="Arial"/>
                <w:sz w:val="20"/>
                <w:szCs w:val="20"/>
                <w:rPrChange w:id="1103" w:author="Kevin Chen" w:date="2020-03-26T14:02:00Z">
                  <w:rPr>
                    <w:rFonts w:asciiTheme="majorHAnsi" w:hAnsiTheme="majorHAnsi" w:cstheme="majorHAnsi"/>
                    <w:sz w:val="22"/>
                    <w:szCs w:val="22"/>
                  </w:rPr>
                </w:rPrChange>
              </w:rPr>
            </w:pPr>
            <w:r w:rsidRPr="005B49B3">
              <w:rPr>
                <w:rFonts w:ascii="Arial" w:hAnsi="Arial" w:cs="Arial"/>
                <w:sz w:val="20"/>
                <w:szCs w:val="20"/>
              </w:rPr>
              <w:t>32</w:t>
            </w:r>
          </w:p>
        </w:tc>
        <w:tc>
          <w:tcPr>
            <w:tcW w:w="624" w:type="dxa"/>
          </w:tcPr>
          <w:p w14:paraId="5C10E0BE" w14:textId="3C03597E" w:rsidR="00B620C2" w:rsidRPr="005B49B3" w:rsidRDefault="00DF219C" w:rsidP="00DF219C">
            <w:pPr>
              <w:snapToGrid w:val="0"/>
              <w:spacing w:after="0" w:line="240" w:lineRule="auto"/>
              <w:rPr>
                <w:rFonts w:ascii="Arial" w:hAnsi="Arial" w:cs="Arial"/>
                <w:sz w:val="20"/>
                <w:szCs w:val="20"/>
                <w:rPrChange w:id="1104"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0E8AAF92" w14:textId="6D140A1B" w:rsidR="00B620C2" w:rsidRPr="005B49B3" w:rsidRDefault="008E6290" w:rsidP="00126DA9">
            <w:pPr>
              <w:snapToGrid w:val="0"/>
              <w:spacing w:after="0" w:line="240" w:lineRule="auto"/>
              <w:rPr>
                <w:rFonts w:ascii="Arial" w:hAnsi="Arial" w:cs="Arial"/>
                <w:sz w:val="20"/>
                <w:szCs w:val="20"/>
                <w:rPrChange w:id="1105"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797E1FA5" w14:textId="77777777" w:rsidR="00B620C2" w:rsidRPr="005B49B3" w:rsidRDefault="00B620C2" w:rsidP="00DF219C">
            <w:pPr>
              <w:snapToGrid w:val="0"/>
              <w:spacing w:after="0" w:line="240" w:lineRule="auto"/>
              <w:rPr>
                <w:rFonts w:ascii="Arial" w:hAnsi="Arial" w:cs="Arial"/>
                <w:sz w:val="20"/>
                <w:szCs w:val="20"/>
                <w:rPrChange w:id="1106" w:author="Kevin Chen" w:date="2020-03-26T14:02:00Z">
                  <w:rPr>
                    <w:rFonts w:asciiTheme="majorHAnsi" w:hAnsiTheme="majorHAnsi" w:cstheme="majorHAnsi"/>
                  </w:rPr>
                </w:rPrChange>
              </w:rPr>
            </w:pPr>
          </w:p>
        </w:tc>
      </w:tr>
      <w:tr w:rsidR="00B620C2" w:rsidRPr="005B49B3" w14:paraId="32D78F4A" w14:textId="77777777" w:rsidTr="00AA3729">
        <w:trPr>
          <w:jc w:val="center"/>
        </w:trPr>
        <w:tc>
          <w:tcPr>
            <w:tcW w:w="1728" w:type="dxa"/>
          </w:tcPr>
          <w:p w14:paraId="31A89912" w14:textId="77777777" w:rsidR="00B620C2" w:rsidRPr="005B49B3" w:rsidRDefault="00B620C2" w:rsidP="00DF219C">
            <w:pPr>
              <w:snapToGrid w:val="0"/>
              <w:spacing w:after="0" w:line="240" w:lineRule="auto"/>
              <w:rPr>
                <w:rFonts w:ascii="Arial" w:hAnsi="Arial" w:cs="Arial"/>
                <w:sz w:val="20"/>
                <w:szCs w:val="20"/>
                <w:rPrChange w:id="1107" w:author="Kevin Chen" w:date="2020-03-26T14:02:00Z">
                  <w:rPr>
                    <w:rFonts w:asciiTheme="majorHAnsi" w:hAnsiTheme="majorHAnsi" w:cstheme="majorHAnsi"/>
                  </w:rPr>
                </w:rPrChange>
              </w:rPr>
            </w:pPr>
          </w:p>
        </w:tc>
        <w:tc>
          <w:tcPr>
            <w:tcW w:w="1656" w:type="dxa"/>
          </w:tcPr>
          <w:p w14:paraId="2C051BD6" w14:textId="293A87DC" w:rsidR="00B620C2" w:rsidRPr="005B49B3" w:rsidRDefault="00F8413E" w:rsidP="00DF219C">
            <w:pPr>
              <w:pStyle w:val="Compact"/>
              <w:snapToGrid w:val="0"/>
              <w:spacing w:before="0" w:after="0"/>
              <w:rPr>
                <w:rFonts w:ascii="Arial" w:hAnsi="Arial" w:cs="Arial"/>
                <w:sz w:val="20"/>
                <w:szCs w:val="20"/>
                <w:rPrChange w:id="1108"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109"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0.9</w:t>
            </w:r>
          </w:p>
        </w:tc>
        <w:tc>
          <w:tcPr>
            <w:tcW w:w="1642" w:type="dxa"/>
          </w:tcPr>
          <w:p w14:paraId="5B09A17B" w14:textId="77777777" w:rsidR="00B620C2" w:rsidRPr="005B49B3" w:rsidRDefault="00B620C2" w:rsidP="00DF219C">
            <w:pPr>
              <w:pStyle w:val="Compact"/>
              <w:snapToGrid w:val="0"/>
              <w:spacing w:before="0" w:after="0"/>
              <w:rPr>
                <w:rFonts w:ascii="Arial" w:hAnsi="Arial" w:cs="Arial"/>
                <w:sz w:val="20"/>
                <w:szCs w:val="20"/>
                <w:rPrChange w:id="1110" w:author="Kevin Chen" w:date="2020-03-26T14:02:00Z">
                  <w:rPr>
                    <w:rFonts w:asciiTheme="majorHAnsi" w:hAnsiTheme="majorHAnsi" w:cstheme="majorHAnsi"/>
                    <w:sz w:val="22"/>
                    <w:szCs w:val="22"/>
                  </w:rPr>
                </w:rPrChange>
              </w:rPr>
            </w:pPr>
            <w:r w:rsidRPr="005B49B3">
              <w:rPr>
                <w:rFonts w:ascii="Arial" w:hAnsi="Arial" w:cs="Arial"/>
                <w:sz w:val="20"/>
                <w:szCs w:val="20"/>
                <w:rPrChange w:id="1111"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12"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13" w:author="Kevin Chen" w:date="2020-03-26T14:02:00Z">
                  <w:rPr>
                    <w:rFonts w:asciiTheme="majorHAnsi" w:hAnsiTheme="majorHAnsi" w:cstheme="majorHAnsi"/>
                    <w:sz w:val="22"/>
                    <w:szCs w:val="22"/>
                  </w:rPr>
                </w:rPrChange>
              </w:rPr>
              <w:t>·years</w:t>
            </w:r>
          </w:p>
        </w:tc>
        <w:tc>
          <w:tcPr>
            <w:tcW w:w="1728" w:type="dxa"/>
          </w:tcPr>
          <w:p w14:paraId="1B84C321" w14:textId="6C46112B" w:rsidR="00B620C2" w:rsidRPr="005B49B3" w:rsidRDefault="00DF219C" w:rsidP="00DF219C">
            <w:pPr>
              <w:pStyle w:val="Compact"/>
              <w:snapToGrid w:val="0"/>
              <w:spacing w:before="0" w:after="0"/>
              <w:jc w:val="center"/>
              <w:rPr>
                <w:rFonts w:ascii="Arial" w:hAnsi="Arial" w:cs="Arial"/>
                <w:sz w:val="20"/>
                <w:szCs w:val="20"/>
                <w:rPrChange w:id="1114" w:author="Kevin Chen" w:date="2020-03-26T14:02:00Z">
                  <w:rPr>
                    <w:rFonts w:asciiTheme="majorHAnsi" w:hAnsiTheme="majorHAnsi" w:cstheme="majorHAnsi"/>
                    <w:sz w:val="22"/>
                    <w:szCs w:val="22"/>
                  </w:rPr>
                </w:rPrChange>
              </w:rPr>
            </w:pPr>
            <w:r w:rsidRPr="005B49B3">
              <w:rPr>
                <w:rFonts w:ascii="Arial" w:hAnsi="Arial" w:cs="Arial"/>
                <w:sz w:val="20"/>
                <w:szCs w:val="20"/>
              </w:rPr>
              <w:t>18</w:t>
            </w:r>
          </w:p>
        </w:tc>
        <w:tc>
          <w:tcPr>
            <w:tcW w:w="624" w:type="dxa"/>
          </w:tcPr>
          <w:p w14:paraId="4F3E7B7D" w14:textId="13D3DFFC" w:rsidR="00B620C2" w:rsidRPr="005B49B3" w:rsidRDefault="00DF219C" w:rsidP="00DF219C">
            <w:pPr>
              <w:pStyle w:val="Compact"/>
              <w:snapToGrid w:val="0"/>
              <w:spacing w:before="0" w:after="0"/>
              <w:jc w:val="right"/>
              <w:rPr>
                <w:rFonts w:ascii="Arial" w:hAnsi="Arial" w:cs="Arial"/>
                <w:sz w:val="20"/>
                <w:szCs w:val="20"/>
                <w:rPrChange w:id="1115" w:author="Kevin Chen" w:date="2020-03-26T14:02:00Z">
                  <w:rPr>
                    <w:rFonts w:asciiTheme="majorHAnsi" w:hAnsiTheme="majorHAnsi" w:cstheme="majorHAnsi"/>
                    <w:sz w:val="22"/>
                    <w:szCs w:val="22"/>
                  </w:rPr>
                </w:rPrChange>
              </w:rPr>
            </w:pPr>
            <w:r w:rsidRPr="005B49B3">
              <w:rPr>
                <w:rFonts w:ascii="Arial" w:hAnsi="Arial" w:cs="Arial"/>
                <w:sz w:val="20"/>
                <w:szCs w:val="20"/>
              </w:rPr>
              <w:t>1.17</w:t>
            </w:r>
          </w:p>
        </w:tc>
        <w:tc>
          <w:tcPr>
            <w:tcW w:w="1440" w:type="dxa"/>
          </w:tcPr>
          <w:p w14:paraId="2B145496" w14:textId="0A042000" w:rsidR="00B620C2" w:rsidRPr="005B49B3" w:rsidRDefault="00DF219C" w:rsidP="00126DA9">
            <w:pPr>
              <w:pStyle w:val="Compact"/>
              <w:snapToGrid w:val="0"/>
              <w:spacing w:before="0" w:after="0"/>
              <w:rPr>
                <w:rFonts w:ascii="Arial" w:hAnsi="Arial" w:cs="Arial"/>
                <w:sz w:val="20"/>
                <w:szCs w:val="20"/>
                <w:rPrChange w:id="1116" w:author="Kevin Chen" w:date="2020-03-26T14:02:00Z">
                  <w:rPr>
                    <w:rFonts w:asciiTheme="majorHAnsi" w:hAnsiTheme="majorHAnsi" w:cstheme="majorHAnsi"/>
                    <w:sz w:val="22"/>
                    <w:szCs w:val="22"/>
                  </w:rPr>
                </w:rPrChange>
              </w:rPr>
            </w:pPr>
            <w:r w:rsidRPr="005B49B3">
              <w:rPr>
                <w:rFonts w:ascii="Arial" w:hAnsi="Arial" w:cs="Arial"/>
                <w:sz w:val="20"/>
                <w:szCs w:val="20"/>
              </w:rPr>
              <w:t>(0.58</w:t>
            </w:r>
            <w:r w:rsidR="00126DA9" w:rsidRPr="005B49B3">
              <w:rPr>
                <w:rFonts w:ascii="Arial" w:hAnsi="Arial" w:cs="Arial"/>
                <w:sz w:val="20"/>
                <w:szCs w:val="20"/>
              </w:rPr>
              <w:t>–</w:t>
            </w:r>
            <w:r w:rsidRPr="005B49B3">
              <w:rPr>
                <w:rFonts w:ascii="Arial" w:hAnsi="Arial" w:cs="Arial"/>
                <w:sz w:val="20"/>
                <w:szCs w:val="20"/>
              </w:rPr>
              <w:t>2.34)</w:t>
            </w:r>
          </w:p>
        </w:tc>
        <w:tc>
          <w:tcPr>
            <w:tcW w:w="323" w:type="dxa"/>
            <w:gridSpan w:val="2"/>
          </w:tcPr>
          <w:p w14:paraId="45FDC0BB" w14:textId="77777777" w:rsidR="00B620C2" w:rsidRPr="005B49B3" w:rsidRDefault="00B620C2" w:rsidP="00DF219C">
            <w:pPr>
              <w:snapToGrid w:val="0"/>
              <w:spacing w:after="0" w:line="240" w:lineRule="auto"/>
              <w:rPr>
                <w:rFonts w:ascii="Arial" w:hAnsi="Arial" w:cs="Arial"/>
                <w:sz w:val="20"/>
                <w:szCs w:val="20"/>
                <w:rPrChange w:id="1117" w:author="Kevin Chen" w:date="2020-03-26T14:02:00Z">
                  <w:rPr>
                    <w:rFonts w:asciiTheme="majorHAnsi" w:hAnsiTheme="majorHAnsi" w:cstheme="majorHAnsi"/>
                  </w:rPr>
                </w:rPrChange>
              </w:rPr>
            </w:pPr>
          </w:p>
        </w:tc>
      </w:tr>
      <w:tr w:rsidR="00B620C2" w:rsidRPr="005B49B3" w14:paraId="6FC224A0" w14:textId="77777777" w:rsidTr="00AA3729">
        <w:trPr>
          <w:jc w:val="center"/>
        </w:trPr>
        <w:tc>
          <w:tcPr>
            <w:tcW w:w="1728" w:type="dxa"/>
          </w:tcPr>
          <w:p w14:paraId="12A0DD0E" w14:textId="77777777" w:rsidR="00B620C2" w:rsidRPr="005B49B3" w:rsidRDefault="00B620C2" w:rsidP="00DF219C">
            <w:pPr>
              <w:snapToGrid w:val="0"/>
              <w:spacing w:after="0" w:line="240" w:lineRule="auto"/>
              <w:rPr>
                <w:rFonts w:ascii="Arial" w:hAnsi="Arial" w:cs="Arial"/>
                <w:sz w:val="20"/>
                <w:szCs w:val="20"/>
                <w:rPrChange w:id="1118" w:author="Kevin Chen" w:date="2020-03-26T14:02:00Z">
                  <w:rPr>
                    <w:rFonts w:asciiTheme="majorHAnsi" w:hAnsiTheme="majorHAnsi" w:cstheme="majorHAnsi"/>
                  </w:rPr>
                </w:rPrChange>
              </w:rPr>
            </w:pPr>
          </w:p>
        </w:tc>
        <w:tc>
          <w:tcPr>
            <w:tcW w:w="1656" w:type="dxa"/>
          </w:tcPr>
          <w:p w14:paraId="404D2D64" w14:textId="14998058" w:rsidR="00B620C2" w:rsidRPr="005B49B3" w:rsidRDefault="00F8413E" w:rsidP="00DF219C">
            <w:pPr>
              <w:pStyle w:val="Compact"/>
              <w:snapToGrid w:val="0"/>
              <w:spacing w:before="0" w:after="0"/>
              <w:rPr>
                <w:rFonts w:ascii="Arial" w:hAnsi="Arial" w:cs="Arial"/>
                <w:sz w:val="20"/>
                <w:szCs w:val="20"/>
                <w:rPrChange w:id="1119"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0.9</w:t>
            </w:r>
          </w:p>
        </w:tc>
        <w:tc>
          <w:tcPr>
            <w:tcW w:w="1642" w:type="dxa"/>
          </w:tcPr>
          <w:p w14:paraId="6BD31DDB" w14:textId="77777777" w:rsidR="00B620C2" w:rsidRPr="005B49B3" w:rsidRDefault="00B620C2" w:rsidP="00DF219C">
            <w:pPr>
              <w:pStyle w:val="Compact"/>
              <w:snapToGrid w:val="0"/>
              <w:spacing w:before="0" w:after="0"/>
              <w:rPr>
                <w:rFonts w:ascii="Arial" w:hAnsi="Arial" w:cs="Arial"/>
                <w:sz w:val="20"/>
                <w:szCs w:val="20"/>
                <w:rPrChange w:id="1120" w:author="Kevin Chen" w:date="2020-03-26T14:02:00Z">
                  <w:rPr>
                    <w:rFonts w:asciiTheme="majorHAnsi" w:hAnsiTheme="majorHAnsi" w:cstheme="majorHAnsi"/>
                    <w:sz w:val="22"/>
                    <w:szCs w:val="22"/>
                  </w:rPr>
                </w:rPrChange>
              </w:rPr>
            </w:pPr>
            <w:r w:rsidRPr="005B49B3">
              <w:rPr>
                <w:rFonts w:ascii="Arial" w:hAnsi="Arial" w:cs="Arial"/>
                <w:sz w:val="20"/>
                <w:szCs w:val="20"/>
                <w:rPrChange w:id="1121"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22"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23" w:author="Kevin Chen" w:date="2020-03-26T14:02:00Z">
                  <w:rPr>
                    <w:rFonts w:asciiTheme="majorHAnsi" w:hAnsiTheme="majorHAnsi" w:cstheme="majorHAnsi"/>
                    <w:sz w:val="22"/>
                    <w:szCs w:val="22"/>
                  </w:rPr>
                </w:rPrChange>
              </w:rPr>
              <w:t>·years</w:t>
            </w:r>
          </w:p>
        </w:tc>
        <w:tc>
          <w:tcPr>
            <w:tcW w:w="1728" w:type="dxa"/>
          </w:tcPr>
          <w:p w14:paraId="1D2D542B" w14:textId="04EAFF7A" w:rsidR="00B620C2" w:rsidRPr="005B49B3" w:rsidRDefault="00DF219C" w:rsidP="00DF219C">
            <w:pPr>
              <w:pStyle w:val="Compact"/>
              <w:snapToGrid w:val="0"/>
              <w:spacing w:before="0" w:after="0"/>
              <w:jc w:val="center"/>
              <w:rPr>
                <w:rFonts w:ascii="Arial" w:hAnsi="Arial" w:cs="Arial"/>
                <w:sz w:val="20"/>
                <w:szCs w:val="20"/>
                <w:rPrChange w:id="1124" w:author="Kevin Chen" w:date="2020-03-26T14:02:00Z">
                  <w:rPr>
                    <w:rFonts w:asciiTheme="majorHAnsi" w:hAnsiTheme="majorHAnsi" w:cstheme="majorHAnsi"/>
                    <w:sz w:val="22"/>
                    <w:szCs w:val="22"/>
                  </w:rPr>
                </w:rPrChange>
              </w:rPr>
            </w:pPr>
            <w:r w:rsidRPr="005B49B3">
              <w:rPr>
                <w:rFonts w:ascii="Arial" w:hAnsi="Arial" w:cs="Arial"/>
                <w:sz w:val="20"/>
                <w:szCs w:val="20"/>
              </w:rPr>
              <w:t>19</w:t>
            </w:r>
          </w:p>
        </w:tc>
        <w:tc>
          <w:tcPr>
            <w:tcW w:w="624" w:type="dxa"/>
          </w:tcPr>
          <w:p w14:paraId="6F02C7F7" w14:textId="0ED2FD99" w:rsidR="00B620C2" w:rsidRPr="005B49B3" w:rsidRDefault="00DF219C" w:rsidP="00DF219C">
            <w:pPr>
              <w:pStyle w:val="Compact"/>
              <w:snapToGrid w:val="0"/>
              <w:spacing w:before="0" w:after="0"/>
              <w:jc w:val="right"/>
              <w:rPr>
                <w:rFonts w:ascii="Arial" w:hAnsi="Arial" w:cs="Arial"/>
                <w:sz w:val="20"/>
                <w:szCs w:val="20"/>
                <w:rPrChange w:id="1125" w:author="Kevin Chen" w:date="2020-03-26T14:02:00Z">
                  <w:rPr>
                    <w:rFonts w:asciiTheme="majorHAnsi" w:hAnsiTheme="majorHAnsi" w:cstheme="majorHAnsi"/>
                    <w:sz w:val="22"/>
                    <w:szCs w:val="22"/>
                  </w:rPr>
                </w:rPrChange>
              </w:rPr>
            </w:pPr>
            <w:r w:rsidRPr="005B49B3">
              <w:rPr>
                <w:rFonts w:ascii="Arial" w:hAnsi="Arial" w:cs="Arial"/>
                <w:sz w:val="20"/>
                <w:szCs w:val="20"/>
              </w:rPr>
              <w:t>1.32</w:t>
            </w:r>
          </w:p>
        </w:tc>
        <w:tc>
          <w:tcPr>
            <w:tcW w:w="1440" w:type="dxa"/>
          </w:tcPr>
          <w:p w14:paraId="58BE4078" w14:textId="2D06D52D" w:rsidR="00B620C2" w:rsidRPr="005B49B3" w:rsidRDefault="00DF219C" w:rsidP="00126DA9">
            <w:pPr>
              <w:pStyle w:val="Compact"/>
              <w:snapToGrid w:val="0"/>
              <w:spacing w:before="0" w:after="0"/>
              <w:rPr>
                <w:rFonts w:ascii="Arial" w:hAnsi="Arial" w:cs="Arial"/>
                <w:sz w:val="20"/>
                <w:szCs w:val="20"/>
                <w:rPrChange w:id="1126" w:author="Kevin Chen" w:date="2020-03-26T14:02:00Z">
                  <w:rPr>
                    <w:rFonts w:asciiTheme="majorHAnsi" w:hAnsiTheme="majorHAnsi" w:cstheme="majorHAnsi"/>
                    <w:sz w:val="22"/>
                    <w:szCs w:val="22"/>
                  </w:rPr>
                </w:rPrChange>
              </w:rPr>
            </w:pPr>
            <w:r w:rsidRPr="005B49B3">
              <w:rPr>
                <w:rFonts w:ascii="Arial" w:hAnsi="Arial" w:cs="Arial"/>
                <w:sz w:val="20"/>
                <w:szCs w:val="20"/>
              </w:rPr>
              <w:t>(0.67</w:t>
            </w:r>
            <w:r w:rsidR="00126DA9" w:rsidRPr="005B49B3">
              <w:rPr>
                <w:rFonts w:ascii="Arial" w:hAnsi="Arial" w:cs="Arial"/>
                <w:sz w:val="20"/>
                <w:szCs w:val="20"/>
              </w:rPr>
              <w:t>–</w:t>
            </w:r>
            <w:r w:rsidRPr="005B49B3">
              <w:rPr>
                <w:rFonts w:ascii="Arial" w:hAnsi="Arial" w:cs="Arial"/>
                <w:sz w:val="20"/>
                <w:szCs w:val="20"/>
              </w:rPr>
              <w:t>2.58)</w:t>
            </w:r>
          </w:p>
        </w:tc>
        <w:tc>
          <w:tcPr>
            <w:tcW w:w="323" w:type="dxa"/>
            <w:gridSpan w:val="2"/>
          </w:tcPr>
          <w:p w14:paraId="15BC3175" w14:textId="77777777" w:rsidR="00B620C2" w:rsidRPr="005B49B3" w:rsidRDefault="00B620C2" w:rsidP="00DF219C">
            <w:pPr>
              <w:snapToGrid w:val="0"/>
              <w:spacing w:after="0" w:line="240" w:lineRule="auto"/>
              <w:rPr>
                <w:rFonts w:ascii="Arial" w:hAnsi="Arial" w:cs="Arial"/>
                <w:sz w:val="20"/>
                <w:szCs w:val="20"/>
                <w:rPrChange w:id="1127" w:author="Kevin Chen" w:date="2020-03-26T14:02:00Z">
                  <w:rPr>
                    <w:rFonts w:asciiTheme="majorHAnsi" w:hAnsiTheme="majorHAnsi" w:cstheme="majorHAnsi"/>
                  </w:rPr>
                </w:rPrChange>
              </w:rPr>
            </w:pPr>
          </w:p>
        </w:tc>
      </w:tr>
      <w:tr w:rsidR="00B620C2" w:rsidRPr="005B49B3" w14:paraId="63928AAD" w14:textId="77777777" w:rsidTr="00AA3729">
        <w:trPr>
          <w:gridAfter w:val="1"/>
          <w:wAfter w:w="19" w:type="dxa"/>
          <w:jc w:val="center"/>
        </w:trPr>
        <w:tc>
          <w:tcPr>
            <w:tcW w:w="9122" w:type="dxa"/>
            <w:gridSpan w:val="7"/>
          </w:tcPr>
          <w:p w14:paraId="06040723" w14:textId="6CA31D90" w:rsidR="00B620C2" w:rsidRPr="005B49B3" w:rsidRDefault="00DF219C" w:rsidP="00126DA9">
            <w:pPr>
              <w:snapToGrid w:val="0"/>
              <w:spacing w:after="0" w:line="240" w:lineRule="auto"/>
              <w:rPr>
                <w:rFonts w:ascii="Arial" w:hAnsi="Arial" w:cs="Arial"/>
                <w:sz w:val="20"/>
                <w:szCs w:val="20"/>
                <w:rPrChange w:id="1128" w:author="Kevin Chen" w:date="2020-03-26T14:02:00Z">
                  <w:rPr>
                    <w:rFonts w:asciiTheme="majorHAnsi" w:hAnsiTheme="majorHAnsi" w:cstheme="majorHAnsi"/>
                  </w:rPr>
                </w:rPrChange>
              </w:rPr>
            </w:pPr>
            <w:r w:rsidRPr="005B49B3">
              <w:rPr>
                <w:rFonts w:ascii="Arial" w:hAnsi="Arial" w:cs="Arial"/>
                <w:sz w:val="20"/>
                <w:szCs w:val="20"/>
              </w:rPr>
              <w:t>Prostate cancer (417 cases)</w:t>
            </w:r>
          </w:p>
        </w:tc>
      </w:tr>
      <w:tr w:rsidR="00B620C2" w:rsidRPr="005B49B3" w14:paraId="3D276BDA" w14:textId="77777777" w:rsidTr="00AA3729">
        <w:trPr>
          <w:jc w:val="center"/>
        </w:trPr>
        <w:tc>
          <w:tcPr>
            <w:tcW w:w="1728" w:type="dxa"/>
          </w:tcPr>
          <w:p w14:paraId="07DEFB33" w14:textId="77777777" w:rsidR="00B620C2" w:rsidRPr="005B49B3" w:rsidRDefault="00B620C2" w:rsidP="00DF219C">
            <w:pPr>
              <w:snapToGrid w:val="0"/>
              <w:spacing w:after="0" w:line="240" w:lineRule="auto"/>
              <w:rPr>
                <w:rFonts w:ascii="Arial" w:hAnsi="Arial" w:cs="Arial"/>
                <w:sz w:val="20"/>
                <w:szCs w:val="20"/>
                <w:rPrChange w:id="1129" w:author="Kevin Chen" w:date="2020-03-26T14:02:00Z">
                  <w:rPr>
                    <w:rFonts w:asciiTheme="majorHAnsi" w:hAnsiTheme="majorHAnsi" w:cstheme="majorHAnsi"/>
                  </w:rPr>
                </w:rPrChange>
              </w:rPr>
            </w:pPr>
          </w:p>
        </w:tc>
        <w:tc>
          <w:tcPr>
            <w:tcW w:w="1656" w:type="dxa"/>
          </w:tcPr>
          <w:p w14:paraId="105779AB" w14:textId="4F026ABE" w:rsidR="00B620C2" w:rsidRPr="005B49B3" w:rsidRDefault="00DF219C" w:rsidP="00DF219C">
            <w:pPr>
              <w:pStyle w:val="Compact"/>
              <w:snapToGrid w:val="0"/>
              <w:spacing w:before="0" w:after="0"/>
              <w:rPr>
                <w:rFonts w:ascii="Arial" w:hAnsi="Arial" w:cs="Arial"/>
                <w:sz w:val="20"/>
                <w:szCs w:val="20"/>
                <w:rPrChange w:id="1130"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06E35A0F" w14:textId="77777777" w:rsidR="00B620C2" w:rsidRPr="005B49B3" w:rsidRDefault="00B620C2" w:rsidP="00DF219C">
            <w:pPr>
              <w:pStyle w:val="Compact"/>
              <w:snapToGrid w:val="0"/>
              <w:spacing w:before="0" w:after="0"/>
              <w:rPr>
                <w:rFonts w:ascii="Arial" w:hAnsi="Arial" w:cs="Arial"/>
                <w:sz w:val="20"/>
                <w:szCs w:val="20"/>
                <w:rPrChange w:id="1131" w:author="Kevin Chen" w:date="2020-03-26T14:02:00Z">
                  <w:rPr>
                    <w:rFonts w:asciiTheme="majorHAnsi" w:hAnsiTheme="majorHAnsi" w:cstheme="majorHAnsi"/>
                    <w:sz w:val="22"/>
                    <w:szCs w:val="22"/>
                  </w:rPr>
                </w:rPrChange>
              </w:rPr>
            </w:pPr>
            <w:r w:rsidRPr="005B49B3">
              <w:rPr>
                <w:rFonts w:ascii="Arial" w:hAnsi="Arial" w:cs="Arial"/>
                <w:sz w:val="20"/>
                <w:szCs w:val="20"/>
                <w:rPrChange w:id="1132"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33"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34" w:author="Kevin Chen" w:date="2020-03-26T14:02:00Z">
                  <w:rPr>
                    <w:rFonts w:asciiTheme="majorHAnsi" w:hAnsiTheme="majorHAnsi" w:cstheme="majorHAnsi"/>
                    <w:sz w:val="22"/>
                    <w:szCs w:val="22"/>
                  </w:rPr>
                </w:rPrChange>
              </w:rPr>
              <w:t>·years</w:t>
            </w:r>
          </w:p>
        </w:tc>
        <w:tc>
          <w:tcPr>
            <w:tcW w:w="1728" w:type="dxa"/>
          </w:tcPr>
          <w:p w14:paraId="5B02A91F" w14:textId="6579BA65" w:rsidR="00B620C2" w:rsidRPr="005B49B3" w:rsidRDefault="00DF219C" w:rsidP="00DF219C">
            <w:pPr>
              <w:pStyle w:val="Compact"/>
              <w:snapToGrid w:val="0"/>
              <w:spacing w:before="0" w:after="0"/>
              <w:jc w:val="center"/>
              <w:rPr>
                <w:rFonts w:ascii="Arial" w:hAnsi="Arial" w:cs="Arial"/>
                <w:sz w:val="20"/>
                <w:szCs w:val="20"/>
                <w:rPrChange w:id="1135" w:author="Kevin Chen" w:date="2020-03-26T14:02:00Z">
                  <w:rPr>
                    <w:rFonts w:asciiTheme="majorHAnsi" w:hAnsiTheme="majorHAnsi" w:cstheme="majorHAnsi"/>
                    <w:sz w:val="22"/>
                    <w:szCs w:val="22"/>
                  </w:rPr>
                </w:rPrChange>
              </w:rPr>
            </w:pPr>
            <w:r w:rsidRPr="005B49B3">
              <w:rPr>
                <w:rFonts w:ascii="Arial" w:hAnsi="Arial" w:cs="Arial"/>
                <w:sz w:val="20"/>
                <w:szCs w:val="20"/>
              </w:rPr>
              <w:t>192</w:t>
            </w:r>
          </w:p>
        </w:tc>
        <w:tc>
          <w:tcPr>
            <w:tcW w:w="624" w:type="dxa"/>
          </w:tcPr>
          <w:p w14:paraId="101EE288" w14:textId="20872599" w:rsidR="00B620C2" w:rsidRPr="005B49B3" w:rsidRDefault="00DF219C" w:rsidP="00DF219C">
            <w:pPr>
              <w:snapToGrid w:val="0"/>
              <w:spacing w:after="0" w:line="240" w:lineRule="auto"/>
              <w:rPr>
                <w:rFonts w:ascii="Arial" w:hAnsi="Arial" w:cs="Arial"/>
                <w:sz w:val="20"/>
                <w:szCs w:val="20"/>
                <w:rPrChange w:id="1136"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0BE52DD6" w14:textId="5B391C76" w:rsidR="00B620C2" w:rsidRPr="005B49B3" w:rsidRDefault="008E6290" w:rsidP="00126DA9">
            <w:pPr>
              <w:snapToGrid w:val="0"/>
              <w:spacing w:after="0" w:line="240" w:lineRule="auto"/>
              <w:rPr>
                <w:rFonts w:ascii="Arial" w:hAnsi="Arial" w:cs="Arial"/>
                <w:sz w:val="20"/>
                <w:szCs w:val="20"/>
                <w:rPrChange w:id="1137"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721C2795" w14:textId="77777777" w:rsidR="00B620C2" w:rsidRPr="005B49B3" w:rsidRDefault="00B620C2" w:rsidP="00DF219C">
            <w:pPr>
              <w:snapToGrid w:val="0"/>
              <w:spacing w:after="0" w:line="240" w:lineRule="auto"/>
              <w:rPr>
                <w:rFonts w:ascii="Arial" w:hAnsi="Arial" w:cs="Arial"/>
                <w:sz w:val="20"/>
                <w:szCs w:val="20"/>
                <w:rPrChange w:id="1138" w:author="Kevin Chen" w:date="2020-03-26T14:02:00Z">
                  <w:rPr>
                    <w:rFonts w:asciiTheme="majorHAnsi" w:hAnsiTheme="majorHAnsi" w:cstheme="majorHAnsi"/>
                  </w:rPr>
                </w:rPrChange>
              </w:rPr>
            </w:pPr>
          </w:p>
        </w:tc>
      </w:tr>
      <w:tr w:rsidR="00B620C2" w:rsidRPr="005B49B3" w14:paraId="5394DA5E" w14:textId="77777777" w:rsidTr="00AA3729">
        <w:trPr>
          <w:jc w:val="center"/>
        </w:trPr>
        <w:tc>
          <w:tcPr>
            <w:tcW w:w="1728" w:type="dxa"/>
          </w:tcPr>
          <w:p w14:paraId="2C615340" w14:textId="77777777" w:rsidR="00B620C2" w:rsidRPr="005B49B3" w:rsidRDefault="00B620C2" w:rsidP="00DF219C">
            <w:pPr>
              <w:snapToGrid w:val="0"/>
              <w:spacing w:after="0" w:line="240" w:lineRule="auto"/>
              <w:rPr>
                <w:rFonts w:ascii="Arial" w:hAnsi="Arial" w:cs="Arial"/>
                <w:sz w:val="20"/>
                <w:szCs w:val="20"/>
                <w:rPrChange w:id="1139" w:author="Kevin Chen" w:date="2020-03-26T14:02:00Z">
                  <w:rPr>
                    <w:rFonts w:asciiTheme="majorHAnsi" w:hAnsiTheme="majorHAnsi" w:cstheme="majorHAnsi"/>
                  </w:rPr>
                </w:rPrChange>
              </w:rPr>
            </w:pPr>
          </w:p>
        </w:tc>
        <w:tc>
          <w:tcPr>
            <w:tcW w:w="1656" w:type="dxa"/>
          </w:tcPr>
          <w:p w14:paraId="2CC39BE9" w14:textId="4C1D1400" w:rsidR="00B620C2" w:rsidRPr="005B49B3" w:rsidRDefault="00F8413E" w:rsidP="00DF219C">
            <w:pPr>
              <w:pStyle w:val="Compact"/>
              <w:snapToGrid w:val="0"/>
              <w:spacing w:before="0" w:after="0"/>
              <w:rPr>
                <w:rFonts w:ascii="Arial" w:hAnsi="Arial" w:cs="Arial"/>
                <w:sz w:val="20"/>
                <w:szCs w:val="20"/>
                <w:rPrChange w:id="1140"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141"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0.5</w:t>
            </w:r>
          </w:p>
        </w:tc>
        <w:tc>
          <w:tcPr>
            <w:tcW w:w="1642" w:type="dxa"/>
          </w:tcPr>
          <w:p w14:paraId="6741156E" w14:textId="77777777" w:rsidR="00B620C2" w:rsidRPr="005B49B3" w:rsidRDefault="00B620C2" w:rsidP="00DF219C">
            <w:pPr>
              <w:pStyle w:val="Compact"/>
              <w:snapToGrid w:val="0"/>
              <w:spacing w:before="0" w:after="0"/>
              <w:rPr>
                <w:rFonts w:ascii="Arial" w:hAnsi="Arial" w:cs="Arial"/>
                <w:sz w:val="20"/>
                <w:szCs w:val="20"/>
                <w:rPrChange w:id="1142" w:author="Kevin Chen" w:date="2020-03-26T14:02:00Z">
                  <w:rPr>
                    <w:rFonts w:asciiTheme="majorHAnsi" w:hAnsiTheme="majorHAnsi" w:cstheme="majorHAnsi"/>
                    <w:sz w:val="22"/>
                    <w:szCs w:val="22"/>
                  </w:rPr>
                </w:rPrChange>
              </w:rPr>
            </w:pPr>
            <w:r w:rsidRPr="005B49B3">
              <w:rPr>
                <w:rFonts w:ascii="Arial" w:hAnsi="Arial" w:cs="Arial"/>
                <w:sz w:val="20"/>
                <w:szCs w:val="20"/>
                <w:rPrChange w:id="1143"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44"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45" w:author="Kevin Chen" w:date="2020-03-26T14:02:00Z">
                  <w:rPr>
                    <w:rFonts w:asciiTheme="majorHAnsi" w:hAnsiTheme="majorHAnsi" w:cstheme="majorHAnsi"/>
                    <w:sz w:val="22"/>
                    <w:szCs w:val="22"/>
                  </w:rPr>
                </w:rPrChange>
              </w:rPr>
              <w:t>·years</w:t>
            </w:r>
          </w:p>
        </w:tc>
        <w:tc>
          <w:tcPr>
            <w:tcW w:w="1728" w:type="dxa"/>
          </w:tcPr>
          <w:p w14:paraId="46E00A5B" w14:textId="7E4E1BF8" w:rsidR="00B620C2" w:rsidRPr="005B49B3" w:rsidRDefault="00DF219C" w:rsidP="00DF219C">
            <w:pPr>
              <w:pStyle w:val="Compact"/>
              <w:snapToGrid w:val="0"/>
              <w:spacing w:before="0" w:after="0"/>
              <w:jc w:val="center"/>
              <w:rPr>
                <w:rFonts w:ascii="Arial" w:hAnsi="Arial" w:cs="Arial"/>
                <w:sz w:val="20"/>
                <w:szCs w:val="20"/>
                <w:rPrChange w:id="1146" w:author="Kevin Chen" w:date="2020-03-26T14:02:00Z">
                  <w:rPr>
                    <w:rFonts w:asciiTheme="majorHAnsi" w:hAnsiTheme="majorHAnsi" w:cstheme="majorHAnsi"/>
                    <w:sz w:val="22"/>
                    <w:szCs w:val="22"/>
                  </w:rPr>
                </w:rPrChange>
              </w:rPr>
            </w:pPr>
            <w:r w:rsidRPr="005B49B3">
              <w:rPr>
                <w:rFonts w:ascii="Arial" w:hAnsi="Arial" w:cs="Arial"/>
                <w:sz w:val="20"/>
                <w:szCs w:val="20"/>
              </w:rPr>
              <w:t>75</w:t>
            </w:r>
          </w:p>
        </w:tc>
        <w:tc>
          <w:tcPr>
            <w:tcW w:w="624" w:type="dxa"/>
          </w:tcPr>
          <w:p w14:paraId="1BFA2665" w14:textId="4A6D43A5" w:rsidR="00B620C2" w:rsidRPr="005B49B3" w:rsidRDefault="00DF219C" w:rsidP="00DF219C">
            <w:pPr>
              <w:pStyle w:val="Compact"/>
              <w:snapToGrid w:val="0"/>
              <w:spacing w:before="0" w:after="0"/>
              <w:jc w:val="right"/>
              <w:rPr>
                <w:rFonts w:ascii="Arial" w:hAnsi="Arial" w:cs="Arial"/>
                <w:sz w:val="20"/>
                <w:szCs w:val="20"/>
                <w:rPrChange w:id="1147" w:author="Kevin Chen" w:date="2020-03-26T14:02:00Z">
                  <w:rPr>
                    <w:rFonts w:asciiTheme="majorHAnsi" w:hAnsiTheme="majorHAnsi" w:cstheme="majorHAnsi"/>
                    <w:sz w:val="22"/>
                    <w:szCs w:val="22"/>
                  </w:rPr>
                </w:rPrChange>
              </w:rPr>
            </w:pPr>
            <w:r w:rsidRPr="005B49B3">
              <w:rPr>
                <w:rFonts w:ascii="Arial" w:hAnsi="Arial" w:cs="Arial"/>
                <w:sz w:val="20"/>
                <w:szCs w:val="20"/>
              </w:rPr>
              <w:t>1.15</w:t>
            </w:r>
          </w:p>
        </w:tc>
        <w:tc>
          <w:tcPr>
            <w:tcW w:w="1440" w:type="dxa"/>
          </w:tcPr>
          <w:p w14:paraId="669FA24B" w14:textId="2DDB6F83" w:rsidR="00B620C2" w:rsidRPr="005B49B3" w:rsidRDefault="00DF219C" w:rsidP="00126DA9">
            <w:pPr>
              <w:pStyle w:val="Compact"/>
              <w:snapToGrid w:val="0"/>
              <w:spacing w:before="0" w:after="0"/>
              <w:rPr>
                <w:rFonts w:ascii="Arial" w:hAnsi="Arial" w:cs="Arial"/>
                <w:sz w:val="20"/>
                <w:szCs w:val="20"/>
                <w:rPrChange w:id="1148" w:author="Kevin Chen" w:date="2020-03-26T14:02:00Z">
                  <w:rPr>
                    <w:rFonts w:asciiTheme="majorHAnsi" w:hAnsiTheme="majorHAnsi" w:cstheme="majorHAnsi"/>
                    <w:sz w:val="22"/>
                    <w:szCs w:val="22"/>
                  </w:rPr>
                </w:rPrChange>
              </w:rPr>
            </w:pPr>
            <w:r w:rsidRPr="005B49B3">
              <w:rPr>
                <w:rFonts w:ascii="Arial" w:hAnsi="Arial" w:cs="Arial"/>
                <w:sz w:val="20"/>
                <w:szCs w:val="20"/>
              </w:rPr>
              <w:t>(0.84</w:t>
            </w:r>
            <w:r w:rsidR="00126DA9" w:rsidRPr="005B49B3">
              <w:rPr>
                <w:rFonts w:ascii="Arial" w:hAnsi="Arial" w:cs="Arial"/>
                <w:sz w:val="20"/>
                <w:szCs w:val="20"/>
              </w:rPr>
              <w:t>–</w:t>
            </w:r>
            <w:r w:rsidRPr="005B49B3">
              <w:rPr>
                <w:rFonts w:ascii="Arial" w:hAnsi="Arial" w:cs="Arial"/>
                <w:sz w:val="20"/>
                <w:szCs w:val="20"/>
              </w:rPr>
              <w:t>1.57)</w:t>
            </w:r>
          </w:p>
        </w:tc>
        <w:tc>
          <w:tcPr>
            <w:tcW w:w="323" w:type="dxa"/>
            <w:gridSpan w:val="2"/>
          </w:tcPr>
          <w:p w14:paraId="1521FA87" w14:textId="77777777" w:rsidR="00B620C2" w:rsidRPr="005B49B3" w:rsidRDefault="00B620C2" w:rsidP="00DF219C">
            <w:pPr>
              <w:snapToGrid w:val="0"/>
              <w:spacing w:after="0" w:line="240" w:lineRule="auto"/>
              <w:rPr>
                <w:rFonts w:ascii="Arial" w:hAnsi="Arial" w:cs="Arial"/>
                <w:sz w:val="20"/>
                <w:szCs w:val="20"/>
                <w:rPrChange w:id="1149" w:author="Kevin Chen" w:date="2020-03-26T14:02:00Z">
                  <w:rPr>
                    <w:rFonts w:asciiTheme="majorHAnsi" w:hAnsiTheme="majorHAnsi" w:cstheme="majorHAnsi"/>
                  </w:rPr>
                </w:rPrChange>
              </w:rPr>
            </w:pPr>
          </w:p>
        </w:tc>
      </w:tr>
      <w:tr w:rsidR="00B620C2" w:rsidRPr="005B49B3" w14:paraId="4DBD2A36" w14:textId="77777777" w:rsidTr="00AA3729">
        <w:trPr>
          <w:jc w:val="center"/>
        </w:trPr>
        <w:tc>
          <w:tcPr>
            <w:tcW w:w="1728" w:type="dxa"/>
          </w:tcPr>
          <w:p w14:paraId="108A3360" w14:textId="77777777" w:rsidR="00B620C2" w:rsidRPr="005B49B3" w:rsidRDefault="00B620C2" w:rsidP="00DF219C">
            <w:pPr>
              <w:snapToGrid w:val="0"/>
              <w:spacing w:after="0" w:line="240" w:lineRule="auto"/>
              <w:rPr>
                <w:rFonts w:ascii="Arial" w:hAnsi="Arial" w:cs="Arial"/>
                <w:sz w:val="20"/>
                <w:szCs w:val="20"/>
                <w:rPrChange w:id="1150" w:author="Kevin Chen" w:date="2020-03-26T14:02:00Z">
                  <w:rPr>
                    <w:rFonts w:asciiTheme="majorHAnsi" w:hAnsiTheme="majorHAnsi" w:cstheme="majorHAnsi"/>
                  </w:rPr>
                </w:rPrChange>
              </w:rPr>
            </w:pPr>
          </w:p>
        </w:tc>
        <w:tc>
          <w:tcPr>
            <w:tcW w:w="1656" w:type="dxa"/>
          </w:tcPr>
          <w:p w14:paraId="20E19A95" w14:textId="7B67ACA4" w:rsidR="00B620C2" w:rsidRPr="005B49B3" w:rsidRDefault="00F8413E" w:rsidP="00DF219C">
            <w:pPr>
              <w:pStyle w:val="Compact"/>
              <w:snapToGrid w:val="0"/>
              <w:spacing w:before="0" w:after="0"/>
              <w:rPr>
                <w:rFonts w:ascii="Arial" w:hAnsi="Arial" w:cs="Arial"/>
                <w:sz w:val="20"/>
                <w:szCs w:val="20"/>
                <w:rPrChange w:id="1151"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0.5</w:t>
            </w:r>
            <w:r w:rsidR="00B620C2" w:rsidRPr="005B49B3">
              <w:rPr>
                <w:rFonts w:ascii="Arial" w:hAnsi="Arial" w:cs="Arial"/>
                <w:sz w:val="20"/>
                <w:szCs w:val="20"/>
                <w:rPrChange w:id="1152"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2</w:t>
            </w:r>
          </w:p>
        </w:tc>
        <w:tc>
          <w:tcPr>
            <w:tcW w:w="1642" w:type="dxa"/>
          </w:tcPr>
          <w:p w14:paraId="09F3FC28" w14:textId="77777777" w:rsidR="00B620C2" w:rsidRPr="005B49B3" w:rsidRDefault="00B620C2" w:rsidP="00DF219C">
            <w:pPr>
              <w:pStyle w:val="Compact"/>
              <w:snapToGrid w:val="0"/>
              <w:spacing w:before="0" w:after="0"/>
              <w:rPr>
                <w:rFonts w:ascii="Arial" w:hAnsi="Arial" w:cs="Arial"/>
                <w:sz w:val="20"/>
                <w:szCs w:val="20"/>
                <w:rPrChange w:id="1153" w:author="Kevin Chen" w:date="2020-03-26T14:02:00Z">
                  <w:rPr>
                    <w:rFonts w:asciiTheme="majorHAnsi" w:hAnsiTheme="majorHAnsi" w:cstheme="majorHAnsi"/>
                    <w:sz w:val="22"/>
                    <w:szCs w:val="22"/>
                  </w:rPr>
                </w:rPrChange>
              </w:rPr>
            </w:pPr>
            <w:r w:rsidRPr="005B49B3">
              <w:rPr>
                <w:rFonts w:ascii="Arial" w:hAnsi="Arial" w:cs="Arial"/>
                <w:sz w:val="20"/>
                <w:szCs w:val="20"/>
                <w:rPrChange w:id="1154"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55"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56" w:author="Kevin Chen" w:date="2020-03-26T14:02:00Z">
                  <w:rPr>
                    <w:rFonts w:asciiTheme="majorHAnsi" w:hAnsiTheme="majorHAnsi" w:cstheme="majorHAnsi"/>
                    <w:sz w:val="22"/>
                    <w:szCs w:val="22"/>
                  </w:rPr>
                </w:rPrChange>
              </w:rPr>
              <w:t>·years</w:t>
            </w:r>
          </w:p>
        </w:tc>
        <w:tc>
          <w:tcPr>
            <w:tcW w:w="1728" w:type="dxa"/>
          </w:tcPr>
          <w:p w14:paraId="701D3C95" w14:textId="2870BBCA" w:rsidR="00B620C2" w:rsidRPr="005B49B3" w:rsidRDefault="00DF219C" w:rsidP="00DF219C">
            <w:pPr>
              <w:pStyle w:val="Compact"/>
              <w:snapToGrid w:val="0"/>
              <w:spacing w:before="0" w:after="0"/>
              <w:jc w:val="center"/>
              <w:rPr>
                <w:rFonts w:ascii="Arial" w:hAnsi="Arial" w:cs="Arial"/>
                <w:sz w:val="20"/>
                <w:szCs w:val="20"/>
                <w:rPrChange w:id="1157" w:author="Kevin Chen" w:date="2020-03-26T14:02:00Z">
                  <w:rPr>
                    <w:rFonts w:asciiTheme="majorHAnsi" w:hAnsiTheme="majorHAnsi" w:cstheme="majorHAnsi"/>
                    <w:sz w:val="22"/>
                    <w:szCs w:val="22"/>
                  </w:rPr>
                </w:rPrChange>
              </w:rPr>
            </w:pPr>
            <w:r w:rsidRPr="005B49B3">
              <w:rPr>
                <w:rFonts w:ascii="Arial" w:hAnsi="Arial" w:cs="Arial"/>
                <w:sz w:val="20"/>
                <w:szCs w:val="20"/>
              </w:rPr>
              <w:t>75</w:t>
            </w:r>
          </w:p>
        </w:tc>
        <w:tc>
          <w:tcPr>
            <w:tcW w:w="624" w:type="dxa"/>
          </w:tcPr>
          <w:p w14:paraId="2CAA06DB" w14:textId="6C191DB3" w:rsidR="00B620C2" w:rsidRPr="005B49B3" w:rsidRDefault="00DF219C" w:rsidP="00DF219C">
            <w:pPr>
              <w:pStyle w:val="Compact"/>
              <w:snapToGrid w:val="0"/>
              <w:spacing w:before="0" w:after="0"/>
              <w:jc w:val="right"/>
              <w:rPr>
                <w:rFonts w:ascii="Arial" w:hAnsi="Arial" w:cs="Arial"/>
                <w:sz w:val="20"/>
                <w:szCs w:val="20"/>
                <w:rPrChange w:id="1158" w:author="Kevin Chen" w:date="2020-03-26T14:02:00Z">
                  <w:rPr>
                    <w:rFonts w:asciiTheme="majorHAnsi" w:hAnsiTheme="majorHAnsi" w:cstheme="majorHAnsi"/>
                    <w:sz w:val="22"/>
                    <w:szCs w:val="22"/>
                  </w:rPr>
                </w:rPrChange>
              </w:rPr>
            </w:pPr>
            <w:r w:rsidRPr="005B49B3">
              <w:rPr>
                <w:rFonts w:ascii="Arial" w:hAnsi="Arial" w:cs="Arial"/>
                <w:sz w:val="20"/>
                <w:szCs w:val="20"/>
              </w:rPr>
              <w:t>1.11</w:t>
            </w:r>
          </w:p>
        </w:tc>
        <w:tc>
          <w:tcPr>
            <w:tcW w:w="1440" w:type="dxa"/>
          </w:tcPr>
          <w:p w14:paraId="11D5DA9A" w14:textId="49F766C2" w:rsidR="00B620C2" w:rsidRPr="005B49B3" w:rsidRDefault="00DF219C" w:rsidP="00126DA9">
            <w:pPr>
              <w:pStyle w:val="Compact"/>
              <w:snapToGrid w:val="0"/>
              <w:spacing w:before="0" w:after="0"/>
              <w:rPr>
                <w:rFonts w:ascii="Arial" w:hAnsi="Arial" w:cs="Arial"/>
                <w:sz w:val="20"/>
                <w:szCs w:val="20"/>
                <w:rPrChange w:id="1159" w:author="Kevin Chen" w:date="2020-03-26T14:02:00Z">
                  <w:rPr>
                    <w:rFonts w:asciiTheme="majorHAnsi" w:hAnsiTheme="majorHAnsi" w:cstheme="majorHAnsi"/>
                    <w:sz w:val="22"/>
                    <w:szCs w:val="22"/>
                  </w:rPr>
                </w:rPrChange>
              </w:rPr>
            </w:pPr>
            <w:r w:rsidRPr="005B49B3">
              <w:rPr>
                <w:rFonts w:ascii="Arial" w:hAnsi="Arial" w:cs="Arial"/>
                <w:sz w:val="20"/>
                <w:szCs w:val="20"/>
              </w:rPr>
              <w:t>(0.81</w:t>
            </w:r>
            <w:r w:rsidR="00126DA9" w:rsidRPr="005B49B3">
              <w:rPr>
                <w:rFonts w:ascii="Arial" w:hAnsi="Arial" w:cs="Arial"/>
                <w:sz w:val="20"/>
                <w:szCs w:val="20"/>
              </w:rPr>
              <w:t>–</w:t>
            </w:r>
            <w:r w:rsidRPr="005B49B3">
              <w:rPr>
                <w:rFonts w:ascii="Arial" w:hAnsi="Arial" w:cs="Arial"/>
                <w:sz w:val="20"/>
                <w:szCs w:val="20"/>
              </w:rPr>
              <w:t>1.52)</w:t>
            </w:r>
          </w:p>
        </w:tc>
        <w:tc>
          <w:tcPr>
            <w:tcW w:w="323" w:type="dxa"/>
            <w:gridSpan w:val="2"/>
          </w:tcPr>
          <w:p w14:paraId="542FEDA8" w14:textId="77777777" w:rsidR="00B620C2" w:rsidRPr="005B49B3" w:rsidRDefault="00B620C2" w:rsidP="00DF219C">
            <w:pPr>
              <w:snapToGrid w:val="0"/>
              <w:spacing w:after="0" w:line="240" w:lineRule="auto"/>
              <w:rPr>
                <w:rFonts w:ascii="Arial" w:hAnsi="Arial" w:cs="Arial"/>
                <w:sz w:val="20"/>
                <w:szCs w:val="20"/>
                <w:rPrChange w:id="1160" w:author="Kevin Chen" w:date="2020-03-26T14:02:00Z">
                  <w:rPr>
                    <w:rFonts w:asciiTheme="majorHAnsi" w:hAnsiTheme="majorHAnsi" w:cstheme="majorHAnsi"/>
                  </w:rPr>
                </w:rPrChange>
              </w:rPr>
            </w:pPr>
          </w:p>
        </w:tc>
      </w:tr>
      <w:tr w:rsidR="00B620C2" w:rsidRPr="005B49B3" w14:paraId="64E11AAD" w14:textId="77777777" w:rsidTr="00AA3729">
        <w:trPr>
          <w:jc w:val="center"/>
        </w:trPr>
        <w:tc>
          <w:tcPr>
            <w:tcW w:w="1728" w:type="dxa"/>
          </w:tcPr>
          <w:p w14:paraId="6D092DD6" w14:textId="77777777" w:rsidR="00B620C2" w:rsidRPr="005B49B3" w:rsidRDefault="00B620C2" w:rsidP="00DF219C">
            <w:pPr>
              <w:snapToGrid w:val="0"/>
              <w:spacing w:after="0" w:line="240" w:lineRule="auto"/>
              <w:rPr>
                <w:rFonts w:ascii="Arial" w:hAnsi="Arial" w:cs="Arial"/>
                <w:sz w:val="20"/>
                <w:szCs w:val="20"/>
                <w:rPrChange w:id="1161" w:author="Kevin Chen" w:date="2020-03-26T14:02:00Z">
                  <w:rPr>
                    <w:rFonts w:asciiTheme="majorHAnsi" w:hAnsiTheme="majorHAnsi" w:cstheme="majorHAnsi"/>
                  </w:rPr>
                </w:rPrChange>
              </w:rPr>
            </w:pPr>
          </w:p>
        </w:tc>
        <w:tc>
          <w:tcPr>
            <w:tcW w:w="1656" w:type="dxa"/>
          </w:tcPr>
          <w:p w14:paraId="14304AE1" w14:textId="4AFD2052" w:rsidR="00B620C2" w:rsidRPr="005B49B3" w:rsidRDefault="00F8413E" w:rsidP="00DF219C">
            <w:pPr>
              <w:pStyle w:val="Compact"/>
              <w:snapToGrid w:val="0"/>
              <w:spacing w:before="0" w:after="0"/>
              <w:rPr>
                <w:rFonts w:ascii="Arial" w:hAnsi="Arial" w:cs="Arial"/>
                <w:sz w:val="20"/>
                <w:szCs w:val="20"/>
                <w:rPrChange w:id="1162"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2</w:t>
            </w:r>
          </w:p>
        </w:tc>
        <w:tc>
          <w:tcPr>
            <w:tcW w:w="1642" w:type="dxa"/>
          </w:tcPr>
          <w:p w14:paraId="1BB54F04" w14:textId="77777777" w:rsidR="00B620C2" w:rsidRPr="005B49B3" w:rsidRDefault="00B620C2" w:rsidP="00DF219C">
            <w:pPr>
              <w:pStyle w:val="Compact"/>
              <w:snapToGrid w:val="0"/>
              <w:spacing w:before="0" w:after="0"/>
              <w:rPr>
                <w:rFonts w:ascii="Arial" w:hAnsi="Arial" w:cs="Arial"/>
                <w:sz w:val="20"/>
                <w:szCs w:val="20"/>
                <w:rPrChange w:id="1163" w:author="Kevin Chen" w:date="2020-03-26T14:02:00Z">
                  <w:rPr>
                    <w:rFonts w:asciiTheme="majorHAnsi" w:hAnsiTheme="majorHAnsi" w:cstheme="majorHAnsi"/>
                    <w:sz w:val="22"/>
                    <w:szCs w:val="22"/>
                  </w:rPr>
                </w:rPrChange>
              </w:rPr>
            </w:pPr>
            <w:r w:rsidRPr="005B49B3">
              <w:rPr>
                <w:rFonts w:ascii="Arial" w:hAnsi="Arial" w:cs="Arial"/>
                <w:sz w:val="20"/>
                <w:szCs w:val="20"/>
                <w:rPrChange w:id="1164"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65"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66" w:author="Kevin Chen" w:date="2020-03-26T14:02:00Z">
                  <w:rPr>
                    <w:rFonts w:asciiTheme="majorHAnsi" w:hAnsiTheme="majorHAnsi" w:cstheme="majorHAnsi"/>
                    <w:sz w:val="22"/>
                    <w:szCs w:val="22"/>
                  </w:rPr>
                </w:rPrChange>
              </w:rPr>
              <w:t>·years</w:t>
            </w:r>
          </w:p>
        </w:tc>
        <w:tc>
          <w:tcPr>
            <w:tcW w:w="1728" w:type="dxa"/>
          </w:tcPr>
          <w:p w14:paraId="15A5058D" w14:textId="0733E14C" w:rsidR="00B620C2" w:rsidRPr="005B49B3" w:rsidRDefault="00DF219C" w:rsidP="00DF219C">
            <w:pPr>
              <w:pStyle w:val="Compact"/>
              <w:snapToGrid w:val="0"/>
              <w:spacing w:before="0" w:after="0"/>
              <w:jc w:val="center"/>
              <w:rPr>
                <w:rFonts w:ascii="Arial" w:hAnsi="Arial" w:cs="Arial"/>
                <w:sz w:val="20"/>
                <w:szCs w:val="20"/>
                <w:rPrChange w:id="1167" w:author="Kevin Chen" w:date="2020-03-26T14:02:00Z">
                  <w:rPr>
                    <w:rFonts w:asciiTheme="majorHAnsi" w:hAnsiTheme="majorHAnsi" w:cstheme="majorHAnsi"/>
                    <w:sz w:val="22"/>
                    <w:szCs w:val="22"/>
                  </w:rPr>
                </w:rPrChange>
              </w:rPr>
            </w:pPr>
            <w:r w:rsidRPr="005B49B3">
              <w:rPr>
                <w:rFonts w:ascii="Arial" w:hAnsi="Arial" w:cs="Arial"/>
                <w:sz w:val="20"/>
                <w:szCs w:val="20"/>
              </w:rPr>
              <w:t>75</w:t>
            </w:r>
          </w:p>
        </w:tc>
        <w:tc>
          <w:tcPr>
            <w:tcW w:w="624" w:type="dxa"/>
          </w:tcPr>
          <w:p w14:paraId="76D2B56E" w14:textId="431478BF" w:rsidR="00B620C2" w:rsidRPr="005B49B3" w:rsidRDefault="00DF219C" w:rsidP="00DF219C">
            <w:pPr>
              <w:pStyle w:val="Compact"/>
              <w:snapToGrid w:val="0"/>
              <w:spacing w:before="0" w:after="0"/>
              <w:jc w:val="right"/>
              <w:rPr>
                <w:rFonts w:ascii="Arial" w:hAnsi="Arial" w:cs="Arial"/>
                <w:sz w:val="20"/>
                <w:szCs w:val="20"/>
                <w:rPrChange w:id="1168" w:author="Kevin Chen" w:date="2020-03-26T14:02:00Z">
                  <w:rPr>
                    <w:rFonts w:asciiTheme="majorHAnsi" w:hAnsiTheme="majorHAnsi" w:cstheme="majorHAnsi"/>
                    <w:sz w:val="22"/>
                    <w:szCs w:val="22"/>
                  </w:rPr>
                </w:rPrChange>
              </w:rPr>
            </w:pPr>
            <w:r w:rsidRPr="005B49B3">
              <w:rPr>
                <w:rFonts w:ascii="Arial" w:hAnsi="Arial" w:cs="Arial"/>
                <w:sz w:val="20"/>
                <w:szCs w:val="20"/>
              </w:rPr>
              <w:t>1.05</w:t>
            </w:r>
          </w:p>
        </w:tc>
        <w:tc>
          <w:tcPr>
            <w:tcW w:w="1440" w:type="dxa"/>
          </w:tcPr>
          <w:p w14:paraId="0C873A8B" w14:textId="2F190A9E" w:rsidR="00B620C2" w:rsidRPr="005B49B3" w:rsidRDefault="00DF219C" w:rsidP="00126DA9">
            <w:pPr>
              <w:pStyle w:val="Compact"/>
              <w:snapToGrid w:val="0"/>
              <w:spacing w:before="0" w:after="0"/>
              <w:rPr>
                <w:rFonts w:ascii="Arial" w:hAnsi="Arial" w:cs="Arial"/>
                <w:sz w:val="20"/>
                <w:szCs w:val="20"/>
                <w:rPrChange w:id="1169" w:author="Kevin Chen" w:date="2020-03-26T14:02:00Z">
                  <w:rPr>
                    <w:rFonts w:asciiTheme="majorHAnsi" w:hAnsiTheme="majorHAnsi" w:cstheme="majorHAnsi"/>
                    <w:sz w:val="22"/>
                    <w:szCs w:val="22"/>
                  </w:rPr>
                </w:rPrChange>
              </w:rPr>
            </w:pPr>
            <w:r w:rsidRPr="005B49B3">
              <w:rPr>
                <w:rFonts w:ascii="Arial" w:hAnsi="Arial" w:cs="Arial"/>
                <w:sz w:val="20"/>
                <w:szCs w:val="20"/>
              </w:rPr>
              <w:t>(0.78</w:t>
            </w:r>
            <w:r w:rsidR="00126DA9" w:rsidRPr="005B49B3">
              <w:rPr>
                <w:rFonts w:ascii="Arial" w:hAnsi="Arial" w:cs="Arial"/>
                <w:sz w:val="20"/>
                <w:szCs w:val="20"/>
              </w:rPr>
              <w:t>–</w:t>
            </w:r>
            <w:r w:rsidRPr="005B49B3">
              <w:rPr>
                <w:rFonts w:ascii="Arial" w:hAnsi="Arial" w:cs="Arial"/>
                <w:sz w:val="20"/>
                <w:szCs w:val="20"/>
              </w:rPr>
              <w:t>1.41)</w:t>
            </w:r>
          </w:p>
        </w:tc>
        <w:tc>
          <w:tcPr>
            <w:tcW w:w="323" w:type="dxa"/>
            <w:gridSpan w:val="2"/>
          </w:tcPr>
          <w:p w14:paraId="3ADDAA75" w14:textId="77777777" w:rsidR="00B620C2" w:rsidRPr="005B49B3" w:rsidRDefault="00B620C2" w:rsidP="00DF219C">
            <w:pPr>
              <w:snapToGrid w:val="0"/>
              <w:spacing w:after="0" w:line="240" w:lineRule="auto"/>
              <w:rPr>
                <w:rFonts w:ascii="Arial" w:hAnsi="Arial" w:cs="Arial"/>
                <w:sz w:val="20"/>
                <w:szCs w:val="20"/>
                <w:rPrChange w:id="1170" w:author="Kevin Chen" w:date="2020-03-26T14:02:00Z">
                  <w:rPr>
                    <w:rFonts w:asciiTheme="majorHAnsi" w:hAnsiTheme="majorHAnsi" w:cstheme="majorHAnsi"/>
                  </w:rPr>
                </w:rPrChange>
              </w:rPr>
            </w:pPr>
          </w:p>
        </w:tc>
      </w:tr>
      <w:tr w:rsidR="00B620C2" w:rsidRPr="005B49B3" w14:paraId="069BB213" w14:textId="77777777" w:rsidTr="00AA3729">
        <w:trPr>
          <w:gridAfter w:val="1"/>
          <w:wAfter w:w="19" w:type="dxa"/>
          <w:jc w:val="center"/>
        </w:trPr>
        <w:tc>
          <w:tcPr>
            <w:tcW w:w="9122" w:type="dxa"/>
            <w:gridSpan w:val="7"/>
          </w:tcPr>
          <w:p w14:paraId="2AC94653" w14:textId="1474AFB2" w:rsidR="00B620C2" w:rsidRPr="005B49B3" w:rsidRDefault="00DF219C" w:rsidP="00126DA9">
            <w:pPr>
              <w:snapToGrid w:val="0"/>
              <w:spacing w:after="0" w:line="240" w:lineRule="auto"/>
              <w:rPr>
                <w:rFonts w:ascii="Arial" w:hAnsi="Arial" w:cs="Arial"/>
                <w:sz w:val="20"/>
                <w:szCs w:val="20"/>
                <w:rPrChange w:id="1171" w:author="Kevin Chen" w:date="2020-03-26T14:02:00Z">
                  <w:rPr>
                    <w:rFonts w:asciiTheme="majorHAnsi" w:hAnsiTheme="majorHAnsi" w:cstheme="majorHAnsi"/>
                  </w:rPr>
                </w:rPrChange>
              </w:rPr>
            </w:pPr>
            <w:r w:rsidRPr="005B49B3">
              <w:rPr>
                <w:rFonts w:ascii="Arial" w:hAnsi="Arial" w:cs="Arial"/>
                <w:sz w:val="20"/>
                <w:szCs w:val="20"/>
              </w:rPr>
              <w:t>Brain and nervous system cancers (128 cases)</w:t>
            </w:r>
          </w:p>
        </w:tc>
      </w:tr>
      <w:tr w:rsidR="00B620C2" w:rsidRPr="005B49B3" w14:paraId="1C214B08" w14:textId="77777777" w:rsidTr="00AA3729">
        <w:trPr>
          <w:jc w:val="center"/>
        </w:trPr>
        <w:tc>
          <w:tcPr>
            <w:tcW w:w="1728" w:type="dxa"/>
          </w:tcPr>
          <w:p w14:paraId="1E0B472A" w14:textId="77777777" w:rsidR="00B620C2" w:rsidRPr="005B49B3" w:rsidRDefault="00B620C2" w:rsidP="00DF219C">
            <w:pPr>
              <w:snapToGrid w:val="0"/>
              <w:spacing w:after="0" w:line="240" w:lineRule="auto"/>
              <w:rPr>
                <w:rFonts w:ascii="Arial" w:hAnsi="Arial" w:cs="Arial"/>
                <w:sz w:val="20"/>
                <w:szCs w:val="20"/>
                <w:rPrChange w:id="1172" w:author="Kevin Chen" w:date="2020-03-26T14:02:00Z">
                  <w:rPr>
                    <w:rFonts w:asciiTheme="majorHAnsi" w:hAnsiTheme="majorHAnsi" w:cstheme="majorHAnsi"/>
                  </w:rPr>
                </w:rPrChange>
              </w:rPr>
            </w:pPr>
          </w:p>
        </w:tc>
        <w:tc>
          <w:tcPr>
            <w:tcW w:w="1656" w:type="dxa"/>
          </w:tcPr>
          <w:p w14:paraId="31B5DBF1" w14:textId="6C47AAFE" w:rsidR="00B620C2" w:rsidRPr="005B49B3" w:rsidRDefault="00DF219C" w:rsidP="00DF219C">
            <w:pPr>
              <w:pStyle w:val="Compact"/>
              <w:snapToGrid w:val="0"/>
              <w:spacing w:before="0" w:after="0"/>
              <w:rPr>
                <w:rFonts w:ascii="Arial" w:hAnsi="Arial" w:cs="Arial"/>
                <w:sz w:val="20"/>
                <w:szCs w:val="20"/>
                <w:rPrChange w:id="1173"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28C3838B" w14:textId="77777777" w:rsidR="00B620C2" w:rsidRPr="005B49B3" w:rsidRDefault="00B620C2" w:rsidP="00DF219C">
            <w:pPr>
              <w:pStyle w:val="Compact"/>
              <w:snapToGrid w:val="0"/>
              <w:spacing w:before="0" w:after="0"/>
              <w:rPr>
                <w:rFonts w:ascii="Arial" w:hAnsi="Arial" w:cs="Arial"/>
                <w:sz w:val="20"/>
                <w:szCs w:val="20"/>
                <w:rPrChange w:id="1174" w:author="Kevin Chen" w:date="2020-03-26T14:02:00Z">
                  <w:rPr>
                    <w:rFonts w:asciiTheme="majorHAnsi" w:hAnsiTheme="majorHAnsi" w:cstheme="majorHAnsi"/>
                    <w:sz w:val="22"/>
                    <w:szCs w:val="22"/>
                  </w:rPr>
                </w:rPrChange>
              </w:rPr>
            </w:pPr>
            <w:r w:rsidRPr="005B49B3">
              <w:rPr>
                <w:rFonts w:ascii="Arial" w:hAnsi="Arial" w:cs="Arial"/>
                <w:sz w:val="20"/>
                <w:szCs w:val="20"/>
                <w:rPrChange w:id="1175"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76"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77" w:author="Kevin Chen" w:date="2020-03-26T14:02:00Z">
                  <w:rPr>
                    <w:rFonts w:asciiTheme="majorHAnsi" w:hAnsiTheme="majorHAnsi" w:cstheme="majorHAnsi"/>
                    <w:sz w:val="22"/>
                    <w:szCs w:val="22"/>
                  </w:rPr>
                </w:rPrChange>
              </w:rPr>
              <w:t>·years</w:t>
            </w:r>
          </w:p>
        </w:tc>
        <w:tc>
          <w:tcPr>
            <w:tcW w:w="1728" w:type="dxa"/>
          </w:tcPr>
          <w:p w14:paraId="6F9A40E9" w14:textId="20007AF9" w:rsidR="00B620C2" w:rsidRPr="005B49B3" w:rsidRDefault="00DF219C" w:rsidP="00DF219C">
            <w:pPr>
              <w:pStyle w:val="Compact"/>
              <w:snapToGrid w:val="0"/>
              <w:spacing w:before="0" w:after="0"/>
              <w:jc w:val="center"/>
              <w:rPr>
                <w:rFonts w:ascii="Arial" w:hAnsi="Arial" w:cs="Arial"/>
                <w:sz w:val="20"/>
                <w:szCs w:val="20"/>
                <w:rPrChange w:id="1178" w:author="Kevin Chen" w:date="2020-03-26T14:02:00Z">
                  <w:rPr>
                    <w:rFonts w:asciiTheme="majorHAnsi" w:hAnsiTheme="majorHAnsi" w:cstheme="majorHAnsi"/>
                    <w:sz w:val="22"/>
                    <w:szCs w:val="22"/>
                  </w:rPr>
                </w:rPrChange>
              </w:rPr>
            </w:pPr>
            <w:r w:rsidRPr="005B49B3">
              <w:rPr>
                <w:rFonts w:ascii="Arial" w:hAnsi="Arial" w:cs="Arial"/>
                <w:sz w:val="20"/>
                <w:szCs w:val="20"/>
              </w:rPr>
              <w:t>74</w:t>
            </w:r>
          </w:p>
        </w:tc>
        <w:tc>
          <w:tcPr>
            <w:tcW w:w="624" w:type="dxa"/>
          </w:tcPr>
          <w:p w14:paraId="0BB92D8C" w14:textId="4D7E8170" w:rsidR="00B620C2" w:rsidRPr="005B49B3" w:rsidRDefault="00DF219C" w:rsidP="00DF219C">
            <w:pPr>
              <w:snapToGrid w:val="0"/>
              <w:spacing w:after="0" w:line="240" w:lineRule="auto"/>
              <w:rPr>
                <w:rFonts w:ascii="Arial" w:hAnsi="Arial" w:cs="Arial"/>
                <w:sz w:val="20"/>
                <w:szCs w:val="20"/>
                <w:rPrChange w:id="1179"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5A1513EC" w14:textId="2B84EED5" w:rsidR="00B620C2" w:rsidRPr="005B49B3" w:rsidRDefault="008E6290" w:rsidP="00126DA9">
            <w:pPr>
              <w:snapToGrid w:val="0"/>
              <w:spacing w:after="0" w:line="240" w:lineRule="auto"/>
              <w:rPr>
                <w:rFonts w:ascii="Arial" w:hAnsi="Arial" w:cs="Arial"/>
                <w:sz w:val="20"/>
                <w:szCs w:val="20"/>
                <w:rPrChange w:id="1180"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75AA2A2F" w14:textId="77777777" w:rsidR="00B620C2" w:rsidRPr="005B49B3" w:rsidRDefault="00B620C2" w:rsidP="00DF219C">
            <w:pPr>
              <w:snapToGrid w:val="0"/>
              <w:spacing w:after="0" w:line="240" w:lineRule="auto"/>
              <w:rPr>
                <w:rFonts w:ascii="Arial" w:hAnsi="Arial" w:cs="Arial"/>
                <w:sz w:val="20"/>
                <w:szCs w:val="20"/>
                <w:rPrChange w:id="1181" w:author="Kevin Chen" w:date="2020-03-26T14:02:00Z">
                  <w:rPr>
                    <w:rFonts w:asciiTheme="majorHAnsi" w:hAnsiTheme="majorHAnsi" w:cstheme="majorHAnsi"/>
                  </w:rPr>
                </w:rPrChange>
              </w:rPr>
            </w:pPr>
          </w:p>
        </w:tc>
      </w:tr>
      <w:tr w:rsidR="00B620C2" w:rsidRPr="005B49B3" w14:paraId="1F0C0511" w14:textId="77777777" w:rsidTr="00AA3729">
        <w:trPr>
          <w:jc w:val="center"/>
        </w:trPr>
        <w:tc>
          <w:tcPr>
            <w:tcW w:w="1728" w:type="dxa"/>
          </w:tcPr>
          <w:p w14:paraId="4448326B" w14:textId="77777777" w:rsidR="00B620C2" w:rsidRPr="005B49B3" w:rsidRDefault="00B620C2" w:rsidP="00DF219C">
            <w:pPr>
              <w:snapToGrid w:val="0"/>
              <w:spacing w:after="0" w:line="240" w:lineRule="auto"/>
              <w:rPr>
                <w:rFonts w:ascii="Arial" w:hAnsi="Arial" w:cs="Arial"/>
                <w:sz w:val="20"/>
                <w:szCs w:val="20"/>
                <w:rPrChange w:id="1182" w:author="Kevin Chen" w:date="2020-03-26T14:02:00Z">
                  <w:rPr>
                    <w:rFonts w:asciiTheme="majorHAnsi" w:hAnsiTheme="majorHAnsi" w:cstheme="majorHAnsi"/>
                  </w:rPr>
                </w:rPrChange>
              </w:rPr>
            </w:pPr>
          </w:p>
        </w:tc>
        <w:tc>
          <w:tcPr>
            <w:tcW w:w="1656" w:type="dxa"/>
          </w:tcPr>
          <w:p w14:paraId="20C31BC6" w14:textId="50D69DA6" w:rsidR="00B620C2" w:rsidRPr="005B49B3" w:rsidRDefault="00F8413E" w:rsidP="00DF219C">
            <w:pPr>
              <w:pStyle w:val="Compact"/>
              <w:snapToGrid w:val="0"/>
              <w:spacing w:before="0" w:after="0"/>
              <w:rPr>
                <w:rFonts w:ascii="Arial" w:hAnsi="Arial" w:cs="Arial"/>
                <w:sz w:val="20"/>
                <w:szCs w:val="20"/>
                <w:rPrChange w:id="1183"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184"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1</w:t>
            </w:r>
          </w:p>
        </w:tc>
        <w:tc>
          <w:tcPr>
            <w:tcW w:w="1642" w:type="dxa"/>
          </w:tcPr>
          <w:p w14:paraId="780D39CB" w14:textId="77777777" w:rsidR="00B620C2" w:rsidRPr="005B49B3" w:rsidRDefault="00B620C2" w:rsidP="00DF219C">
            <w:pPr>
              <w:pStyle w:val="Compact"/>
              <w:snapToGrid w:val="0"/>
              <w:spacing w:before="0" w:after="0"/>
              <w:rPr>
                <w:rFonts w:ascii="Arial" w:hAnsi="Arial" w:cs="Arial"/>
                <w:sz w:val="20"/>
                <w:szCs w:val="20"/>
                <w:rPrChange w:id="1185" w:author="Kevin Chen" w:date="2020-03-26T14:02:00Z">
                  <w:rPr>
                    <w:rFonts w:asciiTheme="majorHAnsi" w:hAnsiTheme="majorHAnsi" w:cstheme="majorHAnsi"/>
                    <w:sz w:val="22"/>
                    <w:szCs w:val="22"/>
                  </w:rPr>
                </w:rPrChange>
              </w:rPr>
            </w:pPr>
            <w:r w:rsidRPr="005B49B3">
              <w:rPr>
                <w:rFonts w:ascii="Arial" w:hAnsi="Arial" w:cs="Arial"/>
                <w:sz w:val="20"/>
                <w:szCs w:val="20"/>
                <w:rPrChange w:id="1186"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87"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88" w:author="Kevin Chen" w:date="2020-03-26T14:02:00Z">
                  <w:rPr>
                    <w:rFonts w:asciiTheme="majorHAnsi" w:hAnsiTheme="majorHAnsi" w:cstheme="majorHAnsi"/>
                    <w:sz w:val="22"/>
                    <w:szCs w:val="22"/>
                  </w:rPr>
                </w:rPrChange>
              </w:rPr>
              <w:t>·years</w:t>
            </w:r>
          </w:p>
        </w:tc>
        <w:tc>
          <w:tcPr>
            <w:tcW w:w="1728" w:type="dxa"/>
          </w:tcPr>
          <w:p w14:paraId="2E6F09CC" w14:textId="09D1A46D" w:rsidR="00B620C2" w:rsidRPr="005B49B3" w:rsidRDefault="00DF219C" w:rsidP="00DF219C">
            <w:pPr>
              <w:pStyle w:val="Compact"/>
              <w:snapToGrid w:val="0"/>
              <w:spacing w:before="0" w:after="0"/>
              <w:jc w:val="center"/>
              <w:rPr>
                <w:rFonts w:ascii="Arial" w:hAnsi="Arial" w:cs="Arial"/>
                <w:sz w:val="20"/>
                <w:szCs w:val="20"/>
                <w:rPrChange w:id="1189" w:author="Kevin Chen" w:date="2020-03-26T14:02:00Z">
                  <w:rPr>
                    <w:rFonts w:asciiTheme="majorHAnsi" w:hAnsiTheme="majorHAnsi" w:cstheme="majorHAnsi"/>
                    <w:sz w:val="22"/>
                    <w:szCs w:val="22"/>
                  </w:rPr>
                </w:rPrChange>
              </w:rPr>
            </w:pPr>
            <w:r w:rsidRPr="005B49B3">
              <w:rPr>
                <w:rFonts w:ascii="Arial" w:hAnsi="Arial" w:cs="Arial"/>
                <w:sz w:val="20"/>
                <w:szCs w:val="20"/>
              </w:rPr>
              <w:t>27</w:t>
            </w:r>
          </w:p>
        </w:tc>
        <w:tc>
          <w:tcPr>
            <w:tcW w:w="624" w:type="dxa"/>
          </w:tcPr>
          <w:p w14:paraId="74D7A3E8" w14:textId="59777F0E" w:rsidR="00B620C2" w:rsidRPr="005B49B3" w:rsidRDefault="00DF219C" w:rsidP="00DF219C">
            <w:pPr>
              <w:pStyle w:val="Compact"/>
              <w:snapToGrid w:val="0"/>
              <w:spacing w:before="0" w:after="0"/>
              <w:jc w:val="right"/>
              <w:rPr>
                <w:rFonts w:ascii="Arial" w:hAnsi="Arial" w:cs="Arial"/>
                <w:sz w:val="20"/>
                <w:szCs w:val="20"/>
                <w:rPrChange w:id="1190" w:author="Kevin Chen" w:date="2020-03-26T14:02:00Z">
                  <w:rPr>
                    <w:rFonts w:asciiTheme="majorHAnsi" w:hAnsiTheme="majorHAnsi" w:cstheme="majorHAnsi"/>
                    <w:sz w:val="22"/>
                    <w:szCs w:val="22"/>
                  </w:rPr>
                </w:rPrChange>
              </w:rPr>
            </w:pPr>
            <w:r w:rsidRPr="005B49B3">
              <w:rPr>
                <w:rFonts w:ascii="Arial" w:hAnsi="Arial" w:cs="Arial"/>
                <w:sz w:val="20"/>
                <w:szCs w:val="20"/>
              </w:rPr>
              <w:t>0.61</w:t>
            </w:r>
          </w:p>
        </w:tc>
        <w:tc>
          <w:tcPr>
            <w:tcW w:w="1440" w:type="dxa"/>
          </w:tcPr>
          <w:p w14:paraId="0FB80275" w14:textId="615A84D3" w:rsidR="00B620C2" w:rsidRPr="005B49B3" w:rsidRDefault="00DF219C" w:rsidP="00126DA9">
            <w:pPr>
              <w:pStyle w:val="Compact"/>
              <w:snapToGrid w:val="0"/>
              <w:spacing w:before="0" w:after="0"/>
              <w:rPr>
                <w:rFonts w:ascii="Arial" w:hAnsi="Arial" w:cs="Arial"/>
                <w:sz w:val="20"/>
                <w:szCs w:val="20"/>
                <w:rPrChange w:id="1191" w:author="Kevin Chen" w:date="2020-03-26T14:02:00Z">
                  <w:rPr>
                    <w:rFonts w:asciiTheme="majorHAnsi" w:hAnsiTheme="majorHAnsi" w:cstheme="majorHAnsi"/>
                    <w:sz w:val="22"/>
                    <w:szCs w:val="22"/>
                  </w:rPr>
                </w:rPrChange>
              </w:rPr>
            </w:pPr>
            <w:r w:rsidRPr="005B49B3">
              <w:rPr>
                <w:rFonts w:ascii="Arial" w:hAnsi="Arial" w:cs="Arial"/>
                <w:sz w:val="20"/>
                <w:szCs w:val="20"/>
              </w:rPr>
              <w:t>(0.35</w:t>
            </w:r>
            <w:r w:rsidR="00126DA9" w:rsidRPr="005B49B3">
              <w:rPr>
                <w:rFonts w:ascii="Arial" w:hAnsi="Arial" w:cs="Arial"/>
                <w:sz w:val="20"/>
                <w:szCs w:val="20"/>
              </w:rPr>
              <w:t>–</w:t>
            </w:r>
            <w:r w:rsidRPr="005B49B3">
              <w:rPr>
                <w:rFonts w:ascii="Arial" w:hAnsi="Arial" w:cs="Arial"/>
                <w:sz w:val="20"/>
                <w:szCs w:val="20"/>
              </w:rPr>
              <w:t>1.05)</w:t>
            </w:r>
          </w:p>
        </w:tc>
        <w:tc>
          <w:tcPr>
            <w:tcW w:w="323" w:type="dxa"/>
            <w:gridSpan w:val="2"/>
          </w:tcPr>
          <w:p w14:paraId="2142E9B2" w14:textId="334F1CE9" w:rsidR="00B620C2" w:rsidRPr="005B49B3" w:rsidRDefault="00DF219C" w:rsidP="00DF219C">
            <w:pPr>
              <w:pStyle w:val="Compact"/>
              <w:snapToGrid w:val="0"/>
              <w:spacing w:before="0" w:after="0"/>
              <w:rPr>
                <w:rFonts w:ascii="Arial" w:hAnsi="Arial" w:cs="Arial"/>
                <w:sz w:val="20"/>
                <w:szCs w:val="20"/>
                <w:rPrChange w:id="1192" w:author="Kevin Chen" w:date="2020-03-26T14:02:00Z">
                  <w:rPr>
                    <w:rFonts w:asciiTheme="majorHAnsi" w:hAnsiTheme="majorHAnsi" w:cstheme="majorHAnsi"/>
                    <w:sz w:val="22"/>
                    <w:szCs w:val="22"/>
                  </w:rPr>
                </w:rPrChange>
              </w:rPr>
            </w:pPr>
            <m:oMathPara>
              <m:oMath>
                <m:r>
                  <m:rPr>
                    <m:sty m:val="p"/>
                  </m:rPr>
                  <w:rPr>
                    <w:rFonts w:ascii="Cambria Math" w:hAnsi="Cambria Math" w:cs="Arial"/>
                    <w:sz w:val="20"/>
                    <w:szCs w:val="20"/>
                  </w:rPr>
                  <m:t>⋅</m:t>
                </m:r>
              </m:oMath>
            </m:oMathPara>
          </w:p>
        </w:tc>
      </w:tr>
      <w:tr w:rsidR="00B620C2" w:rsidRPr="005B49B3" w14:paraId="26177A45" w14:textId="77777777" w:rsidTr="00AA3729">
        <w:trPr>
          <w:jc w:val="center"/>
        </w:trPr>
        <w:tc>
          <w:tcPr>
            <w:tcW w:w="1728" w:type="dxa"/>
          </w:tcPr>
          <w:p w14:paraId="2B2B27E2" w14:textId="77777777" w:rsidR="00B620C2" w:rsidRPr="005B49B3" w:rsidRDefault="00B620C2" w:rsidP="00DF219C">
            <w:pPr>
              <w:snapToGrid w:val="0"/>
              <w:spacing w:after="0" w:line="240" w:lineRule="auto"/>
              <w:rPr>
                <w:rFonts w:ascii="Arial" w:hAnsi="Arial" w:cs="Arial"/>
                <w:sz w:val="20"/>
                <w:szCs w:val="20"/>
                <w:rPrChange w:id="1193" w:author="Kevin Chen" w:date="2020-03-26T14:02:00Z">
                  <w:rPr>
                    <w:rFonts w:asciiTheme="majorHAnsi" w:hAnsiTheme="majorHAnsi" w:cstheme="majorHAnsi"/>
                  </w:rPr>
                </w:rPrChange>
              </w:rPr>
            </w:pPr>
          </w:p>
        </w:tc>
        <w:tc>
          <w:tcPr>
            <w:tcW w:w="1656" w:type="dxa"/>
          </w:tcPr>
          <w:p w14:paraId="31A5C040" w14:textId="214597AA" w:rsidR="00B620C2" w:rsidRPr="005B49B3" w:rsidRDefault="00F8413E" w:rsidP="00DF219C">
            <w:pPr>
              <w:pStyle w:val="Compact"/>
              <w:snapToGrid w:val="0"/>
              <w:spacing w:before="0" w:after="0"/>
              <w:rPr>
                <w:rFonts w:ascii="Arial" w:hAnsi="Arial" w:cs="Arial"/>
                <w:sz w:val="20"/>
                <w:szCs w:val="20"/>
                <w:rPrChange w:id="1194"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1</w:t>
            </w:r>
          </w:p>
        </w:tc>
        <w:tc>
          <w:tcPr>
            <w:tcW w:w="1642" w:type="dxa"/>
          </w:tcPr>
          <w:p w14:paraId="3ECD251A" w14:textId="77777777" w:rsidR="00B620C2" w:rsidRPr="005B49B3" w:rsidRDefault="00B620C2" w:rsidP="00DF219C">
            <w:pPr>
              <w:pStyle w:val="Compact"/>
              <w:snapToGrid w:val="0"/>
              <w:spacing w:before="0" w:after="0"/>
              <w:rPr>
                <w:rFonts w:ascii="Arial" w:hAnsi="Arial" w:cs="Arial"/>
                <w:sz w:val="20"/>
                <w:szCs w:val="20"/>
                <w:rPrChange w:id="1195" w:author="Kevin Chen" w:date="2020-03-26T14:02:00Z">
                  <w:rPr>
                    <w:rFonts w:asciiTheme="majorHAnsi" w:hAnsiTheme="majorHAnsi" w:cstheme="majorHAnsi"/>
                    <w:sz w:val="22"/>
                    <w:szCs w:val="22"/>
                  </w:rPr>
                </w:rPrChange>
              </w:rPr>
            </w:pPr>
            <w:r w:rsidRPr="005B49B3">
              <w:rPr>
                <w:rFonts w:ascii="Arial" w:hAnsi="Arial" w:cs="Arial"/>
                <w:sz w:val="20"/>
                <w:szCs w:val="20"/>
                <w:rPrChange w:id="1196"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97"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98" w:author="Kevin Chen" w:date="2020-03-26T14:02:00Z">
                  <w:rPr>
                    <w:rFonts w:asciiTheme="majorHAnsi" w:hAnsiTheme="majorHAnsi" w:cstheme="majorHAnsi"/>
                    <w:sz w:val="22"/>
                    <w:szCs w:val="22"/>
                  </w:rPr>
                </w:rPrChange>
              </w:rPr>
              <w:t>·years</w:t>
            </w:r>
          </w:p>
        </w:tc>
        <w:tc>
          <w:tcPr>
            <w:tcW w:w="1728" w:type="dxa"/>
          </w:tcPr>
          <w:p w14:paraId="5F1525B8" w14:textId="2A6D3606" w:rsidR="00B620C2" w:rsidRPr="005B49B3" w:rsidRDefault="00DF219C" w:rsidP="00DF219C">
            <w:pPr>
              <w:pStyle w:val="Compact"/>
              <w:snapToGrid w:val="0"/>
              <w:spacing w:before="0" w:after="0"/>
              <w:jc w:val="center"/>
              <w:rPr>
                <w:rFonts w:ascii="Arial" w:hAnsi="Arial" w:cs="Arial"/>
                <w:sz w:val="20"/>
                <w:szCs w:val="20"/>
                <w:rPrChange w:id="1199" w:author="Kevin Chen" w:date="2020-03-26T14:02:00Z">
                  <w:rPr>
                    <w:rFonts w:asciiTheme="majorHAnsi" w:hAnsiTheme="majorHAnsi" w:cstheme="majorHAnsi"/>
                    <w:sz w:val="22"/>
                    <w:szCs w:val="22"/>
                  </w:rPr>
                </w:rPrChange>
              </w:rPr>
            </w:pPr>
            <w:r w:rsidRPr="005B49B3">
              <w:rPr>
                <w:rFonts w:ascii="Arial" w:hAnsi="Arial" w:cs="Arial"/>
                <w:sz w:val="20"/>
                <w:szCs w:val="20"/>
              </w:rPr>
              <w:t>27</w:t>
            </w:r>
          </w:p>
        </w:tc>
        <w:tc>
          <w:tcPr>
            <w:tcW w:w="624" w:type="dxa"/>
          </w:tcPr>
          <w:p w14:paraId="4954E46D" w14:textId="4B4DFAED" w:rsidR="00B620C2" w:rsidRPr="005B49B3" w:rsidRDefault="00DF219C" w:rsidP="00DF219C">
            <w:pPr>
              <w:pStyle w:val="Compact"/>
              <w:snapToGrid w:val="0"/>
              <w:spacing w:before="0" w:after="0"/>
              <w:jc w:val="right"/>
              <w:rPr>
                <w:rFonts w:ascii="Arial" w:hAnsi="Arial" w:cs="Arial"/>
                <w:sz w:val="20"/>
                <w:szCs w:val="20"/>
                <w:rPrChange w:id="1200" w:author="Kevin Chen" w:date="2020-03-26T14:02:00Z">
                  <w:rPr>
                    <w:rFonts w:asciiTheme="majorHAnsi" w:hAnsiTheme="majorHAnsi" w:cstheme="majorHAnsi"/>
                    <w:sz w:val="22"/>
                    <w:szCs w:val="22"/>
                  </w:rPr>
                </w:rPrChange>
              </w:rPr>
            </w:pPr>
            <w:r w:rsidRPr="005B49B3">
              <w:rPr>
                <w:rFonts w:ascii="Arial" w:hAnsi="Arial" w:cs="Arial"/>
                <w:sz w:val="20"/>
                <w:szCs w:val="20"/>
              </w:rPr>
              <w:t>0.73</w:t>
            </w:r>
          </w:p>
        </w:tc>
        <w:tc>
          <w:tcPr>
            <w:tcW w:w="1440" w:type="dxa"/>
          </w:tcPr>
          <w:p w14:paraId="58CC089B" w14:textId="561832DD" w:rsidR="00B620C2" w:rsidRPr="005B49B3" w:rsidRDefault="00DF219C" w:rsidP="00126DA9">
            <w:pPr>
              <w:pStyle w:val="Compact"/>
              <w:snapToGrid w:val="0"/>
              <w:spacing w:before="0" w:after="0"/>
              <w:rPr>
                <w:rFonts w:ascii="Arial" w:hAnsi="Arial" w:cs="Arial"/>
                <w:sz w:val="20"/>
                <w:szCs w:val="20"/>
                <w:rPrChange w:id="1201" w:author="Kevin Chen" w:date="2020-03-26T14:02:00Z">
                  <w:rPr>
                    <w:rFonts w:asciiTheme="majorHAnsi" w:hAnsiTheme="majorHAnsi" w:cstheme="majorHAnsi"/>
                    <w:sz w:val="22"/>
                    <w:szCs w:val="22"/>
                  </w:rPr>
                </w:rPrChange>
              </w:rPr>
            </w:pPr>
            <w:r w:rsidRPr="005B49B3">
              <w:rPr>
                <w:rFonts w:ascii="Arial" w:hAnsi="Arial" w:cs="Arial"/>
                <w:sz w:val="20"/>
                <w:szCs w:val="20"/>
              </w:rPr>
              <w:t>(0.44</w:t>
            </w:r>
            <w:r w:rsidR="00126DA9" w:rsidRPr="005B49B3">
              <w:rPr>
                <w:rFonts w:ascii="Arial" w:hAnsi="Arial" w:cs="Arial"/>
                <w:sz w:val="20"/>
                <w:szCs w:val="20"/>
              </w:rPr>
              <w:t>–</w:t>
            </w:r>
            <w:r w:rsidRPr="005B49B3">
              <w:rPr>
                <w:rFonts w:ascii="Arial" w:hAnsi="Arial" w:cs="Arial"/>
                <w:sz w:val="20"/>
                <w:szCs w:val="20"/>
              </w:rPr>
              <w:t>1.22)</w:t>
            </w:r>
          </w:p>
        </w:tc>
        <w:tc>
          <w:tcPr>
            <w:tcW w:w="323" w:type="dxa"/>
            <w:gridSpan w:val="2"/>
          </w:tcPr>
          <w:p w14:paraId="26730870" w14:textId="77777777" w:rsidR="00B620C2" w:rsidRPr="005B49B3" w:rsidRDefault="00B620C2" w:rsidP="00DF219C">
            <w:pPr>
              <w:snapToGrid w:val="0"/>
              <w:spacing w:after="0" w:line="240" w:lineRule="auto"/>
              <w:rPr>
                <w:rFonts w:ascii="Arial" w:hAnsi="Arial" w:cs="Arial"/>
                <w:sz w:val="20"/>
                <w:szCs w:val="20"/>
                <w:rPrChange w:id="1202" w:author="Kevin Chen" w:date="2020-03-26T14:02:00Z">
                  <w:rPr>
                    <w:rFonts w:asciiTheme="majorHAnsi" w:hAnsiTheme="majorHAnsi" w:cstheme="majorHAnsi"/>
                  </w:rPr>
                </w:rPrChange>
              </w:rPr>
            </w:pPr>
          </w:p>
        </w:tc>
      </w:tr>
      <w:tr w:rsidR="00B620C2" w:rsidRPr="005B49B3" w14:paraId="239F3999" w14:textId="77777777" w:rsidTr="00AA3729">
        <w:trPr>
          <w:gridAfter w:val="1"/>
          <w:wAfter w:w="19" w:type="dxa"/>
          <w:jc w:val="center"/>
        </w:trPr>
        <w:tc>
          <w:tcPr>
            <w:tcW w:w="9122" w:type="dxa"/>
            <w:gridSpan w:val="7"/>
          </w:tcPr>
          <w:p w14:paraId="6DBA6AC7" w14:textId="0D20B6D0" w:rsidR="00B620C2" w:rsidRPr="005B49B3" w:rsidRDefault="00DF219C" w:rsidP="00126DA9">
            <w:pPr>
              <w:snapToGrid w:val="0"/>
              <w:spacing w:after="0" w:line="240" w:lineRule="auto"/>
              <w:rPr>
                <w:rFonts w:ascii="Arial" w:hAnsi="Arial" w:cs="Arial"/>
                <w:sz w:val="20"/>
                <w:szCs w:val="20"/>
                <w:rPrChange w:id="1203" w:author="Kevin Chen" w:date="2020-03-26T14:02:00Z">
                  <w:rPr>
                    <w:rFonts w:asciiTheme="majorHAnsi" w:hAnsiTheme="majorHAnsi" w:cstheme="majorHAnsi"/>
                  </w:rPr>
                </w:rPrChange>
              </w:rPr>
            </w:pPr>
            <w:r w:rsidRPr="005B49B3">
              <w:rPr>
                <w:rFonts w:ascii="Arial" w:hAnsi="Arial" w:cs="Arial"/>
                <w:sz w:val="20"/>
                <w:szCs w:val="20"/>
              </w:rPr>
              <w:t>Leukemia (200 cases)</w:t>
            </w:r>
          </w:p>
        </w:tc>
      </w:tr>
      <w:tr w:rsidR="00B620C2" w:rsidRPr="005B49B3" w14:paraId="5B6ACEE0" w14:textId="77777777" w:rsidTr="00AA3729">
        <w:trPr>
          <w:jc w:val="center"/>
        </w:trPr>
        <w:tc>
          <w:tcPr>
            <w:tcW w:w="1728" w:type="dxa"/>
          </w:tcPr>
          <w:p w14:paraId="2E716C3D" w14:textId="77777777" w:rsidR="00B620C2" w:rsidRPr="005B49B3" w:rsidRDefault="00B620C2" w:rsidP="00DF219C">
            <w:pPr>
              <w:snapToGrid w:val="0"/>
              <w:spacing w:after="0" w:line="240" w:lineRule="auto"/>
              <w:rPr>
                <w:rFonts w:ascii="Arial" w:hAnsi="Arial" w:cs="Arial"/>
                <w:sz w:val="20"/>
                <w:szCs w:val="20"/>
                <w:rPrChange w:id="1204" w:author="Kevin Chen" w:date="2020-03-26T14:02:00Z">
                  <w:rPr>
                    <w:rFonts w:asciiTheme="majorHAnsi" w:hAnsiTheme="majorHAnsi" w:cstheme="majorHAnsi"/>
                  </w:rPr>
                </w:rPrChange>
              </w:rPr>
            </w:pPr>
          </w:p>
        </w:tc>
        <w:tc>
          <w:tcPr>
            <w:tcW w:w="1656" w:type="dxa"/>
          </w:tcPr>
          <w:p w14:paraId="505228D7" w14:textId="750DEA7E" w:rsidR="00B620C2" w:rsidRPr="005B49B3" w:rsidRDefault="00DF219C" w:rsidP="00DF219C">
            <w:pPr>
              <w:pStyle w:val="Compact"/>
              <w:snapToGrid w:val="0"/>
              <w:spacing w:before="0" w:after="0"/>
              <w:rPr>
                <w:rFonts w:ascii="Arial" w:hAnsi="Arial" w:cs="Arial"/>
                <w:sz w:val="20"/>
                <w:szCs w:val="20"/>
                <w:rPrChange w:id="1205"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7AF5A149" w14:textId="77777777" w:rsidR="00B620C2" w:rsidRPr="005B49B3" w:rsidRDefault="00B620C2" w:rsidP="00DF219C">
            <w:pPr>
              <w:pStyle w:val="Compact"/>
              <w:snapToGrid w:val="0"/>
              <w:spacing w:before="0" w:after="0"/>
              <w:rPr>
                <w:rFonts w:ascii="Arial" w:hAnsi="Arial" w:cs="Arial"/>
                <w:sz w:val="20"/>
                <w:szCs w:val="20"/>
                <w:rPrChange w:id="1206" w:author="Kevin Chen" w:date="2020-03-26T14:02:00Z">
                  <w:rPr>
                    <w:rFonts w:asciiTheme="majorHAnsi" w:hAnsiTheme="majorHAnsi" w:cstheme="majorHAnsi"/>
                    <w:sz w:val="22"/>
                    <w:szCs w:val="22"/>
                  </w:rPr>
                </w:rPrChange>
              </w:rPr>
            </w:pPr>
            <w:r w:rsidRPr="005B49B3">
              <w:rPr>
                <w:rFonts w:ascii="Arial" w:hAnsi="Arial" w:cs="Arial"/>
                <w:sz w:val="20"/>
                <w:szCs w:val="20"/>
                <w:rPrChange w:id="1207"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08"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09" w:author="Kevin Chen" w:date="2020-03-26T14:02:00Z">
                  <w:rPr>
                    <w:rFonts w:asciiTheme="majorHAnsi" w:hAnsiTheme="majorHAnsi" w:cstheme="majorHAnsi"/>
                    <w:sz w:val="22"/>
                    <w:szCs w:val="22"/>
                  </w:rPr>
                </w:rPrChange>
              </w:rPr>
              <w:t>·years</w:t>
            </w:r>
          </w:p>
        </w:tc>
        <w:tc>
          <w:tcPr>
            <w:tcW w:w="1728" w:type="dxa"/>
          </w:tcPr>
          <w:p w14:paraId="3C395DEA" w14:textId="58CCC834" w:rsidR="00B620C2" w:rsidRPr="005B49B3" w:rsidRDefault="00DF219C" w:rsidP="00DF219C">
            <w:pPr>
              <w:pStyle w:val="Compact"/>
              <w:snapToGrid w:val="0"/>
              <w:spacing w:before="0" w:after="0"/>
              <w:jc w:val="center"/>
              <w:rPr>
                <w:rFonts w:ascii="Arial" w:hAnsi="Arial" w:cs="Arial"/>
                <w:sz w:val="20"/>
                <w:szCs w:val="20"/>
                <w:rPrChange w:id="1210" w:author="Kevin Chen" w:date="2020-03-26T14:02:00Z">
                  <w:rPr>
                    <w:rFonts w:asciiTheme="majorHAnsi" w:hAnsiTheme="majorHAnsi" w:cstheme="majorHAnsi"/>
                    <w:sz w:val="22"/>
                    <w:szCs w:val="22"/>
                  </w:rPr>
                </w:rPrChange>
              </w:rPr>
            </w:pPr>
            <w:r w:rsidRPr="005B49B3">
              <w:rPr>
                <w:rFonts w:ascii="Arial" w:hAnsi="Arial" w:cs="Arial"/>
                <w:sz w:val="20"/>
                <w:szCs w:val="20"/>
              </w:rPr>
              <w:t>100</w:t>
            </w:r>
          </w:p>
        </w:tc>
        <w:tc>
          <w:tcPr>
            <w:tcW w:w="624" w:type="dxa"/>
          </w:tcPr>
          <w:p w14:paraId="7FD49F2A" w14:textId="12185685" w:rsidR="00B620C2" w:rsidRPr="005B49B3" w:rsidRDefault="00DF219C" w:rsidP="00DF219C">
            <w:pPr>
              <w:snapToGrid w:val="0"/>
              <w:spacing w:after="0" w:line="240" w:lineRule="auto"/>
              <w:rPr>
                <w:rFonts w:ascii="Arial" w:hAnsi="Arial" w:cs="Arial"/>
                <w:sz w:val="20"/>
                <w:szCs w:val="20"/>
                <w:rPrChange w:id="1211"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1AEB0133" w14:textId="7DDA2579" w:rsidR="00B620C2" w:rsidRPr="005B49B3" w:rsidRDefault="008E6290" w:rsidP="00126DA9">
            <w:pPr>
              <w:snapToGrid w:val="0"/>
              <w:spacing w:after="0" w:line="240" w:lineRule="auto"/>
              <w:rPr>
                <w:rFonts w:ascii="Arial" w:hAnsi="Arial" w:cs="Arial"/>
                <w:sz w:val="20"/>
                <w:szCs w:val="20"/>
                <w:rPrChange w:id="1212"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4499CD6E" w14:textId="77777777" w:rsidR="00B620C2" w:rsidRPr="005B49B3" w:rsidRDefault="00B620C2" w:rsidP="00DF219C">
            <w:pPr>
              <w:snapToGrid w:val="0"/>
              <w:spacing w:after="0" w:line="240" w:lineRule="auto"/>
              <w:rPr>
                <w:rFonts w:ascii="Arial" w:hAnsi="Arial" w:cs="Arial"/>
                <w:sz w:val="20"/>
                <w:szCs w:val="20"/>
                <w:rPrChange w:id="1213" w:author="Kevin Chen" w:date="2020-03-26T14:02:00Z">
                  <w:rPr>
                    <w:rFonts w:asciiTheme="majorHAnsi" w:hAnsiTheme="majorHAnsi" w:cstheme="majorHAnsi"/>
                  </w:rPr>
                </w:rPrChange>
              </w:rPr>
            </w:pPr>
          </w:p>
        </w:tc>
      </w:tr>
      <w:tr w:rsidR="00B620C2" w:rsidRPr="005B49B3" w14:paraId="5B55B126" w14:textId="77777777" w:rsidTr="00AA3729">
        <w:trPr>
          <w:jc w:val="center"/>
        </w:trPr>
        <w:tc>
          <w:tcPr>
            <w:tcW w:w="1728" w:type="dxa"/>
          </w:tcPr>
          <w:p w14:paraId="2B8F4004" w14:textId="77777777" w:rsidR="00B620C2" w:rsidRPr="005B49B3" w:rsidRDefault="00B620C2" w:rsidP="00DF219C">
            <w:pPr>
              <w:snapToGrid w:val="0"/>
              <w:spacing w:after="0" w:line="240" w:lineRule="auto"/>
              <w:rPr>
                <w:rFonts w:ascii="Arial" w:hAnsi="Arial" w:cs="Arial"/>
                <w:sz w:val="20"/>
                <w:szCs w:val="20"/>
                <w:rPrChange w:id="1214" w:author="Kevin Chen" w:date="2020-03-26T14:02:00Z">
                  <w:rPr>
                    <w:rFonts w:asciiTheme="majorHAnsi" w:hAnsiTheme="majorHAnsi" w:cstheme="majorHAnsi"/>
                  </w:rPr>
                </w:rPrChange>
              </w:rPr>
            </w:pPr>
          </w:p>
        </w:tc>
        <w:tc>
          <w:tcPr>
            <w:tcW w:w="1656" w:type="dxa"/>
          </w:tcPr>
          <w:p w14:paraId="3197AEB9" w14:textId="4DCBDFEE" w:rsidR="00B620C2" w:rsidRPr="005B49B3" w:rsidRDefault="00F8413E" w:rsidP="00DF219C">
            <w:pPr>
              <w:pStyle w:val="Compact"/>
              <w:snapToGrid w:val="0"/>
              <w:spacing w:before="0" w:after="0"/>
              <w:rPr>
                <w:rFonts w:ascii="Arial" w:hAnsi="Arial" w:cs="Arial"/>
                <w:sz w:val="20"/>
                <w:szCs w:val="20"/>
                <w:rPrChange w:id="1215"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216"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0.3</w:t>
            </w:r>
          </w:p>
        </w:tc>
        <w:tc>
          <w:tcPr>
            <w:tcW w:w="1642" w:type="dxa"/>
          </w:tcPr>
          <w:p w14:paraId="2316BDCF" w14:textId="77777777" w:rsidR="00B620C2" w:rsidRPr="005B49B3" w:rsidRDefault="00B620C2" w:rsidP="00DF219C">
            <w:pPr>
              <w:pStyle w:val="Compact"/>
              <w:snapToGrid w:val="0"/>
              <w:spacing w:before="0" w:after="0"/>
              <w:rPr>
                <w:rFonts w:ascii="Arial" w:hAnsi="Arial" w:cs="Arial"/>
                <w:sz w:val="20"/>
                <w:szCs w:val="20"/>
                <w:rPrChange w:id="1217" w:author="Kevin Chen" w:date="2020-03-26T14:02:00Z">
                  <w:rPr>
                    <w:rFonts w:asciiTheme="majorHAnsi" w:hAnsiTheme="majorHAnsi" w:cstheme="majorHAnsi"/>
                    <w:sz w:val="22"/>
                    <w:szCs w:val="22"/>
                  </w:rPr>
                </w:rPrChange>
              </w:rPr>
            </w:pPr>
            <w:r w:rsidRPr="005B49B3">
              <w:rPr>
                <w:rFonts w:ascii="Arial" w:hAnsi="Arial" w:cs="Arial"/>
                <w:sz w:val="20"/>
                <w:szCs w:val="20"/>
                <w:rPrChange w:id="1218"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19"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20" w:author="Kevin Chen" w:date="2020-03-26T14:02:00Z">
                  <w:rPr>
                    <w:rFonts w:asciiTheme="majorHAnsi" w:hAnsiTheme="majorHAnsi" w:cstheme="majorHAnsi"/>
                    <w:sz w:val="22"/>
                    <w:szCs w:val="22"/>
                  </w:rPr>
                </w:rPrChange>
              </w:rPr>
              <w:t>·years</w:t>
            </w:r>
          </w:p>
        </w:tc>
        <w:tc>
          <w:tcPr>
            <w:tcW w:w="1728" w:type="dxa"/>
          </w:tcPr>
          <w:p w14:paraId="3A7C766E" w14:textId="1FA3D9DB" w:rsidR="00B620C2" w:rsidRPr="005B49B3" w:rsidRDefault="00DF219C" w:rsidP="00DF219C">
            <w:pPr>
              <w:pStyle w:val="Compact"/>
              <w:snapToGrid w:val="0"/>
              <w:spacing w:before="0" w:after="0"/>
              <w:jc w:val="center"/>
              <w:rPr>
                <w:rFonts w:ascii="Arial" w:hAnsi="Arial" w:cs="Arial"/>
                <w:sz w:val="20"/>
                <w:szCs w:val="20"/>
                <w:rPrChange w:id="1221" w:author="Kevin Chen" w:date="2020-03-26T14:02:00Z">
                  <w:rPr>
                    <w:rFonts w:asciiTheme="majorHAnsi" w:hAnsiTheme="majorHAnsi" w:cstheme="majorHAnsi"/>
                    <w:sz w:val="22"/>
                    <w:szCs w:val="22"/>
                  </w:rPr>
                </w:rPrChange>
              </w:rPr>
            </w:pPr>
            <w:r w:rsidRPr="005B49B3">
              <w:rPr>
                <w:rFonts w:ascii="Arial" w:hAnsi="Arial" w:cs="Arial"/>
                <w:sz w:val="20"/>
                <w:szCs w:val="20"/>
              </w:rPr>
              <w:t>34</w:t>
            </w:r>
          </w:p>
        </w:tc>
        <w:tc>
          <w:tcPr>
            <w:tcW w:w="624" w:type="dxa"/>
          </w:tcPr>
          <w:p w14:paraId="53D837B2" w14:textId="28261229" w:rsidR="00B620C2" w:rsidRPr="005B49B3" w:rsidRDefault="00DF219C" w:rsidP="00DF219C">
            <w:pPr>
              <w:pStyle w:val="Compact"/>
              <w:snapToGrid w:val="0"/>
              <w:spacing w:before="0" w:after="0"/>
              <w:jc w:val="right"/>
              <w:rPr>
                <w:rFonts w:ascii="Arial" w:hAnsi="Arial" w:cs="Arial"/>
                <w:sz w:val="20"/>
                <w:szCs w:val="20"/>
                <w:rPrChange w:id="1222" w:author="Kevin Chen" w:date="2020-03-26T14:02:00Z">
                  <w:rPr>
                    <w:rFonts w:asciiTheme="majorHAnsi" w:hAnsiTheme="majorHAnsi" w:cstheme="majorHAnsi"/>
                    <w:sz w:val="22"/>
                    <w:szCs w:val="22"/>
                  </w:rPr>
                </w:rPrChange>
              </w:rPr>
            </w:pPr>
            <w:r w:rsidRPr="005B49B3">
              <w:rPr>
                <w:rFonts w:ascii="Arial" w:hAnsi="Arial" w:cs="Arial"/>
                <w:sz w:val="20"/>
                <w:szCs w:val="20"/>
              </w:rPr>
              <w:t>1.09</w:t>
            </w:r>
          </w:p>
        </w:tc>
        <w:tc>
          <w:tcPr>
            <w:tcW w:w="1440" w:type="dxa"/>
          </w:tcPr>
          <w:p w14:paraId="28DD8A6C" w14:textId="12EB06E0" w:rsidR="00B620C2" w:rsidRPr="005B49B3" w:rsidRDefault="00DF219C" w:rsidP="00126DA9">
            <w:pPr>
              <w:pStyle w:val="Compact"/>
              <w:snapToGrid w:val="0"/>
              <w:spacing w:before="0" w:after="0"/>
              <w:rPr>
                <w:rFonts w:ascii="Arial" w:hAnsi="Arial" w:cs="Arial"/>
                <w:sz w:val="20"/>
                <w:szCs w:val="20"/>
                <w:rPrChange w:id="1223" w:author="Kevin Chen" w:date="2020-03-26T14:02:00Z">
                  <w:rPr>
                    <w:rFonts w:asciiTheme="majorHAnsi" w:hAnsiTheme="majorHAnsi" w:cstheme="majorHAnsi"/>
                    <w:sz w:val="22"/>
                    <w:szCs w:val="22"/>
                  </w:rPr>
                </w:rPrChange>
              </w:rPr>
            </w:pPr>
            <w:r w:rsidRPr="005B49B3">
              <w:rPr>
                <w:rFonts w:ascii="Arial" w:hAnsi="Arial" w:cs="Arial"/>
                <w:sz w:val="20"/>
                <w:szCs w:val="20"/>
              </w:rPr>
              <w:t>(0.69</w:t>
            </w:r>
            <w:r w:rsidR="00126DA9" w:rsidRPr="005B49B3">
              <w:rPr>
                <w:rFonts w:ascii="Arial" w:hAnsi="Arial" w:cs="Arial"/>
                <w:sz w:val="20"/>
                <w:szCs w:val="20"/>
              </w:rPr>
              <w:t>–</w:t>
            </w:r>
            <w:r w:rsidRPr="005B49B3">
              <w:rPr>
                <w:rFonts w:ascii="Arial" w:hAnsi="Arial" w:cs="Arial"/>
                <w:sz w:val="20"/>
                <w:szCs w:val="20"/>
              </w:rPr>
              <w:t>1.75)</w:t>
            </w:r>
          </w:p>
        </w:tc>
        <w:tc>
          <w:tcPr>
            <w:tcW w:w="323" w:type="dxa"/>
            <w:gridSpan w:val="2"/>
          </w:tcPr>
          <w:p w14:paraId="56141425" w14:textId="77777777" w:rsidR="00B620C2" w:rsidRPr="005B49B3" w:rsidRDefault="00B620C2" w:rsidP="00DF219C">
            <w:pPr>
              <w:snapToGrid w:val="0"/>
              <w:spacing w:after="0" w:line="240" w:lineRule="auto"/>
              <w:rPr>
                <w:rFonts w:ascii="Arial" w:hAnsi="Arial" w:cs="Arial"/>
                <w:sz w:val="20"/>
                <w:szCs w:val="20"/>
                <w:rPrChange w:id="1224" w:author="Kevin Chen" w:date="2020-03-26T14:02:00Z">
                  <w:rPr>
                    <w:rFonts w:asciiTheme="majorHAnsi" w:hAnsiTheme="majorHAnsi" w:cstheme="majorHAnsi"/>
                  </w:rPr>
                </w:rPrChange>
              </w:rPr>
            </w:pPr>
          </w:p>
        </w:tc>
      </w:tr>
      <w:tr w:rsidR="00B620C2" w:rsidRPr="005B49B3" w14:paraId="2C01F2EF" w14:textId="77777777" w:rsidTr="00AA3729">
        <w:trPr>
          <w:jc w:val="center"/>
        </w:trPr>
        <w:tc>
          <w:tcPr>
            <w:tcW w:w="1728" w:type="dxa"/>
          </w:tcPr>
          <w:p w14:paraId="0179D341" w14:textId="77777777" w:rsidR="00B620C2" w:rsidRPr="005B49B3" w:rsidRDefault="00B620C2" w:rsidP="00DF219C">
            <w:pPr>
              <w:snapToGrid w:val="0"/>
              <w:spacing w:after="0" w:line="240" w:lineRule="auto"/>
              <w:rPr>
                <w:rFonts w:ascii="Arial" w:hAnsi="Arial" w:cs="Arial"/>
                <w:sz w:val="20"/>
                <w:szCs w:val="20"/>
                <w:rPrChange w:id="1225" w:author="Kevin Chen" w:date="2020-03-26T14:02:00Z">
                  <w:rPr>
                    <w:rFonts w:asciiTheme="majorHAnsi" w:hAnsiTheme="majorHAnsi" w:cstheme="majorHAnsi"/>
                  </w:rPr>
                </w:rPrChange>
              </w:rPr>
            </w:pPr>
          </w:p>
        </w:tc>
        <w:tc>
          <w:tcPr>
            <w:tcW w:w="1656" w:type="dxa"/>
          </w:tcPr>
          <w:p w14:paraId="39AA0CED" w14:textId="2B8949AD" w:rsidR="00B620C2" w:rsidRPr="005B49B3" w:rsidRDefault="00F8413E" w:rsidP="00DF219C">
            <w:pPr>
              <w:pStyle w:val="Compact"/>
              <w:snapToGrid w:val="0"/>
              <w:spacing w:before="0" w:after="0"/>
              <w:rPr>
                <w:rFonts w:ascii="Arial" w:hAnsi="Arial" w:cs="Arial"/>
                <w:sz w:val="20"/>
                <w:szCs w:val="20"/>
                <w:rPrChange w:id="1226"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0.3</w:t>
            </w:r>
            <w:r w:rsidR="00B620C2" w:rsidRPr="005B49B3">
              <w:rPr>
                <w:rFonts w:ascii="Arial" w:hAnsi="Arial" w:cs="Arial"/>
                <w:sz w:val="20"/>
                <w:szCs w:val="20"/>
                <w:rPrChange w:id="1227"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2.3</w:t>
            </w:r>
          </w:p>
        </w:tc>
        <w:tc>
          <w:tcPr>
            <w:tcW w:w="1642" w:type="dxa"/>
          </w:tcPr>
          <w:p w14:paraId="4BBEAF4C" w14:textId="77777777" w:rsidR="00B620C2" w:rsidRPr="005B49B3" w:rsidRDefault="00B620C2" w:rsidP="00DF219C">
            <w:pPr>
              <w:pStyle w:val="Compact"/>
              <w:snapToGrid w:val="0"/>
              <w:spacing w:before="0" w:after="0"/>
              <w:rPr>
                <w:rFonts w:ascii="Arial" w:hAnsi="Arial" w:cs="Arial"/>
                <w:sz w:val="20"/>
                <w:szCs w:val="20"/>
                <w:rPrChange w:id="1228" w:author="Kevin Chen" w:date="2020-03-26T14:02:00Z">
                  <w:rPr>
                    <w:rFonts w:asciiTheme="majorHAnsi" w:hAnsiTheme="majorHAnsi" w:cstheme="majorHAnsi"/>
                    <w:sz w:val="22"/>
                    <w:szCs w:val="22"/>
                  </w:rPr>
                </w:rPrChange>
              </w:rPr>
            </w:pPr>
            <w:r w:rsidRPr="005B49B3">
              <w:rPr>
                <w:rFonts w:ascii="Arial" w:hAnsi="Arial" w:cs="Arial"/>
                <w:sz w:val="20"/>
                <w:szCs w:val="20"/>
                <w:rPrChange w:id="122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3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31" w:author="Kevin Chen" w:date="2020-03-26T14:02:00Z">
                  <w:rPr>
                    <w:rFonts w:asciiTheme="majorHAnsi" w:hAnsiTheme="majorHAnsi" w:cstheme="majorHAnsi"/>
                    <w:sz w:val="22"/>
                    <w:szCs w:val="22"/>
                  </w:rPr>
                </w:rPrChange>
              </w:rPr>
              <w:t>·years</w:t>
            </w:r>
          </w:p>
        </w:tc>
        <w:tc>
          <w:tcPr>
            <w:tcW w:w="1728" w:type="dxa"/>
          </w:tcPr>
          <w:p w14:paraId="6D57DBAF" w14:textId="403CD615" w:rsidR="00B620C2" w:rsidRPr="005B49B3" w:rsidRDefault="00DF219C" w:rsidP="00DF219C">
            <w:pPr>
              <w:pStyle w:val="Compact"/>
              <w:snapToGrid w:val="0"/>
              <w:spacing w:before="0" w:after="0"/>
              <w:jc w:val="center"/>
              <w:rPr>
                <w:rFonts w:ascii="Arial" w:hAnsi="Arial" w:cs="Arial"/>
                <w:sz w:val="20"/>
                <w:szCs w:val="20"/>
                <w:rPrChange w:id="1232" w:author="Kevin Chen" w:date="2020-03-26T14:02:00Z">
                  <w:rPr>
                    <w:rFonts w:asciiTheme="majorHAnsi" w:hAnsiTheme="majorHAnsi" w:cstheme="majorHAnsi"/>
                    <w:sz w:val="22"/>
                    <w:szCs w:val="22"/>
                  </w:rPr>
                </w:rPrChange>
              </w:rPr>
            </w:pPr>
            <w:r w:rsidRPr="005B49B3">
              <w:rPr>
                <w:rFonts w:ascii="Arial" w:hAnsi="Arial" w:cs="Arial"/>
                <w:sz w:val="20"/>
                <w:szCs w:val="20"/>
              </w:rPr>
              <w:t>33</w:t>
            </w:r>
          </w:p>
        </w:tc>
        <w:tc>
          <w:tcPr>
            <w:tcW w:w="624" w:type="dxa"/>
          </w:tcPr>
          <w:p w14:paraId="5E93CA0C" w14:textId="4D6121F7" w:rsidR="00B620C2" w:rsidRPr="005B49B3" w:rsidRDefault="00DF219C" w:rsidP="00DF219C">
            <w:pPr>
              <w:pStyle w:val="Compact"/>
              <w:snapToGrid w:val="0"/>
              <w:spacing w:before="0" w:after="0"/>
              <w:jc w:val="right"/>
              <w:rPr>
                <w:rFonts w:ascii="Arial" w:hAnsi="Arial" w:cs="Arial"/>
                <w:sz w:val="20"/>
                <w:szCs w:val="20"/>
                <w:rPrChange w:id="1233" w:author="Kevin Chen" w:date="2020-03-26T14:02:00Z">
                  <w:rPr>
                    <w:rFonts w:asciiTheme="majorHAnsi" w:hAnsiTheme="majorHAnsi" w:cstheme="majorHAnsi"/>
                    <w:sz w:val="22"/>
                    <w:szCs w:val="22"/>
                  </w:rPr>
                </w:rPrChange>
              </w:rPr>
            </w:pPr>
            <w:r w:rsidRPr="005B49B3">
              <w:rPr>
                <w:rFonts w:ascii="Arial" w:hAnsi="Arial" w:cs="Arial"/>
                <w:sz w:val="20"/>
                <w:szCs w:val="20"/>
              </w:rPr>
              <w:t>0.77</w:t>
            </w:r>
          </w:p>
        </w:tc>
        <w:tc>
          <w:tcPr>
            <w:tcW w:w="1440" w:type="dxa"/>
          </w:tcPr>
          <w:p w14:paraId="66BB29C4" w14:textId="33098FD9" w:rsidR="00B620C2" w:rsidRPr="005B49B3" w:rsidRDefault="00DF219C" w:rsidP="00126DA9">
            <w:pPr>
              <w:pStyle w:val="Compact"/>
              <w:snapToGrid w:val="0"/>
              <w:spacing w:before="0" w:after="0"/>
              <w:rPr>
                <w:rFonts w:ascii="Arial" w:hAnsi="Arial" w:cs="Arial"/>
                <w:sz w:val="20"/>
                <w:szCs w:val="20"/>
                <w:rPrChange w:id="1234" w:author="Kevin Chen" w:date="2020-03-26T14:02:00Z">
                  <w:rPr>
                    <w:rFonts w:asciiTheme="majorHAnsi" w:hAnsiTheme="majorHAnsi" w:cstheme="majorHAnsi"/>
                    <w:sz w:val="22"/>
                    <w:szCs w:val="22"/>
                  </w:rPr>
                </w:rPrChange>
              </w:rPr>
            </w:pPr>
            <w:r w:rsidRPr="005B49B3">
              <w:rPr>
                <w:rFonts w:ascii="Arial" w:hAnsi="Arial" w:cs="Arial"/>
                <w:sz w:val="20"/>
                <w:szCs w:val="20"/>
              </w:rPr>
              <w:t>(0.48</w:t>
            </w:r>
            <w:r w:rsidR="00126DA9" w:rsidRPr="005B49B3">
              <w:rPr>
                <w:rFonts w:ascii="Arial" w:hAnsi="Arial" w:cs="Arial"/>
                <w:sz w:val="20"/>
                <w:szCs w:val="20"/>
              </w:rPr>
              <w:t>–</w:t>
            </w:r>
            <w:r w:rsidRPr="005B49B3">
              <w:rPr>
                <w:rFonts w:ascii="Arial" w:hAnsi="Arial" w:cs="Arial"/>
                <w:sz w:val="20"/>
                <w:szCs w:val="20"/>
              </w:rPr>
              <w:t>1.23)</w:t>
            </w:r>
          </w:p>
        </w:tc>
        <w:tc>
          <w:tcPr>
            <w:tcW w:w="323" w:type="dxa"/>
            <w:gridSpan w:val="2"/>
          </w:tcPr>
          <w:p w14:paraId="353E2443" w14:textId="77777777" w:rsidR="00B620C2" w:rsidRPr="005B49B3" w:rsidRDefault="00B620C2" w:rsidP="00DF219C">
            <w:pPr>
              <w:snapToGrid w:val="0"/>
              <w:spacing w:after="0" w:line="240" w:lineRule="auto"/>
              <w:rPr>
                <w:rFonts w:ascii="Arial" w:hAnsi="Arial" w:cs="Arial"/>
                <w:sz w:val="20"/>
                <w:szCs w:val="20"/>
                <w:rPrChange w:id="1235" w:author="Kevin Chen" w:date="2020-03-26T14:02:00Z">
                  <w:rPr>
                    <w:rFonts w:asciiTheme="majorHAnsi" w:hAnsiTheme="majorHAnsi" w:cstheme="majorHAnsi"/>
                  </w:rPr>
                </w:rPrChange>
              </w:rPr>
            </w:pPr>
          </w:p>
        </w:tc>
      </w:tr>
      <w:tr w:rsidR="00B620C2" w:rsidRPr="005B49B3" w14:paraId="7545D381" w14:textId="77777777" w:rsidTr="00AA3729">
        <w:trPr>
          <w:jc w:val="center"/>
        </w:trPr>
        <w:tc>
          <w:tcPr>
            <w:tcW w:w="1728" w:type="dxa"/>
          </w:tcPr>
          <w:p w14:paraId="61D1976F" w14:textId="77777777" w:rsidR="00B620C2" w:rsidRPr="005B49B3" w:rsidRDefault="00B620C2" w:rsidP="00DF219C">
            <w:pPr>
              <w:snapToGrid w:val="0"/>
              <w:spacing w:after="0" w:line="240" w:lineRule="auto"/>
              <w:rPr>
                <w:rFonts w:ascii="Arial" w:hAnsi="Arial" w:cs="Arial"/>
                <w:sz w:val="20"/>
                <w:szCs w:val="20"/>
                <w:rPrChange w:id="1236" w:author="Kevin Chen" w:date="2020-03-26T14:02:00Z">
                  <w:rPr>
                    <w:rFonts w:asciiTheme="majorHAnsi" w:hAnsiTheme="majorHAnsi" w:cstheme="majorHAnsi"/>
                  </w:rPr>
                </w:rPrChange>
              </w:rPr>
            </w:pPr>
          </w:p>
        </w:tc>
        <w:tc>
          <w:tcPr>
            <w:tcW w:w="1656" w:type="dxa"/>
          </w:tcPr>
          <w:p w14:paraId="40AB6AA5" w14:textId="39E33586" w:rsidR="00B620C2" w:rsidRPr="005B49B3" w:rsidRDefault="00F8413E" w:rsidP="00DF219C">
            <w:pPr>
              <w:pStyle w:val="Compact"/>
              <w:snapToGrid w:val="0"/>
              <w:spacing w:before="0" w:after="0"/>
              <w:rPr>
                <w:rFonts w:ascii="Arial" w:hAnsi="Arial" w:cs="Arial"/>
                <w:sz w:val="20"/>
                <w:szCs w:val="20"/>
                <w:rPrChange w:id="1237"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2.3</w:t>
            </w:r>
          </w:p>
        </w:tc>
        <w:tc>
          <w:tcPr>
            <w:tcW w:w="1642" w:type="dxa"/>
          </w:tcPr>
          <w:p w14:paraId="0B27164F" w14:textId="77777777" w:rsidR="00B620C2" w:rsidRPr="005B49B3" w:rsidRDefault="00B620C2" w:rsidP="00DF219C">
            <w:pPr>
              <w:pStyle w:val="Compact"/>
              <w:snapToGrid w:val="0"/>
              <w:spacing w:before="0" w:after="0"/>
              <w:rPr>
                <w:rFonts w:ascii="Arial" w:hAnsi="Arial" w:cs="Arial"/>
                <w:sz w:val="20"/>
                <w:szCs w:val="20"/>
                <w:rPrChange w:id="1238" w:author="Kevin Chen" w:date="2020-03-26T14:02:00Z">
                  <w:rPr>
                    <w:rFonts w:asciiTheme="majorHAnsi" w:hAnsiTheme="majorHAnsi" w:cstheme="majorHAnsi"/>
                    <w:sz w:val="22"/>
                    <w:szCs w:val="22"/>
                  </w:rPr>
                </w:rPrChange>
              </w:rPr>
            </w:pPr>
            <w:r w:rsidRPr="005B49B3">
              <w:rPr>
                <w:rFonts w:ascii="Arial" w:hAnsi="Arial" w:cs="Arial"/>
                <w:sz w:val="20"/>
                <w:szCs w:val="20"/>
                <w:rPrChange w:id="123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4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41" w:author="Kevin Chen" w:date="2020-03-26T14:02:00Z">
                  <w:rPr>
                    <w:rFonts w:asciiTheme="majorHAnsi" w:hAnsiTheme="majorHAnsi" w:cstheme="majorHAnsi"/>
                    <w:sz w:val="22"/>
                    <w:szCs w:val="22"/>
                  </w:rPr>
                </w:rPrChange>
              </w:rPr>
              <w:t>·years</w:t>
            </w:r>
          </w:p>
        </w:tc>
        <w:tc>
          <w:tcPr>
            <w:tcW w:w="1728" w:type="dxa"/>
          </w:tcPr>
          <w:p w14:paraId="758F8A6B" w14:textId="720E1D35" w:rsidR="00B620C2" w:rsidRPr="005B49B3" w:rsidRDefault="00DF219C" w:rsidP="00DF219C">
            <w:pPr>
              <w:pStyle w:val="Compact"/>
              <w:snapToGrid w:val="0"/>
              <w:spacing w:before="0" w:after="0"/>
              <w:jc w:val="center"/>
              <w:rPr>
                <w:rFonts w:ascii="Arial" w:hAnsi="Arial" w:cs="Arial"/>
                <w:sz w:val="20"/>
                <w:szCs w:val="20"/>
                <w:rPrChange w:id="1242" w:author="Kevin Chen" w:date="2020-03-26T14:02:00Z">
                  <w:rPr>
                    <w:rFonts w:asciiTheme="majorHAnsi" w:hAnsiTheme="majorHAnsi" w:cstheme="majorHAnsi"/>
                    <w:sz w:val="22"/>
                    <w:szCs w:val="22"/>
                  </w:rPr>
                </w:rPrChange>
              </w:rPr>
            </w:pPr>
            <w:r w:rsidRPr="005B49B3">
              <w:rPr>
                <w:rFonts w:ascii="Arial" w:hAnsi="Arial" w:cs="Arial"/>
                <w:sz w:val="20"/>
                <w:szCs w:val="20"/>
              </w:rPr>
              <w:t>33</w:t>
            </w:r>
          </w:p>
        </w:tc>
        <w:tc>
          <w:tcPr>
            <w:tcW w:w="624" w:type="dxa"/>
          </w:tcPr>
          <w:p w14:paraId="1EBE3424" w14:textId="4D4B7F17" w:rsidR="00B620C2" w:rsidRPr="005B49B3" w:rsidRDefault="00DF219C" w:rsidP="00DF219C">
            <w:pPr>
              <w:pStyle w:val="Compact"/>
              <w:snapToGrid w:val="0"/>
              <w:spacing w:before="0" w:after="0"/>
              <w:jc w:val="right"/>
              <w:rPr>
                <w:rFonts w:ascii="Arial" w:hAnsi="Arial" w:cs="Arial"/>
                <w:sz w:val="20"/>
                <w:szCs w:val="20"/>
                <w:rPrChange w:id="1243" w:author="Kevin Chen" w:date="2020-03-26T14:02:00Z">
                  <w:rPr>
                    <w:rFonts w:asciiTheme="majorHAnsi" w:hAnsiTheme="majorHAnsi" w:cstheme="majorHAnsi"/>
                    <w:sz w:val="22"/>
                    <w:szCs w:val="22"/>
                  </w:rPr>
                </w:rPrChange>
              </w:rPr>
            </w:pPr>
            <w:r w:rsidRPr="005B49B3">
              <w:rPr>
                <w:rFonts w:ascii="Arial" w:hAnsi="Arial" w:cs="Arial"/>
                <w:sz w:val="20"/>
                <w:szCs w:val="20"/>
              </w:rPr>
              <w:t>0.94</w:t>
            </w:r>
          </w:p>
        </w:tc>
        <w:tc>
          <w:tcPr>
            <w:tcW w:w="1440" w:type="dxa"/>
          </w:tcPr>
          <w:p w14:paraId="01E319EE" w14:textId="07E68DF4" w:rsidR="00B620C2" w:rsidRPr="005B49B3" w:rsidRDefault="00DF219C" w:rsidP="00126DA9">
            <w:pPr>
              <w:pStyle w:val="Compact"/>
              <w:snapToGrid w:val="0"/>
              <w:spacing w:before="0" w:after="0"/>
              <w:rPr>
                <w:rFonts w:ascii="Arial" w:hAnsi="Arial" w:cs="Arial"/>
                <w:sz w:val="20"/>
                <w:szCs w:val="20"/>
                <w:rPrChange w:id="1244" w:author="Kevin Chen" w:date="2020-03-26T14:02:00Z">
                  <w:rPr>
                    <w:rFonts w:asciiTheme="majorHAnsi" w:hAnsiTheme="majorHAnsi" w:cstheme="majorHAnsi"/>
                    <w:sz w:val="22"/>
                    <w:szCs w:val="22"/>
                  </w:rPr>
                </w:rPrChange>
              </w:rPr>
            </w:pPr>
            <w:r w:rsidRPr="005B49B3">
              <w:rPr>
                <w:rFonts w:ascii="Arial" w:hAnsi="Arial" w:cs="Arial"/>
                <w:sz w:val="20"/>
                <w:szCs w:val="20"/>
              </w:rPr>
              <w:t>(0.60</w:t>
            </w:r>
            <w:r w:rsidR="00126DA9" w:rsidRPr="005B49B3">
              <w:rPr>
                <w:rFonts w:ascii="Arial" w:hAnsi="Arial" w:cs="Arial"/>
                <w:sz w:val="20"/>
                <w:szCs w:val="20"/>
              </w:rPr>
              <w:t>–</w:t>
            </w:r>
            <w:r w:rsidRPr="005B49B3">
              <w:rPr>
                <w:rFonts w:ascii="Arial" w:hAnsi="Arial" w:cs="Arial"/>
                <w:sz w:val="20"/>
                <w:szCs w:val="20"/>
              </w:rPr>
              <w:t>1.48)</w:t>
            </w:r>
          </w:p>
        </w:tc>
        <w:tc>
          <w:tcPr>
            <w:tcW w:w="323" w:type="dxa"/>
            <w:gridSpan w:val="2"/>
          </w:tcPr>
          <w:p w14:paraId="00667291" w14:textId="77777777" w:rsidR="00B620C2" w:rsidRPr="005B49B3" w:rsidRDefault="00B620C2" w:rsidP="00DF219C">
            <w:pPr>
              <w:snapToGrid w:val="0"/>
              <w:spacing w:after="0" w:line="240" w:lineRule="auto"/>
              <w:rPr>
                <w:rFonts w:ascii="Arial" w:hAnsi="Arial" w:cs="Arial"/>
                <w:sz w:val="20"/>
                <w:szCs w:val="20"/>
                <w:rPrChange w:id="1245" w:author="Kevin Chen" w:date="2020-03-26T14:02:00Z">
                  <w:rPr>
                    <w:rFonts w:asciiTheme="majorHAnsi" w:hAnsiTheme="majorHAnsi" w:cstheme="majorHAnsi"/>
                  </w:rPr>
                </w:rPrChange>
              </w:rPr>
            </w:pPr>
          </w:p>
        </w:tc>
      </w:tr>
      <w:tr w:rsidR="00B620C2" w:rsidRPr="005B49B3" w14:paraId="50BDAAF3" w14:textId="77777777" w:rsidTr="00AA3729">
        <w:trPr>
          <w:gridAfter w:val="1"/>
          <w:wAfter w:w="19" w:type="dxa"/>
          <w:jc w:val="center"/>
        </w:trPr>
        <w:tc>
          <w:tcPr>
            <w:tcW w:w="9122" w:type="dxa"/>
            <w:gridSpan w:val="7"/>
          </w:tcPr>
          <w:p w14:paraId="12D000DC" w14:textId="16CD881A" w:rsidR="00B620C2" w:rsidRPr="005B49B3" w:rsidRDefault="00DF219C" w:rsidP="00126DA9">
            <w:pPr>
              <w:snapToGrid w:val="0"/>
              <w:spacing w:after="0" w:line="240" w:lineRule="auto"/>
              <w:rPr>
                <w:rFonts w:ascii="Arial" w:hAnsi="Arial" w:cs="Arial"/>
                <w:sz w:val="20"/>
                <w:szCs w:val="20"/>
                <w:rPrChange w:id="1246" w:author="Kevin Chen" w:date="2020-03-26T14:02:00Z">
                  <w:rPr>
                    <w:rFonts w:asciiTheme="majorHAnsi" w:hAnsiTheme="majorHAnsi" w:cstheme="majorHAnsi"/>
                  </w:rPr>
                </w:rPrChange>
              </w:rPr>
            </w:pPr>
            <w:r w:rsidRPr="005B49B3">
              <w:rPr>
                <w:rFonts w:ascii="Arial" w:hAnsi="Arial" w:cs="Arial"/>
                <w:sz w:val="20"/>
                <w:szCs w:val="20"/>
              </w:rPr>
              <w:t>Breast cancer (76 cases)</w:t>
            </w:r>
          </w:p>
        </w:tc>
      </w:tr>
      <w:tr w:rsidR="00B620C2" w:rsidRPr="005B49B3" w14:paraId="1C3A3CCA" w14:textId="77777777" w:rsidTr="00AA3729">
        <w:trPr>
          <w:jc w:val="center"/>
        </w:trPr>
        <w:tc>
          <w:tcPr>
            <w:tcW w:w="1728" w:type="dxa"/>
          </w:tcPr>
          <w:p w14:paraId="1753FA81" w14:textId="77777777" w:rsidR="00B620C2" w:rsidRPr="005B49B3" w:rsidRDefault="00B620C2" w:rsidP="00DF219C">
            <w:pPr>
              <w:snapToGrid w:val="0"/>
              <w:spacing w:after="0" w:line="240" w:lineRule="auto"/>
              <w:rPr>
                <w:rFonts w:ascii="Arial" w:hAnsi="Arial" w:cs="Arial"/>
                <w:sz w:val="20"/>
                <w:szCs w:val="20"/>
                <w:rPrChange w:id="1247" w:author="Kevin Chen" w:date="2020-03-26T14:02:00Z">
                  <w:rPr>
                    <w:rFonts w:asciiTheme="majorHAnsi" w:hAnsiTheme="majorHAnsi" w:cstheme="majorHAnsi"/>
                  </w:rPr>
                </w:rPrChange>
              </w:rPr>
            </w:pPr>
          </w:p>
        </w:tc>
        <w:tc>
          <w:tcPr>
            <w:tcW w:w="1656" w:type="dxa"/>
          </w:tcPr>
          <w:p w14:paraId="0BBDF29F" w14:textId="7C5CDD36" w:rsidR="00B620C2" w:rsidRPr="005B49B3" w:rsidRDefault="00DF219C" w:rsidP="00DF219C">
            <w:pPr>
              <w:pStyle w:val="Compact"/>
              <w:snapToGrid w:val="0"/>
              <w:spacing w:before="0" w:after="0"/>
              <w:rPr>
                <w:rFonts w:ascii="Arial" w:hAnsi="Arial" w:cs="Arial"/>
                <w:sz w:val="20"/>
                <w:szCs w:val="20"/>
                <w:rPrChange w:id="1248"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11116361" w14:textId="77777777" w:rsidR="00B620C2" w:rsidRPr="005B49B3" w:rsidRDefault="00B620C2" w:rsidP="00DF219C">
            <w:pPr>
              <w:pStyle w:val="Compact"/>
              <w:snapToGrid w:val="0"/>
              <w:spacing w:before="0" w:after="0"/>
              <w:rPr>
                <w:rFonts w:ascii="Arial" w:hAnsi="Arial" w:cs="Arial"/>
                <w:sz w:val="20"/>
                <w:szCs w:val="20"/>
                <w:rPrChange w:id="1249" w:author="Kevin Chen" w:date="2020-03-26T14:02:00Z">
                  <w:rPr>
                    <w:rFonts w:asciiTheme="majorHAnsi" w:hAnsiTheme="majorHAnsi" w:cstheme="majorHAnsi"/>
                    <w:sz w:val="22"/>
                    <w:szCs w:val="22"/>
                  </w:rPr>
                </w:rPrChange>
              </w:rPr>
            </w:pPr>
            <w:r w:rsidRPr="005B49B3">
              <w:rPr>
                <w:rFonts w:ascii="Arial" w:hAnsi="Arial" w:cs="Arial"/>
                <w:sz w:val="20"/>
                <w:szCs w:val="20"/>
                <w:rPrChange w:id="1250"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51"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52" w:author="Kevin Chen" w:date="2020-03-26T14:02:00Z">
                  <w:rPr>
                    <w:rFonts w:asciiTheme="majorHAnsi" w:hAnsiTheme="majorHAnsi" w:cstheme="majorHAnsi"/>
                    <w:sz w:val="22"/>
                    <w:szCs w:val="22"/>
                  </w:rPr>
                </w:rPrChange>
              </w:rPr>
              <w:t>·years</w:t>
            </w:r>
          </w:p>
        </w:tc>
        <w:tc>
          <w:tcPr>
            <w:tcW w:w="1728" w:type="dxa"/>
          </w:tcPr>
          <w:p w14:paraId="631E3AC1" w14:textId="78526378" w:rsidR="00B620C2" w:rsidRPr="005B49B3" w:rsidRDefault="00DF219C" w:rsidP="00DF219C">
            <w:pPr>
              <w:pStyle w:val="Compact"/>
              <w:snapToGrid w:val="0"/>
              <w:spacing w:before="0" w:after="0"/>
              <w:jc w:val="center"/>
              <w:rPr>
                <w:rFonts w:ascii="Arial" w:hAnsi="Arial" w:cs="Arial"/>
                <w:sz w:val="20"/>
                <w:szCs w:val="20"/>
                <w:rPrChange w:id="1253" w:author="Kevin Chen" w:date="2020-03-26T14:02:00Z">
                  <w:rPr>
                    <w:rFonts w:asciiTheme="majorHAnsi" w:hAnsiTheme="majorHAnsi" w:cstheme="majorHAnsi"/>
                    <w:sz w:val="22"/>
                    <w:szCs w:val="22"/>
                  </w:rPr>
                </w:rPrChange>
              </w:rPr>
            </w:pPr>
            <w:r w:rsidRPr="005B49B3">
              <w:rPr>
                <w:rFonts w:ascii="Arial" w:hAnsi="Arial" w:cs="Arial"/>
                <w:sz w:val="20"/>
                <w:szCs w:val="20"/>
              </w:rPr>
              <w:t>43</w:t>
            </w:r>
          </w:p>
        </w:tc>
        <w:tc>
          <w:tcPr>
            <w:tcW w:w="624" w:type="dxa"/>
          </w:tcPr>
          <w:p w14:paraId="19C0F900" w14:textId="4082F3E4" w:rsidR="00B620C2" w:rsidRPr="005B49B3" w:rsidRDefault="00DF219C" w:rsidP="00DF219C">
            <w:pPr>
              <w:snapToGrid w:val="0"/>
              <w:spacing w:after="0" w:line="240" w:lineRule="auto"/>
              <w:rPr>
                <w:rFonts w:ascii="Arial" w:hAnsi="Arial" w:cs="Arial"/>
                <w:sz w:val="20"/>
                <w:szCs w:val="20"/>
                <w:rPrChange w:id="1254"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1B1D2448" w14:textId="0CBE80F4" w:rsidR="00B620C2" w:rsidRPr="005B49B3" w:rsidRDefault="008E6290" w:rsidP="00126DA9">
            <w:pPr>
              <w:snapToGrid w:val="0"/>
              <w:spacing w:after="0" w:line="240" w:lineRule="auto"/>
              <w:rPr>
                <w:rFonts w:ascii="Arial" w:hAnsi="Arial" w:cs="Arial"/>
                <w:sz w:val="20"/>
                <w:szCs w:val="20"/>
                <w:rPrChange w:id="1255"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4805A93C" w14:textId="77777777" w:rsidR="00B620C2" w:rsidRPr="005B49B3" w:rsidRDefault="00B620C2" w:rsidP="00DF219C">
            <w:pPr>
              <w:snapToGrid w:val="0"/>
              <w:spacing w:after="0" w:line="240" w:lineRule="auto"/>
              <w:rPr>
                <w:rFonts w:ascii="Arial" w:hAnsi="Arial" w:cs="Arial"/>
                <w:sz w:val="20"/>
                <w:szCs w:val="20"/>
                <w:rPrChange w:id="1256" w:author="Kevin Chen" w:date="2020-03-26T14:02:00Z">
                  <w:rPr>
                    <w:rFonts w:asciiTheme="majorHAnsi" w:hAnsiTheme="majorHAnsi" w:cstheme="majorHAnsi"/>
                  </w:rPr>
                </w:rPrChange>
              </w:rPr>
            </w:pPr>
          </w:p>
        </w:tc>
      </w:tr>
      <w:tr w:rsidR="00B620C2" w:rsidRPr="005B49B3" w14:paraId="4A59F1FD" w14:textId="77777777" w:rsidTr="00AA3729">
        <w:trPr>
          <w:jc w:val="center"/>
        </w:trPr>
        <w:tc>
          <w:tcPr>
            <w:tcW w:w="1728" w:type="dxa"/>
          </w:tcPr>
          <w:p w14:paraId="013ACAA2" w14:textId="77777777" w:rsidR="00B620C2" w:rsidRPr="005B49B3" w:rsidRDefault="00B620C2" w:rsidP="00DF219C">
            <w:pPr>
              <w:snapToGrid w:val="0"/>
              <w:spacing w:after="0" w:line="240" w:lineRule="auto"/>
              <w:rPr>
                <w:rFonts w:ascii="Arial" w:hAnsi="Arial" w:cs="Arial"/>
                <w:sz w:val="20"/>
                <w:szCs w:val="20"/>
                <w:rPrChange w:id="1257" w:author="Kevin Chen" w:date="2020-03-26T14:02:00Z">
                  <w:rPr>
                    <w:rFonts w:asciiTheme="majorHAnsi" w:hAnsiTheme="majorHAnsi" w:cstheme="majorHAnsi"/>
                  </w:rPr>
                </w:rPrChange>
              </w:rPr>
            </w:pPr>
          </w:p>
        </w:tc>
        <w:tc>
          <w:tcPr>
            <w:tcW w:w="1656" w:type="dxa"/>
          </w:tcPr>
          <w:p w14:paraId="477C53A3" w14:textId="16584E56" w:rsidR="00B620C2" w:rsidRPr="005B49B3" w:rsidRDefault="00F8413E" w:rsidP="00DF219C">
            <w:pPr>
              <w:pStyle w:val="Compact"/>
              <w:snapToGrid w:val="0"/>
              <w:spacing w:before="0" w:after="0"/>
              <w:rPr>
                <w:rFonts w:ascii="Arial" w:hAnsi="Arial" w:cs="Arial"/>
                <w:sz w:val="20"/>
                <w:szCs w:val="20"/>
                <w:rPrChange w:id="1258"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259"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0.7</w:t>
            </w:r>
          </w:p>
        </w:tc>
        <w:tc>
          <w:tcPr>
            <w:tcW w:w="1642" w:type="dxa"/>
          </w:tcPr>
          <w:p w14:paraId="07A16332" w14:textId="77777777" w:rsidR="00B620C2" w:rsidRPr="005B49B3" w:rsidRDefault="00B620C2" w:rsidP="00DF219C">
            <w:pPr>
              <w:pStyle w:val="Compact"/>
              <w:snapToGrid w:val="0"/>
              <w:spacing w:before="0" w:after="0"/>
              <w:rPr>
                <w:rFonts w:ascii="Arial" w:hAnsi="Arial" w:cs="Arial"/>
                <w:sz w:val="20"/>
                <w:szCs w:val="20"/>
                <w:rPrChange w:id="1260" w:author="Kevin Chen" w:date="2020-03-26T14:02:00Z">
                  <w:rPr>
                    <w:rFonts w:asciiTheme="majorHAnsi" w:hAnsiTheme="majorHAnsi" w:cstheme="majorHAnsi"/>
                    <w:sz w:val="22"/>
                    <w:szCs w:val="22"/>
                  </w:rPr>
                </w:rPrChange>
              </w:rPr>
            </w:pPr>
            <w:r w:rsidRPr="005B49B3">
              <w:rPr>
                <w:rFonts w:ascii="Arial" w:hAnsi="Arial" w:cs="Arial"/>
                <w:sz w:val="20"/>
                <w:szCs w:val="20"/>
                <w:rPrChange w:id="1261"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62"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63" w:author="Kevin Chen" w:date="2020-03-26T14:02:00Z">
                  <w:rPr>
                    <w:rFonts w:asciiTheme="majorHAnsi" w:hAnsiTheme="majorHAnsi" w:cstheme="majorHAnsi"/>
                    <w:sz w:val="22"/>
                    <w:szCs w:val="22"/>
                  </w:rPr>
                </w:rPrChange>
              </w:rPr>
              <w:t>·years</w:t>
            </w:r>
          </w:p>
        </w:tc>
        <w:tc>
          <w:tcPr>
            <w:tcW w:w="1728" w:type="dxa"/>
          </w:tcPr>
          <w:p w14:paraId="55671EF9" w14:textId="1D6077D1" w:rsidR="00B620C2" w:rsidRPr="005B49B3" w:rsidRDefault="00DF219C" w:rsidP="00DF219C">
            <w:pPr>
              <w:pStyle w:val="Compact"/>
              <w:snapToGrid w:val="0"/>
              <w:spacing w:before="0" w:after="0"/>
              <w:jc w:val="center"/>
              <w:rPr>
                <w:rFonts w:ascii="Arial" w:hAnsi="Arial" w:cs="Arial"/>
                <w:sz w:val="20"/>
                <w:szCs w:val="20"/>
                <w:rPrChange w:id="1264" w:author="Kevin Chen" w:date="2020-03-26T14:02:00Z">
                  <w:rPr>
                    <w:rFonts w:asciiTheme="majorHAnsi" w:hAnsiTheme="majorHAnsi" w:cstheme="majorHAnsi"/>
                    <w:sz w:val="22"/>
                    <w:szCs w:val="22"/>
                  </w:rPr>
                </w:rPrChange>
              </w:rPr>
            </w:pPr>
            <w:r w:rsidRPr="005B49B3">
              <w:rPr>
                <w:rFonts w:ascii="Arial" w:hAnsi="Arial" w:cs="Arial"/>
                <w:sz w:val="20"/>
                <w:szCs w:val="20"/>
              </w:rPr>
              <w:t>16</w:t>
            </w:r>
          </w:p>
        </w:tc>
        <w:tc>
          <w:tcPr>
            <w:tcW w:w="624" w:type="dxa"/>
          </w:tcPr>
          <w:p w14:paraId="701C1DEE" w14:textId="0C4B4D89" w:rsidR="00B620C2" w:rsidRPr="005B49B3" w:rsidRDefault="00DF219C" w:rsidP="00DF219C">
            <w:pPr>
              <w:pStyle w:val="Compact"/>
              <w:snapToGrid w:val="0"/>
              <w:spacing w:before="0" w:after="0"/>
              <w:jc w:val="right"/>
              <w:rPr>
                <w:rFonts w:ascii="Arial" w:hAnsi="Arial" w:cs="Arial"/>
                <w:sz w:val="20"/>
                <w:szCs w:val="20"/>
                <w:rPrChange w:id="1265" w:author="Kevin Chen" w:date="2020-03-26T14:02:00Z">
                  <w:rPr>
                    <w:rFonts w:asciiTheme="majorHAnsi" w:hAnsiTheme="majorHAnsi" w:cstheme="majorHAnsi"/>
                    <w:sz w:val="22"/>
                    <w:szCs w:val="22"/>
                  </w:rPr>
                </w:rPrChange>
              </w:rPr>
            </w:pPr>
            <w:r w:rsidRPr="005B49B3">
              <w:rPr>
                <w:rFonts w:ascii="Arial" w:hAnsi="Arial" w:cs="Arial"/>
                <w:sz w:val="20"/>
                <w:szCs w:val="20"/>
              </w:rPr>
              <w:t>1.34</w:t>
            </w:r>
          </w:p>
        </w:tc>
        <w:tc>
          <w:tcPr>
            <w:tcW w:w="1440" w:type="dxa"/>
          </w:tcPr>
          <w:p w14:paraId="01B52DBF" w14:textId="754AAA5F" w:rsidR="00B620C2" w:rsidRPr="005B49B3" w:rsidRDefault="00DF219C" w:rsidP="00126DA9">
            <w:pPr>
              <w:pStyle w:val="Compact"/>
              <w:snapToGrid w:val="0"/>
              <w:spacing w:before="0" w:after="0"/>
              <w:rPr>
                <w:rFonts w:ascii="Arial" w:hAnsi="Arial" w:cs="Arial"/>
                <w:sz w:val="20"/>
                <w:szCs w:val="20"/>
                <w:rPrChange w:id="1266" w:author="Kevin Chen" w:date="2020-03-26T14:02:00Z">
                  <w:rPr>
                    <w:rFonts w:asciiTheme="majorHAnsi" w:hAnsiTheme="majorHAnsi" w:cstheme="majorHAnsi"/>
                    <w:sz w:val="22"/>
                    <w:szCs w:val="22"/>
                  </w:rPr>
                </w:rPrChange>
              </w:rPr>
            </w:pPr>
            <w:r w:rsidRPr="005B49B3">
              <w:rPr>
                <w:rFonts w:ascii="Arial" w:hAnsi="Arial" w:cs="Arial"/>
                <w:sz w:val="20"/>
                <w:szCs w:val="20"/>
              </w:rPr>
              <w:t>(0.64</w:t>
            </w:r>
            <w:r w:rsidR="00126DA9" w:rsidRPr="005B49B3">
              <w:rPr>
                <w:rFonts w:ascii="Arial" w:hAnsi="Arial" w:cs="Arial"/>
                <w:sz w:val="20"/>
                <w:szCs w:val="20"/>
              </w:rPr>
              <w:t>–</w:t>
            </w:r>
            <w:r w:rsidRPr="005B49B3">
              <w:rPr>
                <w:rFonts w:ascii="Arial" w:hAnsi="Arial" w:cs="Arial"/>
                <w:sz w:val="20"/>
                <w:szCs w:val="20"/>
              </w:rPr>
              <w:t>2.82)</w:t>
            </w:r>
          </w:p>
        </w:tc>
        <w:tc>
          <w:tcPr>
            <w:tcW w:w="323" w:type="dxa"/>
            <w:gridSpan w:val="2"/>
          </w:tcPr>
          <w:p w14:paraId="1EA8BCA6" w14:textId="77777777" w:rsidR="00B620C2" w:rsidRPr="005B49B3" w:rsidRDefault="00B620C2" w:rsidP="00DF219C">
            <w:pPr>
              <w:snapToGrid w:val="0"/>
              <w:spacing w:after="0" w:line="240" w:lineRule="auto"/>
              <w:rPr>
                <w:rFonts w:ascii="Arial" w:hAnsi="Arial" w:cs="Arial"/>
                <w:sz w:val="20"/>
                <w:szCs w:val="20"/>
                <w:rPrChange w:id="1267" w:author="Kevin Chen" w:date="2020-03-26T14:02:00Z">
                  <w:rPr>
                    <w:rFonts w:asciiTheme="majorHAnsi" w:hAnsiTheme="majorHAnsi" w:cstheme="majorHAnsi"/>
                  </w:rPr>
                </w:rPrChange>
              </w:rPr>
            </w:pPr>
          </w:p>
        </w:tc>
      </w:tr>
      <w:tr w:rsidR="00B620C2" w:rsidRPr="005B49B3" w14:paraId="764A0460" w14:textId="77777777" w:rsidTr="00AA3729">
        <w:trPr>
          <w:jc w:val="center"/>
        </w:trPr>
        <w:tc>
          <w:tcPr>
            <w:tcW w:w="1728" w:type="dxa"/>
            <w:tcBorders>
              <w:bottom w:val="single" w:sz="4" w:space="0" w:color="auto"/>
            </w:tcBorders>
          </w:tcPr>
          <w:p w14:paraId="77A564E7" w14:textId="77777777" w:rsidR="00B620C2" w:rsidRPr="005B49B3" w:rsidRDefault="00B620C2" w:rsidP="00DF219C">
            <w:pPr>
              <w:snapToGrid w:val="0"/>
              <w:spacing w:after="0" w:line="240" w:lineRule="auto"/>
              <w:rPr>
                <w:rFonts w:ascii="Arial" w:hAnsi="Arial" w:cs="Arial"/>
                <w:sz w:val="20"/>
                <w:szCs w:val="20"/>
                <w:rPrChange w:id="1268" w:author="Kevin Chen" w:date="2020-03-26T14:02:00Z">
                  <w:rPr>
                    <w:rFonts w:asciiTheme="majorHAnsi" w:hAnsiTheme="majorHAnsi" w:cstheme="majorHAnsi"/>
                  </w:rPr>
                </w:rPrChange>
              </w:rPr>
            </w:pPr>
          </w:p>
        </w:tc>
        <w:tc>
          <w:tcPr>
            <w:tcW w:w="1656" w:type="dxa"/>
            <w:tcBorders>
              <w:bottom w:val="single" w:sz="4" w:space="0" w:color="auto"/>
            </w:tcBorders>
          </w:tcPr>
          <w:p w14:paraId="1F1CE4A3" w14:textId="2F555880" w:rsidR="00B620C2" w:rsidRPr="005B49B3" w:rsidRDefault="00F8413E" w:rsidP="00DF219C">
            <w:pPr>
              <w:pStyle w:val="Compact"/>
              <w:snapToGrid w:val="0"/>
              <w:spacing w:before="0" w:after="0"/>
              <w:rPr>
                <w:rFonts w:ascii="Arial" w:hAnsi="Arial" w:cs="Arial"/>
                <w:sz w:val="20"/>
                <w:szCs w:val="20"/>
                <w:rPrChange w:id="1269"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0.7</w:t>
            </w:r>
          </w:p>
        </w:tc>
        <w:tc>
          <w:tcPr>
            <w:tcW w:w="1642" w:type="dxa"/>
            <w:tcBorders>
              <w:bottom w:val="single" w:sz="4" w:space="0" w:color="auto"/>
            </w:tcBorders>
          </w:tcPr>
          <w:p w14:paraId="327BF84A" w14:textId="77777777" w:rsidR="00B620C2" w:rsidRPr="005B49B3" w:rsidRDefault="00B620C2" w:rsidP="00DF219C">
            <w:pPr>
              <w:pStyle w:val="Compact"/>
              <w:snapToGrid w:val="0"/>
              <w:spacing w:before="0" w:after="0"/>
              <w:rPr>
                <w:rFonts w:ascii="Arial" w:hAnsi="Arial" w:cs="Arial"/>
                <w:sz w:val="20"/>
                <w:szCs w:val="20"/>
                <w:rPrChange w:id="1270" w:author="Kevin Chen" w:date="2020-03-26T14:02:00Z">
                  <w:rPr>
                    <w:rFonts w:asciiTheme="majorHAnsi" w:hAnsiTheme="majorHAnsi" w:cstheme="majorHAnsi"/>
                    <w:sz w:val="22"/>
                    <w:szCs w:val="22"/>
                  </w:rPr>
                </w:rPrChange>
              </w:rPr>
            </w:pPr>
            <w:r w:rsidRPr="005B49B3">
              <w:rPr>
                <w:rFonts w:ascii="Arial" w:hAnsi="Arial" w:cs="Arial"/>
                <w:sz w:val="20"/>
                <w:szCs w:val="20"/>
                <w:rPrChange w:id="1271"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72"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73" w:author="Kevin Chen" w:date="2020-03-26T14:02:00Z">
                  <w:rPr>
                    <w:rFonts w:asciiTheme="majorHAnsi" w:hAnsiTheme="majorHAnsi" w:cstheme="majorHAnsi"/>
                    <w:sz w:val="22"/>
                    <w:szCs w:val="22"/>
                  </w:rPr>
                </w:rPrChange>
              </w:rPr>
              <w:t>·years</w:t>
            </w:r>
          </w:p>
        </w:tc>
        <w:tc>
          <w:tcPr>
            <w:tcW w:w="1728" w:type="dxa"/>
            <w:tcBorders>
              <w:bottom w:val="single" w:sz="4" w:space="0" w:color="auto"/>
            </w:tcBorders>
          </w:tcPr>
          <w:p w14:paraId="58F0F5C4" w14:textId="215EDC7D" w:rsidR="00B620C2" w:rsidRPr="005B49B3" w:rsidRDefault="00DF219C" w:rsidP="00DF219C">
            <w:pPr>
              <w:pStyle w:val="Compact"/>
              <w:snapToGrid w:val="0"/>
              <w:spacing w:before="0" w:after="0"/>
              <w:jc w:val="center"/>
              <w:rPr>
                <w:rFonts w:ascii="Arial" w:hAnsi="Arial" w:cs="Arial"/>
                <w:sz w:val="20"/>
                <w:szCs w:val="20"/>
                <w:rPrChange w:id="1274" w:author="Kevin Chen" w:date="2020-03-26T14:02:00Z">
                  <w:rPr>
                    <w:rFonts w:asciiTheme="majorHAnsi" w:hAnsiTheme="majorHAnsi" w:cstheme="majorHAnsi"/>
                    <w:sz w:val="22"/>
                    <w:szCs w:val="22"/>
                  </w:rPr>
                </w:rPrChange>
              </w:rPr>
            </w:pPr>
            <w:r w:rsidRPr="005B49B3">
              <w:rPr>
                <w:rFonts w:ascii="Arial" w:hAnsi="Arial" w:cs="Arial"/>
                <w:sz w:val="20"/>
                <w:szCs w:val="20"/>
              </w:rPr>
              <w:t>17</w:t>
            </w:r>
          </w:p>
        </w:tc>
        <w:tc>
          <w:tcPr>
            <w:tcW w:w="624" w:type="dxa"/>
            <w:tcBorders>
              <w:bottom w:val="single" w:sz="4" w:space="0" w:color="auto"/>
            </w:tcBorders>
          </w:tcPr>
          <w:p w14:paraId="2F11339A" w14:textId="23C0CFBA" w:rsidR="00B620C2" w:rsidRPr="005B49B3" w:rsidRDefault="00DF219C" w:rsidP="00DF219C">
            <w:pPr>
              <w:pStyle w:val="Compact"/>
              <w:snapToGrid w:val="0"/>
              <w:spacing w:before="0" w:after="0"/>
              <w:jc w:val="right"/>
              <w:rPr>
                <w:rFonts w:ascii="Arial" w:hAnsi="Arial" w:cs="Arial"/>
                <w:sz w:val="20"/>
                <w:szCs w:val="20"/>
                <w:rPrChange w:id="1275" w:author="Kevin Chen" w:date="2020-03-26T14:02:00Z">
                  <w:rPr>
                    <w:rFonts w:asciiTheme="majorHAnsi" w:hAnsiTheme="majorHAnsi" w:cstheme="majorHAnsi"/>
                    <w:sz w:val="22"/>
                    <w:szCs w:val="22"/>
                  </w:rPr>
                </w:rPrChange>
              </w:rPr>
            </w:pPr>
            <w:r w:rsidRPr="005B49B3">
              <w:rPr>
                <w:rFonts w:ascii="Arial" w:hAnsi="Arial" w:cs="Arial"/>
                <w:sz w:val="20"/>
                <w:szCs w:val="20"/>
              </w:rPr>
              <w:t>2.13</w:t>
            </w:r>
          </w:p>
        </w:tc>
        <w:tc>
          <w:tcPr>
            <w:tcW w:w="1440" w:type="dxa"/>
            <w:tcBorders>
              <w:bottom w:val="single" w:sz="4" w:space="0" w:color="auto"/>
            </w:tcBorders>
          </w:tcPr>
          <w:p w14:paraId="41F554CA" w14:textId="0AF4315E" w:rsidR="00B620C2" w:rsidRPr="005B49B3" w:rsidRDefault="00DF219C" w:rsidP="00126DA9">
            <w:pPr>
              <w:pStyle w:val="Compact"/>
              <w:snapToGrid w:val="0"/>
              <w:spacing w:before="0" w:after="0"/>
              <w:rPr>
                <w:rFonts w:ascii="Arial" w:hAnsi="Arial" w:cs="Arial"/>
                <w:sz w:val="20"/>
                <w:szCs w:val="20"/>
                <w:rPrChange w:id="1276" w:author="Kevin Chen" w:date="2020-03-26T14:02:00Z">
                  <w:rPr>
                    <w:rFonts w:asciiTheme="majorHAnsi" w:hAnsiTheme="majorHAnsi" w:cstheme="majorHAnsi"/>
                    <w:sz w:val="22"/>
                    <w:szCs w:val="22"/>
                  </w:rPr>
                </w:rPrChange>
              </w:rPr>
            </w:pPr>
            <w:r w:rsidRPr="005B49B3">
              <w:rPr>
                <w:rFonts w:ascii="Arial" w:hAnsi="Arial" w:cs="Arial"/>
                <w:sz w:val="20"/>
                <w:szCs w:val="20"/>
              </w:rPr>
              <w:t>(1.04</w:t>
            </w:r>
            <w:r w:rsidR="00126DA9" w:rsidRPr="005B49B3">
              <w:rPr>
                <w:rFonts w:ascii="Arial" w:hAnsi="Arial" w:cs="Arial"/>
                <w:sz w:val="20"/>
                <w:szCs w:val="20"/>
              </w:rPr>
              <w:t>–</w:t>
            </w:r>
            <w:r w:rsidRPr="005B49B3">
              <w:rPr>
                <w:rFonts w:ascii="Arial" w:hAnsi="Arial" w:cs="Arial"/>
                <w:sz w:val="20"/>
                <w:szCs w:val="20"/>
              </w:rPr>
              <w:t>4.39)</w:t>
            </w:r>
          </w:p>
        </w:tc>
        <w:tc>
          <w:tcPr>
            <w:tcW w:w="323" w:type="dxa"/>
            <w:gridSpan w:val="2"/>
            <w:tcBorders>
              <w:bottom w:val="single" w:sz="4" w:space="0" w:color="auto"/>
            </w:tcBorders>
          </w:tcPr>
          <w:p w14:paraId="7BC2ABE9" w14:textId="5E322F3F" w:rsidR="00B620C2" w:rsidRPr="005B49B3" w:rsidRDefault="00DF219C" w:rsidP="00DF219C">
            <w:pPr>
              <w:pStyle w:val="Compact"/>
              <w:snapToGrid w:val="0"/>
              <w:spacing w:before="0" w:after="0"/>
              <w:rPr>
                <w:rFonts w:ascii="Arial" w:hAnsi="Arial" w:cs="Arial"/>
                <w:sz w:val="20"/>
                <w:szCs w:val="20"/>
                <w:rPrChange w:id="1277" w:author="Kevin Chen" w:date="2020-03-26T14:02:00Z">
                  <w:rPr>
                    <w:rFonts w:asciiTheme="majorHAnsi" w:hAnsiTheme="majorHAnsi" w:cstheme="majorHAnsi"/>
                    <w:sz w:val="22"/>
                    <w:szCs w:val="22"/>
                  </w:rPr>
                </w:rPrChange>
              </w:rPr>
            </w:pPr>
            <m:oMathPara>
              <m:oMath>
                <m:r>
                  <m:rPr>
                    <m:sty m:val="p"/>
                  </m:rPr>
                  <w:rPr>
                    <w:rFonts w:ascii="Cambria Math" w:hAnsi="Cambria Math" w:cs="Arial"/>
                    <w:sz w:val="20"/>
                    <w:szCs w:val="20"/>
                  </w:rPr>
                  <m:t>*</m:t>
                </m:r>
              </m:oMath>
            </m:oMathPara>
          </w:p>
        </w:tc>
      </w:tr>
    </w:tbl>
    <w:p w14:paraId="1096C4F3" w14:textId="77777777" w:rsidR="00B620C2" w:rsidRPr="005B49B3" w:rsidRDefault="00B620C2" w:rsidP="00382620">
      <w:pPr>
        <w:pStyle w:val="TableCaption"/>
        <w:rPr>
          <w:rFonts w:ascii="Arial" w:hAnsi="Arial" w:cs="Arial"/>
          <w:i w:val="0"/>
          <w:rPrChange w:id="1278" w:author="Kevin Chen" w:date="2020-03-26T14:02:00Z">
            <w:rPr>
              <w:rFonts w:asciiTheme="majorHAnsi" w:hAnsiTheme="majorHAnsi" w:cstheme="majorHAnsi"/>
              <w:i w:val="0"/>
              <w:sz w:val="22"/>
              <w:szCs w:val="22"/>
            </w:rPr>
          </w:rPrChange>
        </w:rPr>
      </w:pPr>
    </w:p>
    <w:p w14:paraId="030E4B50" w14:textId="77777777" w:rsidR="00B620C2" w:rsidRPr="005B49B3" w:rsidRDefault="00B620C2" w:rsidP="00382620">
      <w:pPr>
        <w:pStyle w:val="BodyText"/>
        <w:spacing w:before="0"/>
        <w:rPr>
          <w:rFonts w:ascii="Arial" w:hAnsi="Arial" w:cs="Arial"/>
          <w:rPrChange w:id="1279" w:author="Kevin Chen" w:date="2020-03-26T14:02:00Z">
            <w:rPr>
              <w:rFonts w:asciiTheme="majorHAnsi" w:hAnsiTheme="majorHAnsi" w:cstheme="majorHAnsi"/>
            </w:rPr>
          </w:rPrChange>
        </w:rPr>
      </w:pPr>
      <w:r w:rsidRPr="005B49B3">
        <w:rPr>
          <w:rFonts w:ascii="Arial" w:hAnsi="Arial" w:cs="Arial"/>
          <w:rPrChange w:id="1280" w:author="Kevin Chen" w:date="2020-03-26T14:02:00Z">
            <w:rPr>
              <w:rFonts w:asciiTheme="majorHAnsi" w:hAnsiTheme="majorHAnsi" w:cstheme="majorHAnsi"/>
            </w:rPr>
          </w:rPrChange>
        </w:rPr>
        <w:br w:type="page"/>
      </w:r>
    </w:p>
    <w:p w14:paraId="566BF5E8" w14:textId="77777777" w:rsidR="00B620C2" w:rsidRPr="005B49B3" w:rsidRDefault="00B620C2" w:rsidP="00382620">
      <w:pPr>
        <w:pStyle w:val="TableCaption"/>
        <w:rPr>
          <w:rFonts w:ascii="Arial" w:hAnsi="Arial" w:cs="Arial"/>
          <w:i w:val="0"/>
          <w:rPrChange w:id="1281" w:author="Kevin Chen" w:date="2020-03-26T14:02:00Z">
            <w:rPr>
              <w:rFonts w:asciiTheme="majorHAnsi" w:hAnsiTheme="majorHAnsi" w:cstheme="majorHAnsi"/>
              <w:i w:val="0"/>
              <w:sz w:val="22"/>
              <w:szCs w:val="22"/>
            </w:rPr>
          </w:rPrChange>
        </w:rPr>
      </w:pPr>
      <w:r w:rsidRPr="005B49B3">
        <w:rPr>
          <w:rFonts w:ascii="Arial" w:hAnsi="Arial" w:cs="Arial"/>
          <w:b/>
          <w:i w:val="0"/>
          <w:rPrChange w:id="1282" w:author="Kevin Chen" w:date="2020-03-26T14:02:00Z">
            <w:rPr>
              <w:rFonts w:asciiTheme="majorHAnsi" w:hAnsiTheme="majorHAnsi" w:cstheme="majorHAnsi"/>
              <w:b/>
              <w:i w:val="0"/>
              <w:sz w:val="22"/>
              <w:szCs w:val="22"/>
            </w:rPr>
          </w:rPrChange>
        </w:rPr>
        <w:t>Table A2.2.</w:t>
      </w:r>
      <w:r w:rsidRPr="005B49B3">
        <w:rPr>
          <w:rFonts w:ascii="Arial" w:hAnsi="Arial" w:cs="Arial"/>
          <w:i w:val="0"/>
          <w:rPrChange w:id="1283" w:author="Kevin Chen" w:date="2020-03-26T14:02:00Z">
            <w:rPr>
              <w:rFonts w:asciiTheme="majorHAnsi" w:hAnsiTheme="majorHAnsi" w:cstheme="majorHAnsi"/>
              <w:i w:val="0"/>
              <w:sz w:val="22"/>
              <w:szCs w:val="22"/>
            </w:rPr>
          </w:rPrChange>
        </w:rPr>
        <w:t xml:space="preserve"> Cox model estimates of the hazard ratio for selected cancer outcomes associated with exposure to </w:t>
      </w:r>
      <w:r w:rsidRPr="005B49B3">
        <w:rPr>
          <w:rFonts w:ascii="Arial" w:hAnsi="Arial" w:cs="Arial"/>
          <w:b/>
          <w:i w:val="0"/>
          <w:rPrChange w:id="1284" w:author="Kevin Chen" w:date="2020-03-26T14:02:00Z">
            <w:rPr>
              <w:rFonts w:asciiTheme="majorHAnsi" w:hAnsiTheme="majorHAnsi" w:cstheme="majorHAnsi"/>
              <w:b/>
              <w:i w:val="0"/>
              <w:sz w:val="22"/>
              <w:szCs w:val="22"/>
            </w:rPr>
          </w:rPrChange>
        </w:rPr>
        <w:t>soluble</w:t>
      </w:r>
      <w:r w:rsidRPr="005B49B3">
        <w:rPr>
          <w:rFonts w:ascii="Arial" w:hAnsi="Arial" w:cs="Arial"/>
          <w:i w:val="0"/>
          <w:rPrChange w:id="1285" w:author="Kevin Chen" w:date="2020-03-26T14:02:00Z">
            <w:rPr>
              <w:rFonts w:asciiTheme="majorHAnsi" w:hAnsiTheme="majorHAnsi" w:cstheme="majorHAnsi"/>
              <w:i w:val="0"/>
              <w:sz w:val="22"/>
              <w:szCs w:val="22"/>
            </w:rPr>
          </w:rPrChange>
        </w:rPr>
        <w:t xml:space="preserve"> metalworking fluids, controlling for other fluid types, calendar year, calendar year of hire, age, race, sex, and plant.</w:t>
      </w:r>
    </w:p>
    <w:tbl>
      <w:tblPr>
        <w:tblW w:w="0" w:type="auto"/>
        <w:jc w:val="center"/>
        <w:tblLayout w:type="fixed"/>
        <w:tblCellMar>
          <w:left w:w="115" w:type="dxa"/>
          <w:right w:w="115" w:type="dxa"/>
        </w:tblCellMar>
        <w:tblLook w:val="07E0" w:firstRow="1" w:lastRow="1" w:firstColumn="1" w:lastColumn="1" w:noHBand="1" w:noVBand="1"/>
      </w:tblPr>
      <w:tblGrid>
        <w:gridCol w:w="1728"/>
        <w:gridCol w:w="1656"/>
        <w:gridCol w:w="1642"/>
        <w:gridCol w:w="1728"/>
        <w:gridCol w:w="624"/>
        <w:gridCol w:w="1440"/>
        <w:gridCol w:w="304"/>
        <w:gridCol w:w="19"/>
      </w:tblGrid>
      <w:tr w:rsidR="00E47361" w:rsidRPr="005B49B3" w14:paraId="1D2292B4" w14:textId="77777777" w:rsidTr="00F8413E">
        <w:trPr>
          <w:trHeight w:val="170"/>
          <w:jc w:val="center"/>
        </w:trPr>
        <w:tc>
          <w:tcPr>
            <w:tcW w:w="1728" w:type="dxa"/>
            <w:tcBorders>
              <w:top w:val="single" w:sz="4" w:space="0" w:color="auto"/>
              <w:bottom w:val="single" w:sz="4" w:space="0" w:color="auto"/>
            </w:tcBorders>
          </w:tcPr>
          <w:p w14:paraId="4A6436B4" w14:textId="77777777" w:rsidR="00E47361" w:rsidRPr="005B49B3" w:rsidRDefault="00E47361" w:rsidP="00E47361">
            <w:pPr>
              <w:snapToGrid w:val="0"/>
              <w:spacing w:after="0" w:line="240" w:lineRule="auto"/>
              <w:rPr>
                <w:rFonts w:ascii="Arial" w:hAnsi="Arial" w:cs="Arial"/>
                <w:sz w:val="20"/>
                <w:szCs w:val="20"/>
              </w:rPr>
            </w:pPr>
          </w:p>
        </w:tc>
        <w:tc>
          <w:tcPr>
            <w:tcW w:w="1656" w:type="dxa"/>
            <w:tcBorders>
              <w:top w:val="single" w:sz="4" w:space="0" w:color="auto"/>
              <w:bottom w:val="single" w:sz="4" w:space="0" w:color="auto"/>
            </w:tcBorders>
          </w:tcPr>
          <w:p w14:paraId="01936BB0" w14:textId="77777777" w:rsidR="00E47361" w:rsidRPr="005B49B3" w:rsidRDefault="00E47361" w:rsidP="00F8413E">
            <w:pPr>
              <w:snapToGrid w:val="0"/>
              <w:spacing w:after="0" w:line="240" w:lineRule="auto"/>
              <w:rPr>
                <w:rFonts w:ascii="Arial" w:hAnsi="Arial" w:cs="Arial"/>
                <w:sz w:val="20"/>
                <w:szCs w:val="20"/>
              </w:rPr>
            </w:pPr>
          </w:p>
        </w:tc>
        <w:tc>
          <w:tcPr>
            <w:tcW w:w="1642" w:type="dxa"/>
            <w:tcBorders>
              <w:top w:val="single" w:sz="4" w:space="0" w:color="auto"/>
              <w:bottom w:val="single" w:sz="4" w:space="0" w:color="auto"/>
            </w:tcBorders>
          </w:tcPr>
          <w:p w14:paraId="0F96FFAE" w14:textId="77777777" w:rsidR="00E47361" w:rsidRPr="005B49B3" w:rsidRDefault="00E47361" w:rsidP="00E47361">
            <w:pPr>
              <w:snapToGrid w:val="0"/>
              <w:spacing w:after="0" w:line="240" w:lineRule="auto"/>
              <w:rPr>
                <w:rFonts w:ascii="Arial" w:hAnsi="Arial" w:cs="Arial"/>
                <w:sz w:val="20"/>
                <w:szCs w:val="20"/>
              </w:rPr>
            </w:pPr>
          </w:p>
        </w:tc>
        <w:tc>
          <w:tcPr>
            <w:tcW w:w="1728" w:type="dxa"/>
            <w:tcBorders>
              <w:top w:val="single" w:sz="4" w:space="0" w:color="auto"/>
              <w:bottom w:val="single" w:sz="4" w:space="0" w:color="auto"/>
            </w:tcBorders>
          </w:tcPr>
          <w:p w14:paraId="2EDB674B" w14:textId="77777777" w:rsidR="00E47361" w:rsidRPr="005B49B3" w:rsidRDefault="00E47361" w:rsidP="00F8413E">
            <w:pPr>
              <w:snapToGrid w:val="0"/>
              <w:spacing w:after="0" w:line="240" w:lineRule="auto"/>
              <w:jc w:val="center"/>
              <w:rPr>
                <w:rFonts w:ascii="Arial" w:hAnsi="Arial" w:cs="Arial"/>
                <w:sz w:val="20"/>
                <w:szCs w:val="20"/>
              </w:rPr>
            </w:pPr>
            <w:r w:rsidRPr="005B49B3">
              <w:rPr>
                <w:rFonts w:ascii="Arial" w:hAnsi="Arial" w:cs="Arial"/>
                <w:sz w:val="20"/>
                <w:szCs w:val="20"/>
              </w:rPr>
              <w:t>Number of cases</w:t>
            </w:r>
          </w:p>
        </w:tc>
        <w:tc>
          <w:tcPr>
            <w:tcW w:w="624" w:type="dxa"/>
            <w:tcBorders>
              <w:top w:val="single" w:sz="4" w:space="0" w:color="auto"/>
              <w:bottom w:val="single" w:sz="4" w:space="0" w:color="auto"/>
            </w:tcBorders>
          </w:tcPr>
          <w:p w14:paraId="32166640"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HR</w:t>
            </w:r>
          </w:p>
        </w:tc>
        <w:tc>
          <w:tcPr>
            <w:tcW w:w="1440" w:type="dxa"/>
            <w:tcBorders>
              <w:top w:val="single" w:sz="4" w:space="0" w:color="auto"/>
              <w:bottom w:val="single" w:sz="4" w:space="0" w:color="auto"/>
            </w:tcBorders>
          </w:tcPr>
          <w:p w14:paraId="205D77B6"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95% CI</w:t>
            </w:r>
          </w:p>
        </w:tc>
        <w:tc>
          <w:tcPr>
            <w:tcW w:w="323" w:type="dxa"/>
            <w:gridSpan w:val="2"/>
            <w:tcBorders>
              <w:top w:val="single" w:sz="4" w:space="0" w:color="auto"/>
              <w:bottom w:val="single" w:sz="4" w:space="0" w:color="auto"/>
            </w:tcBorders>
          </w:tcPr>
          <w:p w14:paraId="3CC643C4" w14:textId="77777777" w:rsidR="00E47361" w:rsidRPr="005B49B3" w:rsidRDefault="00E47361" w:rsidP="00E47361">
            <w:pPr>
              <w:snapToGrid w:val="0"/>
              <w:spacing w:after="0" w:line="240" w:lineRule="auto"/>
              <w:rPr>
                <w:rFonts w:ascii="Arial" w:hAnsi="Arial" w:cs="Arial"/>
                <w:sz w:val="20"/>
                <w:szCs w:val="20"/>
              </w:rPr>
            </w:pPr>
          </w:p>
        </w:tc>
      </w:tr>
      <w:tr w:rsidR="00E47361" w:rsidRPr="005B49B3" w14:paraId="3449E391" w14:textId="77777777" w:rsidTr="00F8413E">
        <w:trPr>
          <w:gridAfter w:val="1"/>
          <w:wAfter w:w="19" w:type="dxa"/>
          <w:trHeight w:val="227"/>
          <w:jc w:val="center"/>
        </w:trPr>
        <w:tc>
          <w:tcPr>
            <w:tcW w:w="9122" w:type="dxa"/>
            <w:gridSpan w:val="7"/>
            <w:tcBorders>
              <w:top w:val="single" w:sz="4" w:space="0" w:color="auto"/>
            </w:tcBorders>
          </w:tcPr>
          <w:p w14:paraId="5262D31D"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Laryngeal cancer (73 cases)</w:t>
            </w:r>
          </w:p>
        </w:tc>
      </w:tr>
      <w:tr w:rsidR="00E47361" w:rsidRPr="005B49B3" w14:paraId="46EBDE82" w14:textId="77777777" w:rsidTr="00F8413E">
        <w:trPr>
          <w:trHeight w:val="227"/>
          <w:jc w:val="center"/>
        </w:trPr>
        <w:tc>
          <w:tcPr>
            <w:tcW w:w="1728" w:type="dxa"/>
          </w:tcPr>
          <w:p w14:paraId="11ABF7F6" w14:textId="77777777" w:rsidR="00E47361" w:rsidRPr="005B49B3" w:rsidRDefault="00E47361" w:rsidP="00E47361">
            <w:pPr>
              <w:snapToGrid w:val="0"/>
              <w:spacing w:after="0" w:line="240" w:lineRule="auto"/>
              <w:rPr>
                <w:rFonts w:ascii="Arial" w:hAnsi="Arial" w:cs="Arial"/>
                <w:sz w:val="20"/>
                <w:szCs w:val="20"/>
              </w:rPr>
            </w:pPr>
          </w:p>
        </w:tc>
        <w:tc>
          <w:tcPr>
            <w:tcW w:w="1656" w:type="dxa"/>
          </w:tcPr>
          <w:p w14:paraId="0D545A62" w14:textId="59E2FAA2" w:rsidR="00E47361" w:rsidRPr="005B49B3" w:rsidRDefault="00FE694C" w:rsidP="00F8413E">
            <w:pPr>
              <w:snapToGrid w:val="0"/>
              <w:spacing w:after="0" w:line="240" w:lineRule="auto"/>
              <w:rPr>
                <w:rFonts w:ascii="Arial" w:hAnsi="Arial" w:cs="Arial"/>
                <w:sz w:val="20"/>
                <w:szCs w:val="20"/>
              </w:rPr>
            </w:pPr>
            <w:r w:rsidRPr="005B49B3">
              <w:rPr>
                <w:rFonts w:ascii="Arial" w:hAnsi="Arial" w:cs="Arial"/>
                <w:sz w:val="20"/>
                <w:szCs w:val="20"/>
              </w:rPr>
              <w:t>0</w:t>
            </w:r>
            <w:r w:rsidR="00E47361" w:rsidRPr="005B49B3">
              <w:rPr>
                <w:rFonts w:ascii="Arial" w:hAnsi="Arial" w:cs="Arial"/>
                <w:sz w:val="20"/>
                <w:szCs w:val="20"/>
              </w:rPr>
              <w:t xml:space="preserve"> to </w:t>
            </w:r>
            <w:r w:rsidRPr="005B49B3">
              <w:rPr>
                <w:rFonts w:ascii="Arial" w:hAnsi="Arial" w:cs="Arial"/>
                <w:sz w:val="20"/>
                <w:szCs w:val="20"/>
              </w:rPr>
              <w:t>0.05</w:t>
            </w:r>
          </w:p>
        </w:tc>
        <w:tc>
          <w:tcPr>
            <w:tcW w:w="1642" w:type="dxa"/>
          </w:tcPr>
          <w:p w14:paraId="781C160C"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886D041" w14:textId="77777777" w:rsidR="00E47361" w:rsidRPr="005B49B3" w:rsidRDefault="00E47361" w:rsidP="00F8413E">
            <w:pPr>
              <w:snapToGrid w:val="0"/>
              <w:spacing w:after="0" w:line="240" w:lineRule="auto"/>
              <w:jc w:val="center"/>
              <w:rPr>
                <w:rFonts w:ascii="Arial" w:hAnsi="Arial" w:cs="Arial"/>
                <w:sz w:val="20"/>
                <w:szCs w:val="20"/>
              </w:rPr>
            </w:pPr>
            <w:r w:rsidRPr="005B49B3">
              <w:rPr>
                <w:rFonts w:ascii="Arial" w:hAnsi="Arial" w:cs="Arial"/>
                <w:sz w:val="20"/>
                <w:szCs w:val="20"/>
              </w:rPr>
              <w:t>18</w:t>
            </w:r>
          </w:p>
        </w:tc>
        <w:tc>
          <w:tcPr>
            <w:tcW w:w="624" w:type="dxa"/>
          </w:tcPr>
          <w:p w14:paraId="16F03E3C"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19903780" w14:textId="7258221C" w:rsidR="00E47361" w:rsidRPr="005B49B3" w:rsidRDefault="008E6290" w:rsidP="00E47361">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4CADE9B7" w14:textId="77777777" w:rsidR="00E47361" w:rsidRPr="005B49B3" w:rsidRDefault="00E47361" w:rsidP="00E47361">
            <w:pPr>
              <w:snapToGrid w:val="0"/>
              <w:spacing w:after="0" w:line="240" w:lineRule="auto"/>
              <w:rPr>
                <w:rFonts w:ascii="Arial" w:hAnsi="Arial" w:cs="Arial"/>
                <w:sz w:val="20"/>
                <w:szCs w:val="20"/>
              </w:rPr>
            </w:pPr>
          </w:p>
        </w:tc>
      </w:tr>
      <w:tr w:rsidR="00E47361" w:rsidRPr="005B49B3" w14:paraId="0E6B7392" w14:textId="77777777" w:rsidTr="00F8413E">
        <w:trPr>
          <w:trHeight w:val="227"/>
          <w:jc w:val="center"/>
        </w:trPr>
        <w:tc>
          <w:tcPr>
            <w:tcW w:w="1728" w:type="dxa"/>
          </w:tcPr>
          <w:p w14:paraId="61C3F093" w14:textId="77777777" w:rsidR="00E47361" w:rsidRPr="005B49B3" w:rsidRDefault="00E47361" w:rsidP="00E47361">
            <w:pPr>
              <w:snapToGrid w:val="0"/>
              <w:spacing w:after="0" w:line="240" w:lineRule="auto"/>
              <w:rPr>
                <w:rFonts w:ascii="Arial" w:hAnsi="Arial" w:cs="Arial"/>
                <w:sz w:val="20"/>
                <w:szCs w:val="20"/>
              </w:rPr>
            </w:pPr>
          </w:p>
        </w:tc>
        <w:tc>
          <w:tcPr>
            <w:tcW w:w="1656" w:type="dxa"/>
          </w:tcPr>
          <w:p w14:paraId="34F11EF4" w14:textId="15B096E6" w:rsidR="00E47361"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w:t>
            </w:r>
            <w:r w:rsidR="00FE694C" w:rsidRPr="005B49B3">
              <w:rPr>
                <w:rFonts w:ascii="Arial" w:hAnsi="Arial" w:cs="Arial"/>
                <w:sz w:val="20"/>
                <w:szCs w:val="20"/>
              </w:rPr>
              <w:t>0.05</w:t>
            </w:r>
            <w:r w:rsidR="00E47361" w:rsidRPr="005B49B3">
              <w:rPr>
                <w:rFonts w:ascii="Arial" w:hAnsi="Arial" w:cs="Arial"/>
                <w:sz w:val="20"/>
                <w:szCs w:val="20"/>
              </w:rPr>
              <w:t xml:space="preserve"> to </w:t>
            </w:r>
            <w:r w:rsidR="00FE694C" w:rsidRPr="005B49B3">
              <w:rPr>
                <w:rFonts w:ascii="Arial" w:hAnsi="Arial" w:cs="Arial"/>
                <w:sz w:val="20"/>
                <w:szCs w:val="20"/>
              </w:rPr>
              <w:t>7.3</w:t>
            </w:r>
          </w:p>
        </w:tc>
        <w:tc>
          <w:tcPr>
            <w:tcW w:w="1642" w:type="dxa"/>
          </w:tcPr>
          <w:p w14:paraId="213D5188"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486D8E8B" w14:textId="77777777" w:rsidR="00E47361" w:rsidRPr="005B49B3" w:rsidRDefault="00E47361" w:rsidP="00F8413E">
            <w:pPr>
              <w:snapToGrid w:val="0"/>
              <w:spacing w:after="0" w:line="240" w:lineRule="auto"/>
              <w:jc w:val="center"/>
              <w:rPr>
                <w:rFonts w:ascii="Arial" w:hAnsi="Arial" w:cs="Arial"/>
                <w:sz w:val="20"/>
                <w:szCs w:val="20"/>
              </w:rPr>
            </w:pPr>
            <w:r w:rsidRPr="005B49B3">
              <w:rPr>
                <w:rFonts w:ascii="Arial" w:hAnsi="Arial" w:cs="Arial"/>
                <w:sz w:val="20"/>
                <w:szCs w:val="20"/>
              </w:rPr>
              <w:t>28</w:t>
            </w:r>
          </w:p>
        </w:tc>
        <w:tc>
          <w:tcPr>
            <w:tcW w:w="624" w:type="dxa"/>
          </w:tcPr>
          <w:p w14:paraId="2E0256EB"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0.78</w:t>
            </w:r>
          </w:p>
        </w:tc>
        <w:tc>
          <w:tcPr>
            <w:tcW w:w="1440" w:type="dxa"/>
          </w:tcPr>
          <w:p w14:paraId="2ACD48D8"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(0.39–1.58)</w:t>
            </w:r>
          </w:p>
        </w:tc>
        <w:tc>
          <w:tcPr>
            <w:tcW w:w="323" w:type="dxa"/>
            <w:gridSpan w:val="2"/>
          </w:tcPr>
          <w:p w14:paraId="20704749" w14:textId="77777777" w:rsidR="00E47361" w:rsidRPr="005B49B3" w:rsidRDefault="00E47361" w:rsidP="00E47361">
            <w:pPr>
              <w:snapToGrid w:val="0"/>
              <w:spacing w:after="0" w:line="240" w:lineRule="auto"/>
              <w:rPr>
                <w:rFonts w:ascii="Arial" w:hAnsi="Arial" w:cs="Arial"/>
                <w:sz w:val="20"/>
                <w:szCs w:val="20"/>
              </w:rPr>
            </w:pPr>
          </w:p>
        </w:tc>
      </w:tr>
      <w:tr w:rsidR="00E47361" w:rsidRPr="005B49B3" w14:paraId="5952E65A" w14:textId="77777777" w:rsidTr="00F8413E">
        <w:trPr>
          <w:trHeight w:val="227"/>
          <w:jc w:val="center"/>
        </w:trPr>
        <w:tc>
          <w:tcPr>
            <w:tcW w:w="1728" w:type="dxa"/>
          </w:tcPr>
          <w:p w14:paraId="4B3D566B" w14:textId="77777777" w:rsidR="00E47361" w:rsidRPr="005B49B3" w:rsidRDefault="00E47361" w:rsidP="00E47361">
            <w:pPr>
              <w:snapToGrid w:val="0"/>
              <w:spacing w:after="0" w:line="240" w:lineRule="auto"/>
              <w:rPr>
                <w:rFonts w:ascii="Arial" w:hAnsi="Arial" w:cs="Arial"/>
                <w:sz w:val="20"/>
                <w:szCs w:val="20"/>
              </w:rPr>
            </w:pPr>
          </w:p>
        </w:tc>
        <w:tc>
          <w:tcPr>
            <w:tcW w:w="1656" w:type="dxa"/>
          </w:tcPr>
          <w:p w14:paraId="0B29316C" w14:textId="4C8EC2B9" w:rsidR="00E47361"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w:t>
            </w:r>
            <w:r w:rsidR="00FE694C" w:rsidRPr="005B49B3">
              <w:rPr>
                <w:rFonts w:ascii="Arial" w:hAnsi="Arial" w:cs="Arial"/>
                <w:sz w:val="20"/>
                <w:szCs w:val="20"/>
              </w:rPr>
              <w:t>7.3</w:t>
            </w:r>
          </w:p>
        </w:tc>
        <w:tc>
          <w:tcPr>
            <w:tcW w:w="1642" w:type="dxa"/>
          </w:tcPr>
          <w:p w14:paraId="4659BAF3"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7B65D763" w14:textId="77777777" w:rsidR="00E47361" w:rsidRPr="005B49B3" w:rsidRDefault="00E47361" w:rsidP="00F8413E">
            <w:pPr>
              <w:snapToGrid w:val="0"/>
              <w:spacing w:after="0" w:line="240" w:lineRule="auto"/>
              <w:jc w:val="center"/>
              <w:rPr>
                <w:rFonts w:ascii="Arial" w:hAnsi="Arial" w:cs="Arial"/>
                <w:sz w:val="20"/>
                <w:szCs w:val="20"/>
              </w:rPr>
            </w:pPr>
            <w:r w:rsidRPr="005B49B3">
              <w:rPr>
                <w:rFonts w:ascii="Arial" w:hAnsi="Arial" w:cs="Arial"/>
                <w:sz w:val="20"/>
                <w:szCs w:val="20"/>
              </w:rPr>
              <w:t>27</w:t>
            </w:r>
          </w:p>
        </w:tc>
        <w:tc>
          <w:tcPr>
            <w:tcW w:w="624" w:type="dxa"/>
          </w:tcPr>
          <w:p w14:paraId="0D04EC60"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0.87</w:t>
            </w:r>
          </w:p>
        </w:tc>
        <w:tc>
          <w:tcPr>
            <w:tcW w:w="1440" w:type="dxa"/>
          </w:tcPr>
          <w:p w14:paraId="10ECD8A6"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(0.42–1.83)</w:t>
            </w:r>
          </w:p>
        </w:tc>
        <w:tc>
          <w:tcPr>
            <w:tcW w:w="323" w:type="dxa"/>
            <w:gridSpan w:val="2"/>
          </w:tcPr>
          <w:p w14:paraId="69400D80" w14:textId="77777777" w:rsidR="00E47361" w:rsidRPr="005B49B3" w:rsidRDefault="00E47361" w:rsidP="00E47361">
            <w:pPr>
              <w:snapToGrid w:val="0"/>
              <w:spacing w:after="0" w:line="240" w:lineRule="auto"/>
              <w:rPr>
                <w:rFonts w:ascii="Arial" w:hAnsi="Arial" w:cs="Arial"/>
                <w:sz w:val="20"/>
                <w:szCs w:val="20"/>
              </w:rPr>
            </w:pPr>
          </w:p>
        </w:tc>
      </w:tr>
      <w:tr w:rsidR="00E47361" w:rsidRPr="005B49B3" w14:paraId="4F54EB2B" w14:textId="77777777" w:rsidTr="00F8413E">
        <w:trPr>
          <w:gridAfter w:val="1"/>
          <w:wAfter w:w="19" w:type="dxa"/>
          <w:trHeight w:val="227"/>
          <w:jc w:val="center"/>
        </w:trPr>
        <w:tc>
          <w:tcPr>
            <w:tcW w:w="9122" w:type="dxa"/>
            <w:gridSpan w:val="7"/>
          </w:tcPr>
          <w:p w14:paraId="5C5BF864"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Lung cancer (1891 cases)</w:t>
            </w:r>
          </w:p>
        </w:tc>
      </w:tr>
      <w:tr w:rsidR="00F8413E" w:rsidRPr="005B49B3" w14:paraId="2ED7ED8E" w14:textId="77777777" w:rsidTr="00F8413E">
        <w:trPr>
          <w:trHeight w:val="227"/>
          <w:jc w:val="center"/>
        </w:trPr>
        <w:tc>
          <w:tcPr>
            <w:tcW w:w="1728" w:type="dxa"/>
          </w:tcPr>
          <w:p w14:paraId="07CEBE78"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16DC003" w14:textId="67D3EFE4"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 to 0.05</w:t>
            </w:r>
          </w:p>
        </w:tc>
        <w:tc>
          <w:tcPr>
            <w:tcW w:w="1642" w:type="dxa"/>
          </w:tcPr>
          <w:p w14:paraId="0A6BF255" w14:textId="580E7AF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A3C660B"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432</w:t>
            </w:r>
          </w:p>
        </w:tc>
        <w:tc>
          <w:tcPr>
            <w:tcW w:w="624" w:type="dxa"/>
          </w:tcPr>
          <w:p w14:paraId="2A23928F"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31BA3445" w14:textId="33C5740A"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4F73F702"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1B276C0D" w14:textId="77777777" w:rsidTr="00F8413E">
        <w:trPr>
          <w:trHeight w:val="227"/>
          <w:jc w:val="center"/>
        </w:trPr>
        <w:tc>
          <w:tcPr>
            <w:tcW w:w="1728" w:type="dxa"/>
          </w:tcPr>
          <w:p w14:paraId="2CC134A8"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0B0DE33B" w14:textId="3FA06381"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0.05 to 3.3</w:t>
            </w:r>
          </w:p>
        </w:tc>
        <w:tc>
          <w:tcPr>
            <w:tcW w:w="1642" w:type="dxa"/>
          </w:tcPr>
          <w:p w14:paraId="2ED30BE0" w14:textId="157BC6F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717B681D"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487</w:t>
            </w:r>
          </w:p>
        </w:tc>
        <w:tc>
          <w:tcPr>
            <w:tcW w:w="624" w:type="dxa"/>
          </w:tcPr>
          <w:p w14:paraId="26561546"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0.97</w:t>
            </w:r>
          </w:p>
        </w:tc>
        <w:tc>
          <w:tcPr>
            <w:tcW w:w="1440" w:type="dxa"/>
          </w:tcPr>
          <w:p w14:paraId="4F7AF845"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(0.84–1.12)</w:t>
            </w:r>
          </w:p>
        </w:tc>
        <w:tc>
          <w:tcPr>
            <w:tcW w:w="323" w:type="dxa"/>
            <w:gridSpan w:val="2"/>
          </w:tcPr>
          <w:p w14:paraId="3B9340BD"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6BB4A999" w14:textId="77777777" w:rsidTr="00F8413E">
        <w:trPr>
          <w:trHeight w:val="227"/>
          <w:jc w:val="center"/>
        </w:trPr>
        <w:tc>
          <w:tcPr>
            <w:tcW w:w="1728" w:type="dxa"/>
          </w:tcPr>
          <w:p w14:paraId="5268FCF2"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0BCC208" w14:textId="765B2B73"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3.3 to 11.2</w:t>
            </w:r>
          </w:p>
        </w:tc>
        <w:tc>
          <w:tcPr>
            <w:tcW w:w="1642" w:type="dxa"/>
          </w:tcPr>
          <w:p w14:paraId="046C78E3" w14:textId="7FE5D90A"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506656FC"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486</w:t>
            </w:r>
          </w:p>
        </w:tc>
        <w:tc>
          <w:tcPr>
            <w:tcW w:w="624" w:type="dxa"/>
          </w:tcPr>
          <w:p w14:paraId="0123D61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0.90</w:t>
            </w:r>
          </w:p>
        </w:tc>
        <w:tc>
          <w:tcPr>
            <w:tcW w:w="1440" w:type="dxa"/>
          </w:tcPr>
          <w:p w14:paraId="56D81FD1"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(0.77–1.04)</w:t>
            </w:r>
          </w:p>
        </w:tc>
        <w:tc>
          <w:tcPr>
            <w:tcW w:w="323" w:type="dxa"/>
            <w:gridSpan w:val="2"/>
          </w:tcPr>
          <w:p w14:paraId="3C49865E"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5B387B5B" w14:textId="77777777" w:rsidTr="00F8413E">
        <w:trPr>
          <w:trHeight w:val="227"/>
          <w:jc w:val="center"/>
        </w:trPr>
        <w:tc>
          <w:tcPr>
            <w:tcW w:w="1728" w:type="dxa"/>
          </w:tcPr>
          <w:p w14:paraId="0CDB508A"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54AD7EA5" w14:textId="41F35023"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11.2</w:t>
            </w:r>
          </w:p>
        </w:tc>
        <w:tc>
          <w:tcPr>
            <w:tcW w:w="1642" w:type="dxa"/>
          </w:tcPr>
          <w:p w14:paraId="1EE068D8" w14:textId="174B4645"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2222E556"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486</w:t>
            </w:r>
          </w:p>
        </w:tc>
        <w:tc>
          <w:tcPr>
            <w:tcW w:w="624" w:type="dxa"/>
          </w:tcPr>
          <w:p w14:paraId="2FC4D6EE"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2D763544"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(0.85–1.17)</w:t>
            </w:r>
          </w:p>
        </w:tc>
        <w:tc>
          <w:tcPr>
            <w:tcW w:w="323" w:type="dxa"/>
            <w:gridSpan w:val="2"/>
          </w:tcPr>
          <w:p w14:paraId="2AE62C26"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795B085A" w14:textId="77777777" w:rsidTr="00F8413E">
        <w:trPr>
          <w:gridAfter w:val="1"/>
          <w:wAfter w:w="19" w:type="dxa"/>
          <w:trHeight w:val="227"/>
          <w:jc w:val="center"/>
        </w:trPr>
        <w:tc>
          <w:tcPr>
            <w:tcW w:w="9122" w:type="dxa"/>
            <w:gridSpan w:val="7"/>
          </w:tcPr>
          <w:p w14:paraId="20E12BD3"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Esophageal cancer (176 cases)</w:t>
            </w:r>
          </w:p>
        </w:tc>
      </w:tr>
      <w:tr w:rsidR="00F8413E" w:rsidRPr="005B49B3" w14:paraId="4FAA6760" w14:textId="77777777" w:rsidTr="00F8413E">
        <w:trPr>
          <w:trHeight w:val="227"/>
          <w:jc w:val="center"/>
        </w:trPr>
        <w:tc>
          <w:tcPr>
            <w:tcW w:w="1728" w:type="dxa"/>
          </w:tcPr>
          <w:p w14:paraId="345C6892"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582476E3" w14:textId="3D80269C"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 to 0.05</w:t>
            </w:r>
          </w:p>
        </w:tc>
        <w:tc>
          <w:tcPr>
            <w:tcW w:w="1642" w:type="dxa"/>
          </w:tcPr>
          <w:p w14:paraId="09F1D81B" w14:textId="5D84761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DFC3E08"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34</w:t>
            </w:r>
          </w:p>
        </w:tc>
        <w:tc>
          <w:tcPr>
            <w:tcW w:w="624" w:type="dxa"/>
          </w:tcPr>
          <w:p w14:paraId="70E4718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06E5145B" w14:textId="08938401"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1D4A8A5A"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13336719" w14:textId="77777777" w:rsidTr="00F8413E">
        <w:trPr>
          <w:trHeight w:val="227"/>
          <w:jc w:val="center"/>
        </w:trPr>
        <w:tc>
          <w:tcPr>
            <w:tcW w:w="1728" w:type="dxa"/>
          </w:tcPr>
          <w:p w14:paraId="574CAF0E"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33E49C7B" w14:textId="39E8C69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0.05 to 3.3</w:t>
            </w:r>
          </w:p>
        </w:tc>
        <w:tc>
          <w:tcPr>
            <w:tcW w:w="1642" w:type="dxa"/>
          </w:tcPr>
          <w:p w14:paraId="6453DFD7" w14:textId="498FF532"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0BF2E0D"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46</w:t>
            </w:r>
          </w:p>
        </w:tc>
        <w:tc>
          <w:tcPr>
            <w:tcW w:w="624" w:type="dxa"/>
          </w:tcPr>
          <w:p w14:paraId="41564E4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1.05</w:t>
            </w:r>
          </w:p>
        </w:tc>
        <w:tc>
          <w:tcPr>
            <w:tcW w:w="1440" w:type="dxa"/>
          </w:tcPr>
          <w:p w14:paraId="27053A4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(0.64–1.74)</w:t>
            </w:r>
          </w:p>
        </w:tc>
        <w:tc>
          <w:tcPr>
            <w:tcW w:w="323" w:type="dxa"/>
            <w:gridSpan w:val="2"/>
          </w:tcPr>
          <w:p w14:paraId="0E98B3B9"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56E53F51" w14:textId="77777777" w:rsidTr="00F8413E">
        <w:trPr>
          <w:trHeight w:val="227"/>
          <w:jc w:val="center"/>
        </w:trPr>
        <w:tc>
          <w:tcPr>
            <w:tcW w:w="1728" w:type="dxa"/>
          </w:tcPr>
          <w:p w14:paraId="3606E7F9"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1FE16A5" w14:textId="1B5C1E1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3.3 to 10.8</w:t>
            </w:r>
          </w:p>
        </w:tc>
        <w:tc>
          <w:tcPr>
            <w:tcW w:w="1642" w:type="dxa"/>
          </w:tcPr>
          <w:p w14:paraId="4BB793F4" w14:textId="4E464C0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5CB3D394"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47</w:t>
            </w:r>
          </w:p>
        </w:tc>
        <w:tc>
          <w:tcPr>
            <w:tcW w:w="624" w:type="dxa"/>
          </w:tcPr>
          <w:p w14:paraId="79C8A9BB"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1.04</w:t>
            </w:r>
          </w:p>
        </w:tc>
        <w:tc>
          <w:tcPr>
            <w:tcW w:w="1440" w:type="dxa"/>
          </w:tcPr>
          <w:p w14:paraId="22246A64"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(0.62–1.74)</w:t>
            </w:r>
          </w:p>
        </w:tc>
        <w:tc>
          <w:tcPr>
            <w:tcW w:w="323" w:type="dxa"/>
            <w:gridSpan w:val="2"/>
          </w:tcPr>
          <w:p w14:paraId="6A1230C1"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2CE7C7AF" w14:textId="77777777" w:rsidTr="00F8413E">
        <w:trPr>
          <w:trHeight w:val="227"/>
          <w:jc w:val="center"/>
        </w:trPr>
        <w:tc>
          <w:tcPr>
            <w:tcW w:w="1728" w:type="dxa"/>
          </w:tcPr>
          <w:p w14:paraId="33BAF326"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60EC1C9" w14:textId="0F0B114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10.8</w:t>
            </w:r>
          </w:p>
        </w:tc>
        <w:tc>
          <w:tcPr>
            <w:tcW w:w="1642" w:type="dxa"/>
          </w:tcPr>
          <w:p w14:paraId="1F2D12B7" w14:textId="3A44A453"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F33B007"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49</w:t>
            </w:r>
          </w:p>
        </w:tc>
        <w:tc>
          <w:tcPr>
            <w:tcW w:w="624" w:type="dxa"/>
          </w:tcPr>
          <w:p w14:paraId="1CF4C334"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1.18</w:t>
            </w:r>
          </w:p>
        </w:tc>
        <w:tc>
          <w:tcPr>
            <w:tcW w:w="1440" w:type="dxa"/>
          </w:tcPr>
          <w:p w14:paraId="74F16061"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(0.68–2.04)</w:t>
            </w:r>
          </w:p>
        </w:tc>
        <w:tc>
          <w:tcPr>
            <w:tcW w:w="323" w:type="dxa"/>
            <w:gridSpan w:val="2"/>
          </w:tcPr>
          <w:p w14:paraId="6B0B55CF"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1A18C772" w14:textId="77777777" w:rsidTr="00F8413E">
        <w:trPr>
          <w:gridAfter w:val="1"/>
          <w:wAfter w:w="19" w:type="dxa"/>
          <w:trHeight w:val="227"/>
          <w:jc w:val="center"/>
        </w:trPr>
        <w:tc>
          <w:tcPr>
            <w:tcW w:w="9122" w:type="dxa"/>
            <w:gridSpan w:val="7"/>
          </w:tcPr>
          <w:p w14:paraId="52E44430"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Stomach cancer (192 cases)</w:t>
            </w:r>
          </w:p>
        </w:tc>
      </w:tr>
      <w:tr w:rsidR="00F8413E" w:rsidRPr="005B49B3" w14:paraId="313BD00B" w14:textId="77777777" w:rsidTr="00F8413E">
        <w:trPr>
          <w:trHeight w:val="227"/>
          <w:jc w:val="center"/>
        </w:trPr>
        <w:tc>
          <w:tcPr>
            <w:tcW w:w="1728" w:type="dxa"/>
          </w:tcPr>
          <w:p w14:paraId="43A82A5E"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56E3CB4" w14:textId="6EEE1E8B"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 to 0.05</w:t>
            </w:r>
          </w:p>
        </w:tc>
        <w:tc>
          <w:tcPr>
            <w:tcW w:w="1642" w:type="dxa"/>
          </w:tcPr>
          <w:p w14:paraId="111B9617" w14:textId="4F8D9E36"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A59BBE2"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58</w:t>
            </w:r>
          </w:p>
        </w:tc>
        <w:tc>
          <w:tcPr>
            <w:tcW w:w="624" w:type="dxa"/>
          </w:tcPr>
          <w:p w14:paraId="0F89AA8A"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2F603704" w14:textId="77F85B67"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192B67DA"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5E720669" w14:textId="77777777" w:rsidTr="00F8413E">
        <w:trPr>
          <w:trHeight w:val="227"/>
          <w:jc w:val="center"/>
        </w:trPr>
        <w:tc>
          <w:tcPr>
            <w:tcW w:w="1728" w:type="dxa"/>
          </w:tcPr>
          <w:p w14:paraId="5EA8F229"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125F09A1" w14:textId="3D02A135"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0.05 to 4.2</w:t>
            </w:r>
          </w:p>
        </w:tc>
        <w:tc>
          <w:tcPr>
            <w:tcW w:w="1642" w:type="dxa"/>
          </w:tcPr>
          <w:p w14:paraId="63012D31" w14:textId="76CC4D5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F2FAA7C"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45</w:t>
            </w:r>
          </w:p>
        </w:tc>
        <w:tc>
          <w:tcPr>
            <w:tcW w:w="624" w:type="dxa"/>
          </w:tcPr>
          <w:p w14:paraId="22AC304A"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0.67</w:t>
            </w:r>
          </w:p>
        </w:tc>
        <w:tc>
          <w:tcPr>
            <w:tcW w:w="1440" w:type="dxa"/>
          </w:tcPr>
          <w:p w14:paraId="42C5472C"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(0.42–1.07)</w:t>
            </w:r>
          </w:p>
        </w:tc>
        <w:tc>
          <w:tcPr>
            <w:tcW w:w="323" w:type="dxa"/>
            <w:gridSpan w:val="2"/>
          </w:tcPr>
          <w:p w14:paraId="254836FB" w14:textId="031ABE75" w:rsidR="00F8413E" w:rsidRPr="005B49B3" w:rsidRDefault="00F8413E" w:rsidP="00F8413E">
            <w:pPr>
              <w:snapToGrid w:val="0"/>
              <w:spacing w:after="0" w:line="240" w:lineRule="auto"/>
              <w:rPr>
                <w:rFonts w:ascii="Arial" w:hAnsi="Arial" w:cs="Arial"/>
                <w:sz w:val="20"/>
                <w:szCs w:val="20"/>
              </w:rPr>
            </w:pPr>
            <m:oMathPara>
              <m:oMath>
                <m:r>
                  <m:rPr>
                    <m:sty m:val="p"/>
                  </m:rPr>
                  <w:rPr>
                    <w:rFonts w:ascii="Cambria Math" w:hAnsi="Cambria Math" w:cs="Arial"/>
                    <w:sz w:val="20"/>
                    <w:szCs w:val="20"/>
                  </w:rPr>
                  <m:t>⋅</m:t>
                </m:r>
              </m:oMath>
            </m:oMathPara>
          </w:p>
        </w:tc>
      </w:tr>
      <w:tr w:rsidR="00F8413E" w:rsidRPr="005B49B3" w14:paraId="0FDA02A0" w14:textId="77777777" w:rsidTr="00F8413E">
        <w:trPr>
          <w:trHeight w:val="227"/>
          <w:jc w:val="center"/>
        </w:trPr>
        <w:tc>
          <w:tcPr>
            <w:tcW w:w="1728" w:type="dxa"/>
          </w:tcPr>
          <w:p w14:paraId="576CD212"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04C3D3E9" w14:textId="7EAAB284"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4.2 to 10</w:t>
            </w:r>
          </w:p>
        </w:tc>
        <w:tc>
          <w:tcPr>
            <w:tcW w:w="1642" w:type="dxa"/>
          </w:tcPr>
          <w:p w14:paraId="67A53D2D" w14:textId="5EA8D769"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4928D5A4"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44</w:t>
            </w:r>
          </w:p>
        </w:tc>
        <w:tc>
          <w:tcPr>
            <w:tcW w:w="624" w:type="dxa"/>
          </w:tcPr>
          <w:p w14:paraId="3E98DCCE"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1.07</w:t>
            </w:r>
          </w:p>
        </w:tc>
        <w:tc>
          <w:tcPr>
            <w:tcW w:w="1440" w:type="dxa"/>
          </w:tcPr>
          <w:p w14:paraId="095B97B7"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(0.66–1.74)</w:t>
            </w:r>
          </w:p>
        </w:tc>
        <w:tc>
          <w:tcPr>
            <w:tcW w:w="323" w:type="dxa"/>
            <w:gridSpan w:val="2"/>
          </w:tcPr>
          <w:p w14:paraId="19D808E5"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248EE6BC" w14:textId="77777777" w:rsidTr="00F8413E">
        <w:trPr>
          <w:trHeight w:val="227"/>
          <w:jc w:val="center"/>
        </w:trPr>
        <w:tc>
          <w:tcPr>
            <w:tcW w:w="1728" w:type="dxa"/>
          </w:tcPr>
          <w:p w14:paraId="39A367E7"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CD5D019" w14:textId="1BA813D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10</w:t>
            </w:r>
          </w:p>
        </w:tc>
        <w:tc>
          <w:tcPr>
            <w:tcW w:w="1642" w:type="dxa"/>
          </w:tcPr>
          <w:p w14:paraId="419D3E5A" w14:textId="181AC166"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486DD26B"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45</w:t>
            </w:r>
          </w:p>
        </w:tc>
        <w:tc>
          <w:tcPr>
            <w:tcW w:w="624" w:type="dxa"/>
          </w:tcPr>
          <w:p w14:paraId="382E36E7"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0.70</w:t>
            </w:r>
          </w:p>
        </w:tc>
        <w:tc>
          <w:tcPr>
            <w:tcW w:w="1440" w:type="dxa"/>
          </w:tcPr>
          <w:p w14:paraId="5FFD023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(0.42–1.18)</w:t>
            </w:r>
          </w:p>
        </w:tc>
        <w:tc>
          <w:tcPr>
            <w:tcW w:w="323" w:type="dxa"/>
            <w:gridSpan w:val="2"/>
          </w:tcPr>
          <w:p w14:paraId="084A46E8"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58F88CC6" w14:textId="77777777" w:rsidTr="00F8413E">
        <w:trPr>
          <w:gridAfter w:val="1"/>
          <w:wAfter w:w="19" w:type="dxa"/>
          <w:trHeight w:val="227"/>
          <w:jc w:val="center"/>
        </w:trPr>
        <w:tc>
          <w:tcPr>
            <w:tcW w:w="9122" w:type="dxa"/>
            <w:gridSpan w:val="7"/>
          </w:tcPr>
          <w:p w14:paraId="19367378"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Colon cancer (407 cases)</w:t>
            </w:r>
          </w:p>
        </w:tc>
      </w:tr>
      <w:tr w:rsidR="00F8413E" w:rsidRPr="005B49B3" w14:paraId="1622327D" w14:textId="77777777" w:rsidTr="00F8413E">
        <w:trPr>
          <w:trHeight w:val="227"/>
          <w:jc w:val="center"/>
        </w:trPr>
        <w:tc>
          <w:tcPr>
            <w:tcW w:w="1728" w:type="dxa"/>
          </w:tcPr>
          <w:p w14:paraId="523D5B06"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16D9DFE1" w14:textId="5C82D51A"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 to 0.05</w:t>
            </w:r>
          </w:p>
        </w:tc>
        <w:tc>
          <w:tcPr>
            <w:tcW w:w="1642" w:type="dxa"/>
          </w:tcPr>
          <w:p w14:paraId="3F6E8764" w14:textId="3506DAA5"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E4CDA34"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80</w:t>
            </w:r>
          </w:p>
        </w:tc>
        <w:tc>
          <w:tcPr>
            <w:tcW w:w="624" w:type="dxa"/>
          </w:tcPr>
          <w:p w14:paraId="355BAC5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18EE9ECE" w14:textId="1E5B1482"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154F1696"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3C4ACE1A" w14:textId="77777777" w:rsidTr="00F8413E">
        <w:trPr>
          <w:trHeight w:val="227"/>
          <w:jc w:val="center"/>
        </w:trPr>
        <w:tc>
          <w:tcPr>
            <w:tcW w:w="1728" w:type="dxa"/>
          </w:tcPr>
          <w:p w14:paraId="38F7AF84"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11152715" w14:textId="4BBFF03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0.05 to 3.5</w:t>
            </w:r>
          </w:p>
        </w:tc>
        <w:tc>
          <w:tcPr>
            <w:tcW w:w="1642" w:type="dxa"/>
          </w:tcPr>
          <w:p w14:paraId="73891915" w14:textId="624FA2D4"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D942D44"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109</w:t>
            </w:r>
          </w:p>
        </w:tc>
        <w:tc>
          <w:tcPr>
            <w:tcW w:w="624" w:type="dxa"/>
          </w:tcPr>
          <w:p w14:paraId="6899869B"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1.14</w:t>
            </w:r>
          </w:p>
        </w:tc>
        <w:tc>
          <w:tcPr>
            <w:tcW w:w="1440" w:type="dxa"/>
          </w:tcPr>
          <w:p w14:paraId="64CDE0B7"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(0.83–1.57)</w:t>
            </w:r>
          </w:p>
        </w:tc>
        <w:tc>
          <w:tcPr>
            <w:tcW w:w="323" w:type="dxa"/>
            <w:gridSpan w:val="2"/>
          </w:tcPr>
          <w:p w14:paraId="4932C8B6"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706FA524" w14:textId="77777777" w:rsidTr="00F8413E">
        <w:trPr>
          <w:trHeight w:val="227"/>
          <w:jc w:val="center"/>
        </w:trPr>
        <w:tc>
          <w:tcPr>
            <w:tcW w:w="1728" w:type="dxa"/>
          </w:tcPr>
          <w:p w14:paraId="1CD18913"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D845846" w14:textId="290D22A8"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3.5 to 12</w:t>
            </w:r>
          </w:p>
        </w:tc>
        <w:tc>
          <w:tcPr>
            <w:tcW w:w="1642" w:type="dxa"/>
          </w:tcPr>
          <w:p w14:paraId="493B3C03" w14:textId="74392CB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07A1CFB"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109</w:t>
            </w:r>
          </w:p>
        </w:tc>
        <w:tc>
          <w:tcPr>
            <w:tcW w:w="624" w:type="dxa"/>
          </w:tcPr>
          <w:p w14:paraId="67B66D26"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0.96</w:t>
            </w:r>
          </w:p>
        </w:tc>
        <w:tc>
          <w:tcPr>
            <w:tcW w:w="1440" w:type="dxa"/>
          </w:tcPr>
          <w:p w14:paraId="5C862BD6"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(0.69–1.35)</w:t>
            </w:r>
          </w:p>
        </w:tc>
        <w:tc>
          <w:tcPr>
            <w:tcW w:w="323" w:type="dxa"/>
            <w:gridSpan w:val="2"/>
          </w:tcPr>
          <w:p w14:paraId="224C9EAA"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79689732" w14:textId="77777777" w:rsidTr="00F8413E">
        <w:trPr>
          <w:trHeight w:val="227"/>
          <w:jc w:val="center"/>
        </w:trPr>
        <w:tc>
          <w:tcPr>
            <w:tcW w:w="1728" w:type="dxa"/>
          </w:tcPr>
          <w:p w14:paraId="061F3790"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76A34EEC" w14:textId="65553ED3"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12</w:t>
            </w:r>
          </w:p>
        </w:tc>
        <w:tc>
          <w:tcPr>
            <w:tcW w:w="1642" w:type="dxa"/>
          </w:tcPr>
          <w:p w14:paraId="7217BC1A" w14:textId="6B3CC6A9"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39821C4"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109</w:t>
            </w:r>
          </w:p>
        </w:tc>
        <w:tc>
          <w:tcPr>
            <w:tcW w:w="624" w:type="dxa"/>
          </w:tcPr>
          <w:p w14:paraId="4E541A78"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0.94</w:t>
            </w:r>
          </w:p>
        </w:tc>
        <w:tc>
          <w:tcPr>
            <w:tcW w:w="1440" w:type="dxa"/>
          </w:tcPr>
          <w:p w14:paraId="0B88454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(0.66–1.33)</w:t>
            </w:r>
          </w:p>
        </w:tc>
        <w:tc>
          <w:tcPr>
            <w:tcW w:w="323" w:type="dxa"/>
            <w:gridSpan w:val="2"/>
          </w:tcPr>
          <w:p w14:paraId="05D5E2C0"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2C7BE3B2" w14:textId="77777777" w:rsidTr="00F8413E">
        <w:trPr>
          <w:gridAfter w:val="1"/>
          <w:wAfter w:w="19" w:type="dxa"/>
          <w:trHeight w:val="227"/>
          <w:jc w:val="center"/>
        </w:trPr>
        <w:tc>
          <w:tcPr>
            <w:tcW w:w="9122" w:type="dxa"/>
            <w:gridSpan w:val="7"/>
          </w:tcPr>
          <w:p w14:paraId="3C7D42E3"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Rectal cancer (83 cases)</w:t>
            </w:r>
          </w:p>
        </w:tc>
      </w:tr>
      <w:tr w:rsidR="00F8413E" w:rsidRPr="005B49B3" w14:paraId="02B60EC1" w14:textId="77777777" w:rsidTr="00F8413E">
        <w:trPr>
          <w:trHeight w:val="227"/>
          <w:jc w:val="center"/>
        </w:trPr>
        <w:tc>
          <w:tcPr>
            <w:tcW w:w="1728" w:type="dxa"/>
          </w:tcPr>
          <w:p w14:paraId="27DAE65A"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13C3D780" w14:textId="6897E0AC"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 to 0.05</w:t>
            </w:r>
          </w:p>
        </w:tc>
        <w:tc>
          <w:tcPr>
            <w:tcW w:w="1642" w:type="dxa"/>
          </w:tcPr>
          <w:p w14:paraId="5B2F03F1" w14:textId="488C2E1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5B72877"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20</w:t>
            </w:r>
          </w:p>
        </w:tc>
        <w:tc>
          <w:tcPr>
            <w:tcW w:w="624" w:type="dxa"/>
          </w:tcPr>
          <w:p w14:paraId="4E9836FE"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40829F57" w14:textId="4057227F"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6E27AA1D"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4D0B10EE" w14:textId="77777777" w:rsidTr="00F8413E">
        <w:trPr>
          <w:trHeight w:val="227"/>
          <w:jc w:val="center"/>
        </w:trPr>
        <w:tc>
          <w:tcPr>
            <w:tcW w:w="1728" w:type="dxa"/>
          </w:tcPr>
          <w:p w14:paraId="1D60AB1A"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090C5A3" w14:textId="56D0622A"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0.05 to 4.6</w:t>
            </w:r>
          </w:p>
        </w:tc>
        <w:tc>
          <w:tcPr>
            <w:tcW w:w="1642" w:type="dxa"/>
          </w:tcPr>
          <w:p w14:paraId="6CFAC9BD" w14:textId="49EDF5EF"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C1A5B75"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19</w:t>
            </w:r>
          </w:p>
        </w:tc>
        <w:tc>
          <w:tcPr>
            <w:tcW w:w="624" w:type="dxa"/>
          </w:tcPr>
          <w:p w14:paraId="4A3384D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0.85</w:t>
            </w:r>
          </w:p>
        </w:tc>
        <w:tc>
          <w:tcPr>
            <w:tcW w:w="1440" w:type="dxa"/>
          </w:tcPr>
          <w:p w14:paraId="357B6D17"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(0.41–1.76)</w:t>
            </w:r>
          </w:p>
        </w:tc>
        <w:tc>
          <w:tcPr>
            <w:tcW w:w="323" w:type="dxa"/>
            <w:gridSpan w:val="2"/>
          </w:tcPr>
          <w:p w14:paraId="5B14EE69"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691A2912" w14:textId="77777777" w:rsidTr="00F8413E">
        <w:trPr>
          <w:trHeight w:val="227"/>
          <w:jc w:val="center"/>
        </w:trPr>
        <w:tc>
          <w:tcPr>
            <w:tcW w:w="1728" w:type="dxa"/>
          </w:tcPr>
          <w:p w14:paraId="3C954BAF"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6854E84" w14:textId="6C3A088F"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4.6 to 8.6</w:t>
            </w:r>
          </w:p>
        </w:tc>
        <w:tc>
          <w:tcPr>
            <w:tcW w:w="1642" w:type="dxa"/>
          </w:tcPr>
          <w:p w14:paraId="032204E9" w14:textId="3BB4D43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4B2301C9"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23</w:t>
            </w:r>
          </w:p>
        </w:tc>
        <w:tc>
          <w:tcPr>
            <w:tcW w:w="624" w:type="dxa"/>
          </w:tcPr>
          <w:p w14:paraId="19085D2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2.18</w:t>
            </w:r>
          </w:p>
        </w:tc>
        <w:tc>
          <w:tcPr>
            <w:tcW w:w="1440" w:type="dxa"/>
          </w:tcPr>
          <w:p w14:paraId="70E9950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(1.07–4.48)</w:t>
            </w:r>
          </w:p>
        </w:tc>
        <w:tc>
          <w:tcPr>
            <w:tcW w:w="323" w:type="dxa"/>
            <w:gridSpan w:val="2"/>
          </w:tcPr>
          <w:p w14:paraId="4C07FA4D" w14:textId="403199CA" w:rsidR="00F8413E" w:rsidRPr="005B49B3" w:rsidRDefault="00F8413E" w:rsidP="00F8413E">
            <w:pPr>
              <w:snapToGrid w:val="0"/>
              <w:spacing w:after="0" w:line="240" w:lineRule="auto"/>
              <w:rPr>
                <w:rFonts w:ascii="Arial" w:hAnsi="Arial" w:cs="Arial"/>
                <w:sz w:val="20"/>
                <w:szCs w:val="20"/>
              </w:rPr>
            </w:pPr>
            <m:oMathPara>
              <m:oMath>
                <m:r>
                  <m:rPr>
                    <m:sty m:val="p"/>
                  </m:rPr>
                  <w:rPr>
                    <w:rFonts w:ascii="Cambria Math" w:hAnsi="Cambria Math" w:cs="Arial"/>
                    <w:sz w:val="20"/>
                    <w:szCs w:val="20"/>
                  </w:rPr>
                  <m:t>*</m:t>
                </m:r>
              </m:oMath>
            </m:oMathPara>
          </w:p>
        </w:tc>
      </w:tr>
      <w:tr w:rsidR="00F8413E" w:rsidRPr="005B49B3" w14:paraId="5C8D829B" w14:textId="77777777" w:rsidTr="00F8413E">
        <w:trPr>
          <w:trHeight w:val="227"/>
          <w:jc w:val="center"/>
        </w:trPr>
        <w:tc>
          <w:tcPr>
            <w:tcW w:w="1728" w:type="dxa"/>
          </w:tcPr>
          <w:p w14:paraId="2BA69439"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30910BC6" w14:textId="574222E3"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8.6</w:t>
            </w:r>
          </w:p>
        </w:tc>
        <w:tc>
          <w:tcPr>
            <w:tcW w:w="1642" w:type="dxa"/>
          </w:tcPr>
          <w:p w14:paraId="477D8631" w14:textId="75B148CB"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591E8C8"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21</w:t>
            </w:r>
          </w:p>
        </w:tc>
        <w:tc>
          <w:tcPr>
            <w:tcW w:w="624" w:type="dxa"/>
          </w:tcPr>
          <w:p w14:paraId="399C1879"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0.86</w:t>
            </w:r>
          </w:p>
        </w:tc>
        <w:tc>
          <w:tcPr>
            <w:tcW w:w="1440" w:type="dxa"/>
          </w:tcPr>
          <w:p w14:paraId="3463AF4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(0.40–1.84)</w:t>
            </w:r>
          </w:p>
        </w:tc>
        <w:tc>
          <w:tcPr>
            <w:tcW w:w="323" w:type="dxa"/>
            <w:gridSpan w:val="2"/>
          </w:tcPr>
          <w:p w14:paraId="6F48F28A"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74E191F9" w14:textId="77777777" w:rsidTr="00F8413E">
        <w:trPr>
          <w:gridAfter w:val="1"/>
          <w:wAfter w:w="19" w:type="dxa"/>
          <w:trHeight w:val="227"/>
          <w:jc w:val="center"/>
        </w:trPr>
        <w:tc>
          <w:tcPr>
            <w:tcW w:w="9122" w:type="dxa"/>
            <w:gridSpan w:val="7"/>
          </w:tcPr>
          <w:p w14:paraId="3BD8527E"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Bladder cancer (138 cases)</w:t>
            </w:r>
          </w:p>
        </w:tc>
      </w:tr>
      <w:tr w:rsidR="00F8413E" w:rsidRPr="005B49B3" w14:paraId="6EB41FE6" w14:textId="77777777" w:rsidTr="00F8413E">
        <w:trPr>
          <w:trHeight w:val="227"/>
          <w:jc w:val="center"/>
        </w:trPr>
        <w:tc>
          <w:tcPr>
            <w:tcW w:w="1728" w:type="dxa"/>
          </w:tcPr>
          <w:p w14:paraId="0CA9F45F"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6F109E2D" w14:textId="16F450FB"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 to 0.05</w:t>
            </w:r>
          </w:p>
        </w:tc>
        <w:tc>
          <w:tcPr>
            <w:tcW w:w="1642" w:type="dxa"/>
          </w:tcPr>
          <w:p w14:paraId="6B9110FE" w14:textId="182D4543"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745C8CD"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26</w:t>
            </w:r>
          </w:p>
        </w:tc>
        <w:tc>
          <w:tcPr>
            <w:tcW w:w="624" w:type="dxa"/>
          </w:tcPr>
          <w:p w14:paraId="0B3522F0"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108A0916" w14:textId="679C9865"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1A8B57CD"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7686D614" w14:textId="77777777" w:rsidTr="00F8413E">
        <w:trPr>
          <w:trHeight w:val="227"/>
          <w:jc w:val="center"/>
        </w:trPr>
        <w:tc>
          <w:tcPr>
            <w:tcW w:w="1728" w:type="dxa"/>
          </w:tcPr>
          <w:p w14:paraId="0F389EE3"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0A342656" w14:textId="24FCEFCB"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0.05 to 3.7</w:t>
            </w:r>
          </w:p>
        </w:tc>
        <w:tc>
          <w:tcPr>
            <w:tcW w:w="1642" w:type="dxa"/>
          </w:tcPr>
          <w:p w14:paraId="0DAF69BE" w14:textId="356354D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D784FDA"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37</w:t>
            </w:r>
          </w:p>
        </w:tc>
        <w:tc>
          <w:tcPr>
            <w:tcW w:w="624" w:type="dxa"/>
          </w:tcPr>
          <w:p w14:paraId="2B9C3005"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1.10</w:t>
            </w:r>
          </w:p>
        </w:tc>
        <w:tc>
          <w:tcPr>
            <w:tcW w:w="1440" w:type="dxa"/>
          </w:tcPr>
          <w:p w14:paraId="21EAF0C8"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(0.63–1.91)</w:t>
            </w:r>
          </w:p>
        </w:tc>
        <w:tc>
          <w:tcPr>
            <w:tcW w:w="323" w:type="dxa"/>
            <w:gridSpan w:val="2"/>
          </w:tcPr>
          <w:p w14:paraId="4D23EEA4"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5D5D4AB4" w14:textId="77777777" w:rsidTr="00F8413E">
        <w:trPr>
          <w:trHeight w:val="227"/>
          <w:jc w:val="center"/>
        </w:trPr>
        <w:tc>
          <w:tcPr>
            <w:tcW w:w="1728" w:type="dxa"/>
          </w:tcPr>
          <w:p w14:paraId="2DCFA890"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12827A5A" w14:textId="7B470524"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3.7 to 11.1</w:t>
            </w:r>
          </w:p>
        </w:tc>
        <w:tc>
          <w:tcPr>
            <w:tcW w:w="1642" w:type="dxa"/>
          </w:tcPr>
          <w:p w14:paraId="329C8099" w14:textId="6EED252F"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8FE465F"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36</w:t>
            </w:r>
          </w:p>
        </w:tc>
        <w:tc>
          <w:tcPr>
            <w:tcW w:w="624" w:type="dxa"/>
          </w:tcPr>
          <w:p w14:paraId="0DDE8DB8"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1.18</w:t>
            </w:r>
          </w:p>
        </w:tc>
        <w:tc>
          <w:tcPr>
            <w:tcW w:w="1440" w:type="dxa"/>
          </w:tcPr>
          <w:p w14:paraId="2DEF9234"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(0.67–2.07)</w:t>
            </w:r>
          </w:p>
        </w:tc>
        <w:tc>
          <w:tcPr>
            <w:tcW w:w="323" w:type="dxa"/>
            <w:gridSpan w:val="2"/>
          </w:tcPr>
          <w:p w14:paraId="5AC89DDF"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56F4F704" w14:textId="77777777" w:rsidTr="00F8413E">
        <w:trPr>
          <w:trHeight w:val="227"/>
          <w:jc w:val="center"/>
        </w:trPr>
        <w:tc>
          <w:tcPr>
            <w:tcW w:w="1728" w:type="dxa"/>
          </w:tcPr>
          <w:p w14:paraId="5F07BB4C"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6A93FA1" w14:textId="1CA902FA"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11.1</w:t>
            </w:r>
          </w:p>
        </w:tc>
        <w:tc>
          <w:tcPr>
            <w:tcW w:w="1642" w:type="dxa"/>
          </w:tcPr>
          <w:p w14:paraId="65FAE857" w14:textId="2E209408"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5B03E2D"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39</w:t>
            </w:r>
          </w:p>
        </w:tc>
        <w:tc>
          <w:tcPr>
            <w:tcW w:w="624" w:type="dxa"/>
          </w:tcPr>
          <w:p w14:paraId="354E25C1"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1.13</w:t>
            </w:r>
          </w:p>
        </w:tc>
        <w:tc>
          <w:tcPr>
            <w:tcW w:w="1440" w:type="dxa"/>
          </w:tcPr>
          <w:p w14:paraId="120B3C0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(0.63–2.02)</w:t>
            </w:r>
          </w:p>
        </w:tc>
        <w:tc>
          <w:tcPr>
            <w:tcW w:w="323" w:type="dxa"/>
            <w:gridSpan w:val="2"/>
          </w:tcPr>
          <w:p w14:paraId="540B7784"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59D18CFE" w14:textId="77777777" w:rsidTr="00F8413E">
        <w:trPr>
          <w:gridAfter w:val="1"/>
          <w:wAfter w:w="19" w:type="dxa"/>
          <w:trHeight w:val="227"/>
          <w:jc w:val="center"/>
        </w:trPr>
        <w:tc>
          <w:tcPr>
            <w:tcW w:w="9122" w:type="dxa"/>
            <w:gridSpan w:val="7"/>
          </w:tcPr>
          <w:p w14:paraId="0EB53C28"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Liver cancer (123 cases)</w:t>
            </w:r>
          </w:p>
        </w:tc>
      </w:tr>
      <w:tr w:rsidR="00F8413E" w:rsidRPr="005B49B3" w14:paraId="42623B3F" w14:textId="77777777" w:rsidTr="00F8413E">
        <w:trPr>
          <w:trHeight w:val="227"/>
          <w:jc w:val="center"/>
        </w:trPr>
        <w:tc>
          <w:tcPr>
            <w:tcW w:w="1728" w:type="dxa"/>
          </w:tcPr>
          <w:p w14:paraId="571ACA88"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39D8B094"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48FAEA31" w14:textId="00A634F9"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5CF73E21"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22</w:t>
            </w:r>
          </w:p>
        </w:tc>
        <w:tc>
          <w:tcPr>
            <w:tcW w:w="624" w:type="dxa"/>
          </w:tcPr>
          <w:p w14:paraId="14175A26"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5EEA1555" w14:textId="7E20860F"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55413A31"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4E4C0527" w14:textId="77777777" w:rsidTr="00F8413E">
        <w:trPr>
          <w:trHeight w:val="227"/>
          <w:jc w:val="center"/>
        </w:trPr>
        <w:tc>
          <w:tcPr>
            <w:tcW w:w="1728" w:type="dxa"/>
          </w:tcPr>
          <w:p w14:paraId="4D87CABC"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6D7968E2" w14:textId="360FEE62"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2.3</m:t>
              </m:r>
            </m:oMath>
          </w:p>
        </w:tc>
        <w:tc>
          <w:tcPr>
            <w:tcW w:w="1642" w:type="dxa"/>
          </w:tcPr>
          <w:p w14:paraId="65B99717" w14:textId="696BE79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BE64A43"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34</w:t>
            </w:r>
          </w:p>
        </w:tc>
        <w:tc>
          <w:tcPr>
            <w:tcW w:w="624" w:type="dxa"/>
          </w:tcPr>
          <w:p w14:paraId="6CBBBE4F"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1.29</w:t>
            </w:r>
          </w:p>
        </w:tc>
        <w:tc>
          <w:tcPr>
            <w:tcW w:w="1440" w:type="dxa"/>
          </w:tcPr>
          <w:p w14:paraId="7980D1F5"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(0.71–2.33)</w:t>
            </w:r>
          </w:p>
        </w:tc>
        <w:tc>
          <w:tcPr>
            <w:tcW w:w="323" w:type="dxa"/>
            <w:gridSpan w:val="2"/>
          </w:tcPr>
          <w:p w14:paraId="5E03AE8B"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2F47F9D5" w14:textId="77777777" w:rsidTr="00F8413E">
        <w:trPr>
          <w:trHeight w:val="227"/>
          <w:jc w:val="center"/>
        </w:trPr>
        <w:tc>
          <w:tcPr>
            <w:tcW w:w="1728" w:type="dxa"/>
          </w:tcPr>
          <w:p w14:paraId="556E9045"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0DA17E83" w14:textId="4FA13B42"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2.3</m:t>
              </m:r>
            </m:oMath>
            <w:r w:rsidRPr="005B49B3">
              <w:rPr>
                <w:rFonts w:ascii="Arial" w:hAnsi="Arial" w:cs="Arial"/>
                <w:sz w:val="20"/>
                <w:szCs w:val="20"/>
              </w:rPr>
              <w:t xml:space="preserve"> to </w:t>
            </w:r>
            <m:oMath>
              <m:r>
                <m:rPr>
                  <m:sty m:val="p"/>
                </m:rPr>
                <w:rPr>
                  <w:rFonts w:ascii="Cambria Math" w:hAnsi="Cambria Math" w:cs="Arial"/>
                  <w:sz w:val="20"/>
                  <w:szCs w:val="20"/>
                </w:rPr>
                <m:t>9.2</m:t>
              </m:r>
            </m:oMath>
          </w:p>
        </w:tc>
        <w:tc>
          <w:tcPr>
            <w:tcW w:w="1642" w:type="dxa"/>
          </w:tcPr>
          <w:p w14:paraId="077F1A18" w14:textId="3155577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218CE88"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tcPr>
          <w:p w14:paraId="7CB7F9A4"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0.76</w:t>
            </w:r>
          </w:p>
        </w:tc>
        <w:tc>
          <w:tcPr>
            <w:tcW w:w="1440" w:type="dxa"/>
          </w:tcPr>
          <w:p w14:paraId="38F0F84C"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(0.41–1.40)</w:t>
            </w:r>
          </w:p>
        </w:tc>
        <w:tc>
          <w:tcPr>
            <w:tcW w:w="323" w:type="dxa"/>
            <w:gridSpan w:val="2"/>
          </w:tcPr>
          <w:p w14:paraId="0F724EDC"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25510BFE" w14:textId="77777777" w:rsidTr="00F8413E">
        <w:trPr>
          <w:trHeight w:val="227"/>
          <w:jc w:val="center"/>
        </w:trPr>
        <w:tc>
          <w:tcPr>
            <w:tcW w:w="1728" w:type="dxa"/>
          </w:tcPr>
          <w:p w14:paraId="774824C9"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5B82D01" w14:textId="68BC7BE7" w:rsidR="00F8413E"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9.2</m:t>
                </m:r>
              </m:oMath>
            </m:oMathPara>
          </w:p>
        </w:tc>
        <w:tc>
          <w:tcPr>
            <w:tcW w:w="1642" w:type="dxa"/>
          </w:tcPr>
          <w:p w14:paraId="25A34E1D" w14:textId="51C095AC"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4F884B5"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35</w:t>
            </w:r>
          </w:p>
        </w:tc>
        <w:tc>
          <w:tcPr>
            <w:tcW w:w="624" w:type="dxa"/>
          </w:tcPr>
          <w:p w14:paraId="4D07C2E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0.93</w:t>
            </w:r>
          </w:p>
        </w:tc>
        <w:tc>
          <w:tcPr>
            <w:tcW w:w="1440" w:type="dxa"/>
          </w:tcPr>
          <w:p w14:paraId="3DCC3B9B"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(0.50–1.74)</w:t>
            </w:r>
          </w:p>
        </w:tc>
        <w:tc>
          <w:tcPr>
            <w:tcW w:w="323" w:type="dxa"/>
            <w:gridSpan w:val="2"/>
          </w:tcPr>
          <w:p w14:paraId="5F178B8A"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61CD920D" w14:textId="77777777" w:rsidTr="00F8413E">
        <w:trPr>
          <w:gridAfter w:val="1"/>
          <w:wAfter w:w="19" w:type="dxa"/>
          <w:trHeight w:val="227"/>
          <w:jc w:val="center"/>
        </w:trPr>
        <w:tc>
          <w:tcPr>
            <w:tcW w:w="9122" w:type="dxa"/>
            <w:gridSpan w:val="7"/>
          </w:tcPr>
          <w:p w14:paraId="3145E777"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Pancreatic cancer (315 cases)</w:t>
            </w:r>
          </w:p>
        </w:tc>
      </w:tr>
      <w:tr w:rsidR="00F8413E" w:rsidRPr="005B49B3" w14:paraId="79CB8D1D" w14:textId="77777777" w:rsidTr="00F8413E">
        <w:trPr>
          <w:trHeight w:val="227"/>
          <w:jc w:val="center"/>
        </w:trPr>
        <w:tc>
          <w:tcPr>
            <w:tcW w:w="1728" w:type="dxa"/>
          </w:tcPr>
          <w:p w14:paraId="2668E40D"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1018CB5"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537FC841" w14:textId="5A552B0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83250E9"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70</w:t>
            </w:r>
          </w:p>
        </w:tc>
        <w:tc>
          <w:tcPr>
            <w:tcW w:w="624" w:type="dxa"/>
          </w:tcPr>
          <w:p w14:paraId="6D56D8A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37C3637A" w14:textId="39191F0D"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5DCC1842"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0B012026" w14:textId="77777777" w:rsidTr="00F8413E">
        <w:trPr>
          <w:trHeight w:val="227"/>
          <w:jc w:val="center"/>
        </w:trPr>
        <w:tc>
          <w:tcPr>
            <w:tcW w:w="1728" w:type="dxa"/>
          </w:tcPr>
          <w:p w14:paraId="10F19C61"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008FF0C" w14:textId="30D79B63"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3.4</m:t>
              </m:r>
            </m:oMath>
          </w:p>
        </w:tc>
        <w:tc>
          <w:tcPr>
            <w:tcW w:w="1642" w:type="dxa"/>
          </w:tcPr>
          <w:p w14:paraId="142D1F9E" w14:textId="3DF5B06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2222A2FA"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82</w:t>
            </w:r>
          </w:p>
        </w:tc>
        <w:tc>
          <w:tcPr>
            <w:tcW w:w="624" w:type="dxa"/>
          </w:tcPr>
          <w:p w14:paraId="25D31B9A"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0.81</w:t>
            </w:r>
          </w:p>
        </w:tc>
        <w:tc>
          <w:tcPr>
            <w:tcW w:w="1440" w:type="dxa"/>
          </w:tcPr>
          <w:p w14:paraId="2ED6A110"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(0.56–1.16)</w:t>
            </w:r>
          </w:p>
        </w:tc>
        <w:tc>
          <w:tcPr>
            <w:tcW w:w="323" w:type="dxa"/>
            <w:gridSpan w:val="2"/>
          </w:tcPr>
          <w:p w14:paraId="7AEDAC8A"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511A8CEE" w14:textId="77777777" w:rsidTr="00F8413E">
        <w:trPr>
          <w:trHeight w:val="227"/>
          <w:jc w:val="center"/>
        </w:trPr>
        <w:tc>
          <w:tcPr>
            <w:tcW w:w="1728" w:type="dxa"/>
          </w:tcPr>
          <w:p w14:paraId="453B0894"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04C4E724" w14:textId="3C64B114"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3.4</m:t>
              </m:r>
            </m:oMath>
            <w:r w:rsidRPr="005B49B3">
              <w:rPr>
                <w:rFonts w:ascii="Arial" w:hAnsi="Arial" w:cs="Arial"/>
                <w:sz w:val="20"/>
                <w:szCs w:val="20"/>
              </w:rPr>
              <w:t xml:space="preserve"> to </w:t>
            </w:r>
            <m:oMath>
              <m:r>
                <m:rPr>
                  <m:sty m:val="p"/>
                </m:rPr>
                <w:rPr>
                  <w:rFonts w:ascii="Cambria Math" w:hAnsi="Cambria Math" w:cs="Arial"/>
                  <w:sz w:val="20"/>
                  <w:szCs w:val="20"/>
                </w:rPr>
                <m:t>9.3</m:t>
              </m:r>
            </m:oMath>
          </w:p>
        </w:tc>
        <w:tc>
          <w:tcPr>
            <w:tcW w:w="1642" w:type="dxa"/>
          </w:tcPr>
          <w:p w14:paraId="10E40D99" w14:textId="57873D41"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7EA5EEE"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81</w:t>
            </w:r>
          </w:p>
        </w:tc>
        <w:tc>
          <w:tcPr>
            <w:tcW w:w="624" w:type="dxa"/>
          </w:tcPr>
          <w:p w14:paraId="15489AB8"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0.92</w:t>
            </w:r>
          </w:p>
        </w:tc>
        <w:tc>
          <w:tcPr>
            <w:tcW w:w="1440" w:type="dxa"/>
          </w:tcPr>
          <w:p w14:paraId="1D64388C"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(0.63–1.34)</w:t>
            </w:r>
          </w:p>
        </w:tc>
        <w:tc>
          <w:tcPr>
            <w:tcW w:w="323" w:type="dxa"/>
            <w:gridSpan w:val="2"/>
          </w:tcPr>
          <w:p w14:paraId="28DA1313"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03608BC6" w14:textId="77777777" w:rsidTr="00F8413E">
        <w:trPr>
          <w:trHeight w:val="227"/>
          <w:jc w:val="center"/>
        </w:trPr>
        <w:tc>
          <w:tcPr>
            <w:tcW w:w="1728" w:type="dxa"/>
          </w:tcPr>
          <w:p w14:paraId="029D55D0"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68F1CDBF" w14:textId="17C24E24" w:rsidR="00F8413E"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9.3</m:t>
                </m:r>
              </m:oMath>
            </m:oMathPara>
          </w:p>
        </w:tc>
        <w:tc>
          <w:tcPr>
            <w:tcW w:w="1642" w:type="dxa"/>
          </w:tcPr>
          <w:p w14:paraId="1F6F19A5" w14:textId="64368E4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4377FB9"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82</w:t>
            </w:r>
          </w:p>
        </w:tc>
        <w:tc>
          <w:tcPr>
            <w:tcW w:w="624" w:type="dxa"/>
          </w:tcPr>
          <w:p w14:paraId="602B993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0.80</w:t>
            </w:r>
          </w:p>
        </w:tc>
        <w:tc>
          <w:tcPr>
            <w:tcW w:w="1440" w:type="dxa"/>
          </w:tcPr>
          <w:p w14:paraId="03A10DD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(0.54–1.19)</w:t>
            </w:r>
          </w:p>
        </w:tc>
        <w:tc>
          <w:tcPr>
            <w:tcW w:w="323" w:type="dxa"/>
            <w:gridSpan w:val="2"/>
          </w:tcPr>
          <w:p w14:paraId="549C1864"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65E1AF22" w14:textId="77777777" w:rsidTr="00F8413E">
        <w:trPr>
          <w:gridAfter w:val="1"/>
          <w:wAfter w:w="19" w:type="dxa"/>
          <w:trHeight w:val="227"/>
          <w:jc w:val="center"/>
        </w:trPr>
        <w:tc>
          <w:tcPr>
            <w:tcW w:w="9122" w:type="dxa"/>
            <w:gridSpan w:val="7"/>
          </w:tcPr>
          <w:p w14:paraId="29DEDD6F"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Skin cancer (69 cases)</w:t>
            </w:r>
          </w:p>
        </w:tc>
      </w:tr>
      <w:tr w:rsidR="00F8413E" w:rsidRPr="005B49B3" w14:paraId="264D6248" w14:textId="77777777" w:rsidTr="00F8413E">
        <w:trPr>
          <w:trHeight w:val="227"/>
          <w:jc w:val="center"/>
        </w:trPr>
        <w:tc>
          <w:tcPr>
            <w:tcW w:w="1728" w:type="dxa"/>
          </w:tcPr>
          <w:p w14:paraId="1E0893F4"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A20C0FF"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6598C9CE" w14:textId="41CB7D0A"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182D581"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15</w:t>
            </w:r>
          </w:p>
        </w:tc>
        <w:tc>
          <w:tcPr>
            <w:tcW w:w="624" w:type="dxa"/>
          </w:tcPr>
          <w:p w14:paraId="03457E66"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1C0EBBF0" w14:textId="22EB3E8C"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7C4CB875"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3C4E2863" w14:textId="77777777" w:rsidTr="00F8413E">
        <w:trPr>
          <w:trHeight w:val="227"/>
          <w:jc w:val="center"/>
        </w:trPr>
        <w:tc>
          <w:tcPr>
            <w:tcW w:w="1728" w:type="dxa"/>
          </w:tcPr>
          <w:p w14:paraId="01C02EB7"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4CCCBB1" w14:textId="71E7DB86"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4.7</m:t>
              </m:r>
            </m:oMath>
          </w:p>
        </w:tc>
        <w:tc>
          <w:tcPr>
            <w:tcW w:w="1642" w:type="dxa"/>
          </w:tcPr>
          <w:p w14:paraId="7FAF1B64" w14:textId="36C1D754"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7BBAD737"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26</w:t>
            </w:r>
          </w:p>
        </w:tc>
        <w:tc>
          <w:tcPr>
            <w:tcW w:w="624" w:type="dxa"/>
          </w:tcPr>
          <w:p w14:paraId="49DF5DFA"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1.69</w:t>
            </w:r>
          </w:p>
        </w:tc>
        <w:tc>
          <w:tcPr>
            <w:tcW w:w="1440" w:type="dxa"/>
          </w:tcPr>
          <w:p w14:paraId="1925298C"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(0.77–3.70)</w:t>
            </w:r>
          </w:p>
        </w:tc>
        <w:tc>
          <w:tcPr>
            <w:tcW w:w="323" w:type="dxa"/>
            <w:gridSpan w:val="2"/>
          </w:tcPr>
          <w:p w14:paraId="41B79EA6"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73588023" w14:textId="77777777" w:rsidTr="00F8413E">
        <w:trPr>
          <w:trHeight w:val="227"/>
          <w:jc w:val="center"/>
        </w:trPr>
        <w:tc>
          <w:tcPr>
            <w:tcW w:w="1728" w:type="dxa"/>
          </w:tcPr>
          <w:p w14:paraId="1D702EE4"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73C39AE5" w14:textId="6001A58E" w:rsidR="00F8413E"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4.7</m:t>
                </m:r>
              </m:oMath>
            </m:oMathPara>
          </w:p>
        </w:tc>
        <w:tc>
          <w:tcPr>
            <w:tcW w:w="1642" w:type="dxa"/>
          </w:tcPr>
          <w:p w14:paraId="321A3AA1" w14:textId="3D2710C2"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347FAA5"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28</w:t>
            </w:r>
          </w:p>
        </w:tc>
        <w:tc>
          <w:tcPr>
            <w:tcW w:w="624" w:type="dxa"/>
          </w:tcPr>
          <w:p w14:paraId="6B6762B5"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1.64</w:t>
            </w:r>
          </w:p>
        </w:tc>
        <w:tc>
          <w:tcPr>
            <w:tcW w:w="1440" w:type="dxa"/>
          </w:tcPr>
          <w:p w14:paraId="7842A0A1"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(0.71–3.80)</w:t>
            </w:r>
          </w:p>
        </w:tc>
        <w:tc>
          <w:tcPr>
            <w:tcW w:w="323" w:type="dxa"/>
            <w:gridSpan w:val="2"/>
          </w:tcPr>
          <w:p w14:paraId="2F192977"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09F61218" w14:textId="77777777" w:rsidTr="00F8413E">
        <w:trPr>
          <w:gridAfter w:val="1"/>
          <w:wAfter w:w="19" w:type="dxa"/>
          <w:trHeight w:val="227"/>
          <w:jc w:val="center"/>
        </w:trPr>
        <w:tc>
          <w:tcPr>
            <w:tcW w:w="9122" w:type="dxa"/>
            <w:gridSpan w:val="7"/>
          </w:tcPr>
          <w:p w14:paraId="2538AA9D"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Prostate cancer (417 cases)</w:t>
            </w:r>
          </w:p>
        </w:tc>
      </w:tr>
      <w:tr w:rsidR="00F8413E" w:rsidRPr="005B49B3" w14:paraId="4DDAA096" w14:textId="77777777" w:rsidTr="00F8413E">
        <w:trPr>
          <w:trHeight w:val="227"/>
          <w:jc w:val="center"/>
        </w:trPr>
        <w:tc>
          <w:tcPr>
            <w:tcW w:w="1728" w:type="dxa"/>
          </w:tcPr>
          <w:p w14:paraId="4020DA04"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758A73D"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2F14BC8F" w14:textId="3DA4F24F"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499274EB"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68</w:t>
            </w:r>
          </w:p>
        </w:tc>
        <w:tc>
          <w:tcPr>
            <w:tcW w:w="624" w:type="dxa"/>
          </w:tcPr>
          <w:p w14:paraId="129C3357"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0D6A4D87" w14:textId="532190B1"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422CDB02"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78503155" w14:textId="77777777" w:rsidTr="00F8413E">
        <w:trPr>
          <w:trHeight w:val="227"/>
          <w:jc w:val="center"/>
        </w:trPr>
        <w:tc>
          <w:tcPr>
            <w:tcW w:w="1728" w:type="dxa"/>
          </w:tcPr>
          <w:p w14:paraId="574F718F"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1DC45757" w14:textId="3B118AEF"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5.1</m:t>
              </m:r>
            </m:oMath>
          </w:p>
        </w:tc>
        <w:tc>
          <w:tcPr>
            <w:tcW w:w="1642" w:type="dxa"/>
          </w:tcPr>
          <w:p w14:paraId="105756A9" w14:textId="598AA49D"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1A451C3"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117</w:t>
            </w:r>
          </w:p>
        </w:tc>
        <w:tc>
          <w:tcPr>
            <w:tcW w:w="624" w:type="dxa"/>
          </w:tcPr>
          <w:p w14:paraId="17E15A71"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0.76</w:t>
            </w:r>
          </w:p>
        </w:tc>
        <w:tc>
          <w:tcPr>
            <w:tcW w:w="1440" w:type="dxa"/>
          </w:tcPr>
          <w:p w14:paraId="3B576829"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(0.54–1.05)</w:t>
            </w:r>
          </w:p>
        </w:tc>
        <w:tc>
          <w:tcPr>
            <w:tcW w:w="323" w:type="dxa"/>
            <w:gridSpan w:val="2"/>
          </w:tcPr>
          <w:p w14:paraId="2343BA56" w14:textId="77777777" w:rsidR="00F8413E" w:rsidRPr="005B49B3" w:rsidRDefault="00F8413E" w:rsidP="00F8413E">
            <w:pPr>
              <w:snapToGrid w:val="0"/>
              <w:spacing w:after="0" w:line="240" w:lineRule="auto"/>
              <w:rPr>
                <w:rFonts w:ascii="Arial" w:hAnsi="Arial" w:cs="Arial"/>
                <w:sz w:val="20"/>
                <w:szCs w:val="20"/>
              </w:rPr>
            </w:pPr>
            <m:oMathPara>
              <m:oMath>
                <m:r>
                  <m:rPr>
                    <m:sty m:val="p"/>
                  </m:rPr>
                  <w:rPr>
                    <w:rFonts w:ascii="Cambria Math" w:hAnsi="Cambria Math" w:cs="Arial"/>
                    <w:sz w:val="20"/>
                    <w:szCs w:val="20"/>
                  </w:rPr>
                  <m:t>⋅</m:t>
                </m:r>
              </m:oMath>
            </m:oMathPara>
          </w:p>
        </w:tc>
      </w:tr>
      <w:tr w:rsidR="00F8413E" w:rsidRPr="005B49B3" w14:paraId="1AE3EB41" w14:textId="77777777" w:rsidTr="00F8413E">
        <w:trPr>
          <w:trHeight w:val="227"/>
          <w:jc w:val="center"/>
        </w:trPr>
        <w:tc>
          <w:tcPr>
            <w:tcW w:w="1728" w:type="dxa"/>
          </w:tcPr>
          <w:p w14:paraId="37817DA5"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7DBDEED7" w14:textId="7D2219A9"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5.1</m:t>
              </m:r>
            </m:oMath>
            <w:r w:rsidRPr="005B49B3">
              <w:rPr>
                <w:rFonts w:ascii="Arial" w:hAnsi="Arial" w:cs="Arial"/>
                <w:sz w:val="20"/>
                <w:szCs w:val="20"/>
              </w:rPr>
              <w:t xml:space="preserve"> to </w:t>
            </w:r>
            <m:oMath>
              <m:r>
                <m:rPr>
                  <m:sty m:val="p"/>
                </m:rPr>
                <w:rPr>
                  <w:rFonts w:ascii="Cambria Math" w:hAnsi="Cambria Math" w:cs="Arial"/>
                  <w:sz w:val="20"/>
                  <w:szCs w:val="20"/>
                </w:rPr>
                <m:t>15.6</m:t>
              </m:r>
            </m:oMath>
          </w:p>
        </w:tc>
        <w:tc>
          <w:tcPr>
            <w:tcW w:w="1642" w:type="dxa"/>
          </w:tcPr>
          <w:p w14:paraId="7A80AE61" w14:textId="62C204FA"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5AEBE3E"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116</w:t>
            </w:r>
          </w:p>
        </w:tc>
        <w:tc>
          <w:tcPr>
            <w:tcW w:w="624" w:type="dxa"/>
          </w:tcPr>
          <w:p w14:paraId="0BC525DF"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0.79</w:t>
            </w:r>
          </w:p>
        </w:tc>
        <w:tc>
          <w:tcPr>
            <w:tcW w:w="1440" w:type="dxa"/>
          </w:tcPr>
          <w:p w14:paraId="254A8B38"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(0.57–1.11)</w:t>
            </w:r>
          </w:p>
        </w:tc>
        <w:tc>
          <w:tcPr>
            <w:tcW w:w="323" w:type="dxa"/>
            <w:gridSpan w:val="2"/>
          </w:tcPr>
          <w:p w14:paraId="37CBA774"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47D8B1FF" w14:textId="77777777" w:rsidTr="00F8413E">
        <w:trPr>
          <w:trHeight w:val="227"/>
          <w:jc w:val="center"/>
        </w:trPr>
        <w:tc>
          <w:tcPr>
            <w:tcW w:w="1728" w:type="dxa"/>
          </w:tcPr>
          <w:p w14:paraId="34C4D57C"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7E3ECAB6" w14:textId="3C62DE55" w:rsidR="00F8413E"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15.6</m:t>
                </m:r>
              </m:oMath>
            </m:oMathPara>
          </w:p>
        </w:tc>
        <w:tc>
          <w:tcPr>
            <w:tcW w:w="1642" w:type="dxa"/>
          </w:tcPr>
          <w:p w14:paraId="49F3B20F" w14:textId="39230738"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2502D2BA"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116</w:t>
            </w:r>
          </w:p>
        </w:tc>
        <w:tc>
          <w:tcPr>
            <w:tcW w:w="624" w:type="dxa"/>
          </w:tcPr>
          <w:p w14:paraId="785AE4E9"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0.81</w:t>
            </w:r>
          </w:p>
        </w:tc>
        <w:tc>
          <w:tcPr>
            <w:tcW w:w="1440" w:type="dxa"/>
          </w:tcPr>
          <w:p w14:paraId="520CB974"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(0.57–1.14)</w:t>
            </w:r>
          </w:p>
        </w:tc>
        <w:tc>
          <w:tcPr>
            <w:tcW w:w="323" w:type="dxa"/>
            <w:gridSpan w:val="2"/>
          </w:tcPr>
          <w:p w14:paraId="4D3365E4"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03352A7F" w14:textId="77777777" w:rsidTr="00F8413E">
        <w:trPr>
          <w:gridAfter w:val="1"/>
          <w:wAfter w:w="19" w:type="dxa"/>
          <w:trHeight w:val="227"/>
          <w:jc w:val="center"/>
        </w:trPr>
        <w:tc>
          <w:tcPr>
            <w:tcW w:w="9122" w:type="dxa"/>
            <w:gridSpan w:val="7"/>
          </w:tcPr>
          <w:p w14:paraId="5F315921"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Brain and nervous system cancers (128 cases)</w:t>
            </w:r>
          </w:p>
        </w:tc>
      </w:tr>
      <w:tr w:rsidR="00F8413E" w:rsidRPr="005B49B3" w14:paraId="754D51F2" w14:textId="77777777" w:rsidTr="00F8413E">
        <w:trPr>
          <w:trHeight w:val="227"/>
          <w:jc w:val="center"/>
        </w:trPr>
        <w:tc>
          <w:tcPr>
            <w:tcW w:w="1728" w:type="dxa"/>
          </w:tcPr>
          <w:p w14:paraId="29AC0602"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76F333A"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100D00E7" w14:textId="558507F9"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5DE866AC"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tcPr>
          <w:p w14:paraId="37B7BCA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1ECC7F20" w14:textId="509FE057"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2635B429"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3B40EA68" w14:textId="77777777" w:rsidTr="00F8413E">
        <w:trPr>
          <w:trHeight w:val="227"/>
          <w:jc w:val="center"/>
        </w:trPr>
        <w:tc>
          <w:tcPr>
            <w:tcW w:w="1728" w:type="dxa"/>
          </w:tcPr>
          <w:p w14:paraId="324DB4F0"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6A23371F" w14:textId="46CE6C94"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2.7</m:t>
              </m:r>
            </m:oMath>
          </w:p>
        </w:tc>
        <w:tc>
          <w:tcPr>
            <w:tcW w:w="1642" w:type="dxa"/>
          </w:tcPr>
          <w:p w14:paraId="64069B98" w14:textId="02649F35"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C8BEF4E"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tcPr>
          <w:p w14:paraId="4F68826A"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1.51</w:t>
            </w:r>
          </w:p>
        </w:tc>
        <w:tc>
          <w:tcPr>
            <w:tcW w:w="1440" w:type="dxa"/>
          </w:tcPr>
          <w:p w14:paraId="775FF8BE"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(0.86–2.65)</w:t>
            </w:r>
          </w:p>
        </w:tc>
        <w:tc>
          <w:tcPr>
            <w:tcW w:w="323" w:type="dxa"/>
            <w:gridSpan w:val="2"/>
          </w:tcPr>
          <w:p w14:paraId="37D681DE"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681F0C55" w14:textId="77777777" w:rsidTr="00F8413E">
        <w:trPr>
          <w:trHeight w:val="227"/>
          <w:jc w:val="center"/>
        </w:trPr>
        <w:tc>
          <w:tcPr>
            <w:tcW w:w="1728" w:type="dxa"/>
          </w:tcPr>
          <w:p w14:paraId="446D5991"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3211FBF3" w14:textId="3D6E2F32"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2.7</m:t>
              </m:r>
            </m:oMath>
            <w:r w:rsidRPr="005B49B3">
              <w:rPr>
                <w:rFonts w:ascii="Arial" w:hAnsi="Arial" w:cs="Arial"/>
                <w:sz w:val="20"/>
                <w:szCs w:val="20"/>
              </w:rPr>
              <w:t xml:space="preserve"> to </w:t>
            </w:r>
            <m:oMath>
              <m:r>
                <m:rPr>
                  <m:sty m:val="p"/>
                </m:rPr>
                <w:rPr>
                  <w:rFonts w:ascii="Cambria Math" w:hAnsi="Cambria Math" w:cs="Arial"/>
                  <w:sz w:val="20"/>
                  <w:szCs w:val="20"/>
                </w:rPr>
                <m:t>9.2</m:t>
              </m:r>
            </m:oMath>
          </w:p>
        </w:tc>
        <w:tc>
          <w:tcPr>
            <w:tcW w:w="1642" w:type="dxa"/>
          </w:tcPr>
          <w:p w14:paraId="76FB5ECF" w14:textId="4FB467F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24711A9F"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tcPr>
          <w:p w14:paraId="2216FD2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1.48</w:t>
            </w:r>
          </w:p>
        </w:tc>
        <w:tc>
          <w:tcPr>
            <w:tcW w:w="1440" w:type="dxa"/>
          </w:tcPr>
          <w:p w14:paraId="66F9E41B"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(0.82–2.68)</w:t>
            </w:r>
          </w:p>
        </w:tc>
        <w:tc>
          <w:tcPr>
            <w:tcW w:w="323" w:type="dxa"/>
            <w:gridSpan w:val="2"/>
          </w:tcPr>
          <w:p w14:paraId="1BB0C916"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292414BE" w14:textId="77777777" w:rsidTr="00F8413E">
        <w:trPr>
          <w:trHeight w:val="227"/>
          <w:jc w:val="center"/>
        </w:trPr>
        <w:tc>
          <w:tcPr>
            <w:tcW w:w="1728" w:type="dxa"/>
          </w:tcPr>
          <w:p w14:paraId="0A2913B1" w14:textId="77777777" w:rsidR="00E47361" w:rsidRPr="005B49B3" w:rsidRDefault="00E47361" w:rsidP="00E47361">
            <w:pPr>
              <w:snapToGrid w:val="0"/>
              <w:spacing w:after="0" w:line="240" w:lineRule="auto"/>
              <w:rPr>
                <w:rFonts w:ascii="Arial" w:hAnsi="Arial" w:cs="Arial"/>
                <w:sz w:val="20"/>
                <w:szCs w:val="20"/>
              </w:rPr>
            </w:pPr>
          </w:p>
        </w:tc>
        <w:tc>
          <w:tcPr>
            <w:tcW w:w="1656" w:type="dxa"/>
          </w:tcPr>
          <w:p w14:paraId="64E5159C" w14:textId="19277486" w:rsidR="00E47361"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9.2</m:t>
                </m:r>
              </m:oMath>
            </m:oMathPara>
          </w:p>
        </w:tc>
        <w:tc>
          <w:tcPr>
            <w:tcW w:w="1642" w:type="dxa"/>
          </w:tcPr>
          <w:p w14:paraId="437AF73C"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mg/m3·years</w:t>
            </w:r>
          </w:p>
        </w:tc>
        <w:tc>
          <w:tcPr>
            <w:tcW w:w="1728" w:type="dxa"/>
          </w:tcPr>
          <w:p w14:paraId="5F6B9269" w14:textId="77777777" w:rsidR="00E47361" w:rsidRPr="005B49B3" w:rsidRDefault="00E47361" w:rsidP="00F8413E">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tcPr>
          <w:p w14:paraId="3CDCA946"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1.54</w:t>
            </w:r>
          </w:p>
        </w:tc>
        <w:tc>
          <w:tcPr>
            <w:tcW w:w="1440" w:type="dxa"/>
          </w:tcPr>
          <w:p w14:paraId="7856C82E"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(0.82–2.90)</w:t>
            </w:r>
          </w:p>
        </w:tc>
        <w:tc>
          <w:tcPr>
            <w:tcW w:w="323" w:type="dxa"/>
            <w:gridSpan w:val="2"/>
          </w:tcPr>
          <w:p w14:paraId="344A802D" w14:textId="77777777" w:rsidR="00E47361" w:rsidRPr="005B49B3" w:rsidRDefault="00E47361" w:rsidP="00E47361">
            <w:pPr>
              <w:snapToGrid w:val="0"/>
              <w:spacing w:after="0" w:line="240" w:lineRule="auto"/>
              <w:rPr>
                <w:rFonts w:ascii="Arial" w:hAnsi="Arial" w:cs="Arial"/>
                <w:sz w:val="20"/>
                <w:szCs w:val="20"/>
              </w:rPr>
            </w:pPr>
          </w:p>
        </w:tc>
      </w:tr>
      <w:tr w:rsidR="00E47361" w:rsidRPr="005B49B3" w14:paraId="742FF397" w14:textId="77777777" w:rsidTr="00F8413E">
        <w:trPr>
          <w:gridAfter w:val="1"/>
          <w:wAfter w:w="19" w:type="dxa"/>
          <w:trHeight w:val="227"/>
          <w:jc w:val="center"/>
        </w:trPr>
        <w:tc>
          <w:tcPr>
            <w:tcW w:w="9122" w:type="dxa"/>
            <w:gridSpan w:val="7"/>
          </w:tcPr>
          <w:p w14:paraId="683C810E"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Leukemia (200 cases)</w:t>
            </w:r>
          </w:p>
        </w:tc>
      </w:tr>
      <w:tr w:rsidR="00F8413E" w:rsidRPr="005B49B3" w14:paraId="5F3C8B75" w14:textId="77777777" w:rsidTr="00F8413E">
        <w:trPr>
          <w:trHeight w:val="227"/>
          <w:jc w:val="center"/>
        </w:trPr>
        <w:tc>
          <w:tcPr>
            <w:tcW w:w="1728" w:type="dxa"/>
          </w:tcPr>
          <w:p w14:paraId="6EA0CB35"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9A0AB10"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13CF5391" w14:textId="4A281A41"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3C5917C"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48</w:t>
            </w:r>
          </w:p>
        </w:tc>
        <w:tc>
          <w:tcPr>
            <w:tcW w:w="624" w:type="dxa"/>
          </w:tcPr>
          <w:p w14:paraId="1D6AF12E"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2AB32EDB" w14:textId="4199D886"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3719436D"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00105F36" w14:textId="77777777" w:rsidTr="00F8413E">
        <w:trPr>
          <w:trHeight w:val="227"/>
          <w:jc w:val="center"/>
        </w:trPr>
        <w:tc>
          <w:tcPr>
            <w:tcW w:w="1728" w:type="dxa"/>
          </w:tcPr>
          <w:p w14:paraId="30BEDFB2"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598817D" w14:textId="430CAC64"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3.3</m:t>
              </m:r>
            </m:oMath>
          </w:p>
        </w:tc>
        <w:tc>
          <w:tcPr>
            <w:tcW w:w="1642" w:type="dxa"/>
          </w:tcPr>
          <w:p w14:paraId="66AC595F" w14:textId="07E43362"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7CED7DDB"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51</w:t>
            </w:r>
          </w:p>
        </w:tc>
        <w:tc>
          <w:tcPr>
            <w:tcW w:w="624" w:type="dxa"/>
          </w:tcPr>
          <w:p w14:paraId="3E022D6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1.03</w:t>
            </w:r>
          </w:p>
        </w:tc>
        <w:tc>
          <w:tcPr>
            <w:tcW w:w="1440" w:type="dxa"/>
          </w:tcPr>
          <w:p w14:paraId="7495739B"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(0.65–1.64)</w:t>
            </w:r>
          </w:p>
        </w:tc>
        <w:tc>
          <w:tcPr>
            <w:tcW w:w="323" w:type="dxa"/>
            <w:gridSpan w:val="2"/>
          </w:tcPr>
          <w:p w14:paraId="2480E650"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4931F6B7" w14:textId="77777777" w:rsidTr="00F8413E">
        <w:trPr>
          <w:trHeight w:val="227"/>
          <w:jc w:val="center"/>
        </w:trPr>
        <w:tc>
          <w:tcPr>
            <w:tcW w:w="1728" w:type="dxa"/>
          </w:tcPr>
          <w:p w14:paraId="0F214D6C"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0BA3E18F" w14:textId="675F2A43"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3.3</m:t>
              </m:r>
            </m:oMath>
            <w:r w:rsidRPr="005B49B3">
              <w:rPr>
                <w:rFonts w:ascii="Arial" w:hAnsi="Arial" w:cs="Arial"/>
                <w:sz w:val="20"/>
                <w:szCs w:val="20"/>
              </w:rPr>
              <w:t xml:space="preserve"> to </w:t>
            </w:r>
            <m:oMath>
              <m:r>
                <m:rPr>
                  <m:sty m:val="p"/>
                </m:rPr>
                <w:rPr>
                  <w:rFonts w:ascii="Cambria Math" w:hAnsi="Cambria Math" w:cs="Arial"/>
                  <w:sz w:val="20"/>
                  <w:szCs w:val="20"/>
                </w:rPr>
                <m:t>9.7</m:t>
              </m:r>
            </m:oMath>
          </w:p>
        </w:tc>
        <w:tc>
          <w:tcPr>
            <w:tcW w:w="1642" w:type="dxa"/>
          </w:tcPr>
          <w:p w14:paraId="2910EA5C" w14:textId="40453362"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8FB90AE"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50</w:t>
            </w:r>
          </w:p>
        </w:tc>
        <w:tc>
          <w:tcPr>
            <w:tcW w:w="624" w:type="dxa"/>
          </w:tcPr>
          <w:p w14:paraId="35EA0887"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1.09</w:t>
            </w:r>
          </w:p>
        </w:tc>
        <w:tc>
          <w:tcPr>
            <w:tcW w:w="1440" w:type="dxa"/>
          </w:tcPr>
          <w:p w14:paraId="6E55E80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(0.67–1.76)</w:t>
            </w:r>
          </w:p>
        </w:tc>
        <w:tc>
          <w:tcPr>
            <w:tcW w:w="323" w:type="dxa"/>
            <w:gridSpan w:val="2"/>
          </w:tcPr>
          <w:p w14:paraId="70B41FB9"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2A6F8ED3" w14:textId="77777777" w:rsidTr="00F8413E">
        <w:trPr>
          <w:trHeight w:val="227"/>
          <w:jc w:val="center"/>
        </w:trPr>
        <w:tc>
          <w:tcPr>
            <w:tcW w:w="1728" w:type="dxa"/>
          </w:tcPr>
          <w:p w14:paraId="1CD2A3B9"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57DFB07F" w14:textId="1A414106" w:rsidR="00F8413E"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9.7</m:t>
                </m:r>
              </m:oMath>
            </m:oMathPara>
          </w:p>
        </w:tc>
        <w:tc>
          <w:tcPr>
            <w:tcW w:w="1642" w:type="dxa"/>
          </w:tcPr>
          <w:p w14:paraId="3B82CC22" w14:textId="2328DF78"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23DDFF95"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51</w:t>
            </w:r>
          </w:p>
        </w:tc>
        <w:tc>
          <w:tcPr>
            <w:tcW w:w="624" w:type="dxa"/>
          </w:tcPr>
          <w:p w14:paraId="16A2B8B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0.87</w:t>
            </w:r>
          </w:p>
        </w:tc>
        <w:tc>
          <w:tcPr>
            <w:tcW w:w="1440" w:type="dxa"/>
          </w:tcPr>
          <w:p w14:paraId="7B9435AA"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(0.53–1.45)</w:t>
            </w:r>
          </w:p>
        </w:tc>
        <w:tc>
          <w:tcPr>
            <w:tcW w:w="323" w:type="dxa"/>
            <w:gridSpan w:val="2"/>
          </w:tcPr>
          <w:p w14:paraId="7FDBB304"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30FA26AD" w14:textId="77777777" w:rsidTr="00F8413E">
        <w:trPr>
          <w:gridAfter w:val="1"/>
          <w:wAfter w:w="19" w:type="dxa"/>
          <w:trHeight w:val="227"/>
          <w:jc w:val="center"/>
        </w:trPr>
        <w:tc>
          <w:tcPr>
            <w:tcW w:w="9122" w:type="dxa"/>
            <w:gridSpan w:val="7"/>
          </w:tcPr>
          <w:p w14:paraId="14C6FD8F"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Breast cancer (76 cases)</w:t>
            </w:r>
          </w:p>
        </w:tc>
      </w:tr>
      <w:tr w:rsidR="00F8413E" w:rsidRPr="005B49B3" w14:paraId="67CAB4C1" w14:textId="77777777" w:rsidTr="00F8413E">
        <w:trPr>
          <w:trHeight w:val="227"/>
          <w:jc w:val="center"/>
        </w:trPr>
        <w:tc>
          <w:tcPr>
            <w:tcW w:w="1728" w:type="dxa"/>
          </w:tcPr>
          <w:p w14:paraId="07AA7884"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31DE263D"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326DB42C" w14:textId="17AC8468"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5A5D6CC" w14:textId="77777777" w:rsidR="00F8413E" w:rsidRPr="005B49B3" w:rsidRDefault="00F8413E" w:rsidP="000B4E5D">
            <w:pPr>
              <w:snapToGrid w:val="0"/>
              <w:spacing w:after="0" w:line="240" w:lineRule="auto"/>
              <w:jc w:val="center"/>
              <w:rPr>
                <w:rFonts w:ascii="Arial" w:hAnsi="Arial" w:cs="Arial"/>
                <w:sz w:val="20"/>
                <w:szCs w:val="20"/>
              </w:rPr>
            </w:pPr>
            <w:r w:rsidRPr="005B49B3">
              <w:rPr>
                <w:rFonts w:ascii="Arial" w:hAnsi="Arial" w:cs="Arial"/>
                <w:sz w:val="20"/>
                <w:szCs w:val="20"/>
              </w:rPr>
              <w:t>36</w:t>
            </w:r>
          </w:p>
        </w:tc>
        <w:tc>
          <w:tcPr>
            <w:tcW w:w="624" w:type="dxa"/>
          </w:tcPr>
          <w:p w14:paraId="362E2FA5"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24E6971F" w14:textId="19CD158C"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3D40535C"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6D61E095" w14:textId="77777777" w:rsidTr="00F8413E">
        <w:trPr>
          <w:trHeight w:val="227"/>
          <w:jc w:val="center"/>
        </w:trPr>
        <w:tc>
          <w:tcPr>
            <w:tcW w:w="1728" w:type="dxa"/>
          </w:tcPr>
          <w:p w14:paraId="66854320"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16D1BDC" w14:textId="3E250FC5"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2.9</m:t>
              </m:r>
            </m:oMath>
          </w:p>
        </w:tc>
        <w:tc>
          <w:tcPr>
            <w:tcW w:w="1642" w:type="dxa"/>
          </w:tcPr>
          <w:p w14:paraId="71D29CB6" w14:textId="1A2B9B58"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7D2F17F" w14:textId="77777777" w:rsidR="00F8413E" w:rsidRPr="005B49B3" w:rsidRDefault="00F8413E" w:rsidP="000B4E5D">
            <w:pPr>
              <w:snapToGrid w:val="0"/>
              <w:spacing w:after="0" w:line="240" w:lineRule="auto"/>
              <w:jc w:val="center"/>
              <w:rPr>
                <w:rFonts w:ascii="Arial" w:hAnsi="Arial" w:cs="Arial"/>
                <w:sz w:val="20"/>
                <w:szCs w:val="20"/>
              </w:rPr>
            </w:pPr>
            <w:r w:rsidRPr="005B49B3">
              <w:rPr>
                <w:rFonts w:ascii="Arial" w:hAnsi="Arial" w:cs="Arial"/>
                <w:sz w:val="20"/>
                <w:szCs w:val="20"/>
              </w:rPr>
              <w:t>22</w:t>
            </w:r>
          </w:p>
        </w:tc>
        <w:tc>
          <w:tcPr>
            <w:tcW w:w="624" w:type="dxa"/>
          </w:tcPr>
          <w:p w14:paraId="328766E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0.59</w:t>
            </w:r>
          </w:p>
        </w:tc>
        <w:tc>
          <w:tcPr>
            <w:tcW w:w="1440" w:type="dxa"/>
          </w:tcPr>
          <w:p w14:paraId="0F82CC76"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(0.30–1.14)</w:t>
            </w:r>
          </w:p>
        </w:tc>
        <w:tc>
          <w:tcPr>
            <w:tcW w:w="323" w:type="dxa"/>
            <w:gridSpan w:val="2"/>
          </w:tcPr>
          <w:p w14:paraId="27EA94F9"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040BEC1D" w14:textId="77777777" w:rsidTr="00F8413E">
        <w:trPr>
          <w:trHeight w:val="227"/>
          <w:jc w:val="center"/>
        </w:trPr>
        <w:tc>
          <w:tcPr>
            <w:tcW w:w="1728" w:type="dxa"/>
            <w:tcBorders>
              <w:bottom w:val="single" w:sz="4" w:space="0" w:color="auto"/>
            </w:tcBorders>
          </w:tcPr>
          <w:p w14:paraId="5EF1A2F2" w14:textId="77777777" w:rsidR="00F8413E" w:rsidRPr="005B49B3" w:rsidRDefault="00F8413E" w:rsidP="00F8413E">
            <w:pPr>
              <w:snapToGrid w:val="0"/>
              <w:spacing w:after="0" w:line="240" w:lineRule="auto"/>
              <w:rPr>
                <w:rFonts w:ascii="Arial" w:hAnsi="Arial" w:cs="Arial"/>
                <w:sz w:val="20"/>
                <w:szCs w:val="20"/>
              </w:rPr>
            </w:pPr>
          </w:p>
        </w:tc>
        <w:tc>
          <w:tcPr>
            <w:tcW w:w="1656" w:type="dxa"/>
            <w:tcBorders>
              <w:bottom w:val="single" w:sz="4" w:space="0" w:color="auto"/>
            </w:tcBorders>
          </w:tcPr>
          <w:p w14:paraId="770510A0" w14:textId="1D30E129" w:rsidR="00F8413E"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2.9</m:t>
                </m:r>
              </m:oMath>
            </m:oMathPara>
          </w:p>
        </w:tc>
        <w:tc>
          <w:tcPr>
            <w:tcW w:w="1642" w:type="dxa"/>
            <w:tcBorders>
              <w:bottom w:val="single" w:sz="4" w:space="0" w:color="auto"/>
            </w:tcBorders>
          </w:tcPr>
          <w:p w14:paraId="185BCDDA" w14:textId="31B1853F"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Borders>
              <w:bottom w:val="single" w:sz="4" w:space="0" w:color="auto"/>
            </w:tcBorders>
          </w:tcPr>
          <w:p w14:paraId="14F4E443" w14:textId="77777777" w:rsidR="00F8413E" w:rsidRPr="005B49B3" w:rsidRDefault="00F8413E" w:rsidP="000B4E5D">
            <w:pPr>
              <w:snapToGrid w:val="0"/>
              <w:spacing w:after="0" w:line="240" w:lineRule="auto"/>
              <w:jc w:val="center"/>
              <w:rPr>
                <w:rFonts w:ascii="Arial" w:hAnsi="Arial" w:cs="Arial"/>
                <w:sz w:val="20"/>
                <w:szCs w:val="20"/>
              </w:rPr>
            </w:pPr>
            <w:r w:rsidRPr="005B49B3">
              <w:rPr>
                <w:rFonts w:ascii="Arial" w:hAnsi="Arial" w:cs="Arial"/>
                <w:sz w:val="20"/>
                <w:szCs w:val="20"/>
              </w:rPr>
              <w:t>18</w:t>
            </w:r>
          </w:p>
        </w:tc>
        <w:tc>
          <w:tcPr>
            <w:tcW w:w="624" w:type="dxa"/>
            <w:tcBorders>
              <w:bottom w:val="single" w:sz="4" w:space="0" w:color="auto"/>
            </w:tcBorders>
          </w:tcPr>
          <w:p w14:paraId="11E59D6F"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0.56</w:t>
            </w:r>
          </w:p>
        </w:tc>
        <w:tc>
          <w:tcPr>
            <w:tcW w:w="1440" w:type="dxa"/>
            <w:tcBorders>
              <w:bottom w:val="single" w:sz="4" w:space="0" w:color="auto"/>
            </w:tcBorders>
          </w:tcPr>
          <w:p w14:paraId="30D55C8E"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(0.26–1.21)</w:t>
            </w:r>
          </w:p>
        </w:tc>
        <w:tc>
          <w:tcPr>
            <w:tcW w:w="323" w:type="dxa"/>
            <w:gridSpan w:val="2"/>
            <w:tcBorders>
              <w:bottom w:val="single" w:sz="4" w:space="0" w:color="auto"/>
            </w:tcBorders>
          </w:tcPr>
          <w:p w14:paraId="044C7407" w14:textId="77777777" w:rsidR="00F8413E" w:rsidRPr="005B49B3" w:rsidRDefault="00F8413E" w:rsidP="00F8413E">
            <w:pPr>
              <w:snapToGrid w:val="0"/>
              <w:spacing w:after="0" w:line="240" w:lineRule="auto"/>
              <w:rPr>
                <w:rFonts w:ascii="Arial" w:hAnsi="Arial" w:cs="Arial"/>
                <w:sz w:val="20"/>
                <w:szCs w:val="20"/>
              </w:rPr>
            </w:pPr>
          </w:p>
        </w:tc>
      </w:tr>
    </w:tbl>
    <w:p w14:paraId="3A298116" w14:textId="77777777" w:rsidR="00B620C2" w:rsidRPr="005B49B3" w:rsidRDefault="00B620C2" w:rsidP="00382620">
      <w:pPr>
        <w:pStyle w:val="TableCaption"/>
        <w:rPr>
          <w:rFonts w:ascii="Arial" w:hAnsi="Arial" w:cs="Arial"/>
          <w:i w:val="0"/>
          <w:rPrChange w:id="1286" w:author="Kevin Chen" w:date="2020-03-26T14:02:00Z">
            <w:rPr>
              <w:rFonts w:asciiTheme="majorHAnsi" w:hAnsiTheme="majorHAnsi" w:cstheme="majorHAnsi"/>
              <w:i w:val="0"/>
              <w:sz w:val="22"/>
              <w:szCs w:val="22"/>
            </w:rPr>
          </w:rPrChange>
        </w:rPr>
      </w:pPr>
    </w:p>
    <w:p w14:paraId="654A0C92" w14:textId="77777777" w:rsidR="00B620C2" w:rsidRPr="005B49B3" w:rsidRDefault="00B620C2" w:rsidP="00382620">
      <w:pPr>
        <w:pStyle w:val="BodyText"/>
        <w:spacing w:before="0"/>
        <w:rPr>
          <w:rFonts w:ascii="Arial" w:hAnsi="Arial" w:cs="Arial"/>
          <w:rPrChange w:id="1287" w:author="Kevin Chen" w:date="2020-03-26T14:02:00Z">
            <w:rPr>
              <w:rFonts w:asciiTheme="majorHAnsi" w:hAnsiTheme="majorHAnsi" w:cstheme="majorHAnsi"/>
            </w:rPr>
          </w:rPrChange>
        </w:rPr>
      </w:pPr>
      <w:r w:rsidRPr="005B49B3">
        <w:rPr>
          <w:rFonts w:ascii="Arial" w:hAnsi="Arial" w:cs="Arial"/>
          <w:rPrChange w:id="1288" w:author="Kevin Chen" w:date="2020-03-26T14:02:00Z">
            <w:rPr>
              <w:rFonts w:asciiTheme="majorHAnsi" w:hAnsiTheme="majorHAnsi" w:cstheme="majorHAnsi"/>
            </w:rPr>
          </w:rPrChange>
        </w:rPr>
        <w:br w:type="page"/>
      </w:r>
    </w:p>
    <w:p w14:paraId="64D1263D" w14:textId="77777777" w:rsidR="00B620C2" w:rsidRPr="005B49B3" w:rsidRDefault="00B620C2" w:rsidP="00382620">
      <w:pPr>
        <w:pStyle w:val="TableCaption"/>
        <w:rPr>
          <w:rFonts w:ascii="Arial" w:hAnsi="Arial" w:cs="Arial"/>
          <w:i w:val="0"/>
          <w:rPrChange w:id="1289" w:author="Kevin Chen" w:date="2020-03-26T14:02:00Z">
            <w:rPr>
              <w:rFonts w:asciiTheme="majorHAnsi" w:hAnsiTheme="majorHAnsi" w:cstheme="majorHAnsi"/>
              <w:i w:val="0"/>
              <w:sz w:val="22"/>
              <w:szCs w:val="22"/>
            </w:rPr>
          </w:rPrChange>
        </w:rPr>
      </w:pPr>
      <w:r w:rsidRPr="005B49B3">
        <w:rPr>
          <w:rFonts w:ascii="Arial" w:hAnsi="Arial" w:cs="Arial"/>
          <w:b/>
          <w:i w:val="0"/>
          <w:rPrChange w:id="1290" w:author="Kevin Chen" w:date="2020-03-26T14:02:00Z">
            <w:rPr>
              <w:rFonts w:asciiTheme="majorHAnsi" w:hAnsiTheme="majorHAnsi" w:cstheme="majorHAnsi"/>
              <w:b/>
              <w:i w:val="0"/>
              <w:sz w:val="22"/>
              <w:szCs w:val="22"/>
            </w:rPr>
          </w:rPrChange>
        </w:rPr>
        <w:t>Table A2.3.</w:t>
      </w:r>
      <w:r w:rsidRPr="005B49B3">
        <w:rPr>
          <w:rFonts w:ascii="Arial" w:hAnsi="Arial" w:cs="Arial"/>
          <w:i w:val="0"/>
          <w:rPrChange w:id="1291" w:author="Kevin Chen" w:date="2020-03-26T14:02:00Z">
            <w:rPr>
              <w:rFonts w:asciiTheme="majorHAnsi" w:hAnsiTheme="majorHAnsi" w:cstheme="majorHAnsi"/>
              <w:i w:val="0"/>
              <w:sz w:val="22"/>
              <w:szCs w:val="22"/>
            </w:rPr>
          </w:rPrChange>
        </w:rPr>
        <w:t xml:space="preserve"> Cox model estimates of the hazard ratio for selected cancer outcomes associated with exposure to </w:t>
      </w:r>
      <w:r w:rsidRPr="005B49B3">
        <w:rPr>
          <w:rFonts w:ascii="Arial" w:hAnsi="Arial" w:cs="Arial"/>
          <w:b/>
          <w:i w:val="0"/>
          <w:rPrChange w:id="1292" w:author="Kevin Chen" w:date="2020-03-26T14:02:00Z">
            <w:rPr>
              <w:rFonts w:asciiTheme="majorHAnsi" w:hAnsiTheme="majorHAnsi" w:cstheme="majorHAnsi"/>
              <w:b/>
              <w:i w:val="0"/>
              <w:sz w:val="22"/>
              <w:szCs w:val="22"/>
            </w:rPr>
          </w:rPrChange>
        </w:rPr>
        <w:t>synthetic</w:t>
      </w:r>
      <w:r w:rsidRPr="005B49B3">
        <w:rPr>
          <w:rFonts w:ascii="Arial" w:hAnsi="Arial" w:cs="Arial"/>
          <w:i w:val="0"/>
          <w:rPrChange w:id="1293" w:author="Kevin Chen" w:date="2020-03-26T14:02:00Z">
            <w:rPr>
              <w:rFonts w:asciiTheme="majorHAnsi" w:hAnsiTheme="majorHAnsi" w:cstheme="majorHAnsi"/>
              <w:i w:val="0"/>
              <w:sz w:val="22"/>
              <w:szCs w:val="22"/>
            </w:rPr>
          </w:rPrChange>
        </w:rPr>
        <w:t xml:space="preserve"> metalworking fluids, controlling for other fluid types, calendar year, calendar year of hire, age, race, sex, and plant.</w:t>
      </w:r>
    </w:p>
    <w:tbl>
      <w:tblPr>
        <w:tblW w:w="0" w:type="auto"/>
        <w:jc w:val="center"/>
        <w:tblLayout w:type="fixed"/>
        <w:tblCellMar>
          <w:left w:w="115" w:type="dxa"/>
          <w:right w:w="115" w:type="dxa"/>
        </w:tblCellMar>
        <w:tblLook w:val="07E0" w:firstRow="1" w:lastRow="1" w:firstColumn="1" w:lastColumn="1" w:noHBand="1" w:noVBand="1"/>
      </w:tblPr>
      <w:tblGrid>
        <w:gridCol w:w="1728"/>
        <w:gridCol w:w="1656"/>
        <w:gridCol w:w="1642"/>
        <w:gridCol w:w="1728"/>
        <w:gridCol w:w="624"/>
        <w:gridCol w:w="1440"/>
        <w:gridCol w:w="298"/>
        <w:gridCol w:w="19"/>
      </w:tblGrid>
      <w:tr w:rsidR="0018635E" w:rsidRPr="005B49B3" w14:paraId="258A1BF9" w14:textId="77777777" w:rsidTr="00514356">
        <w:trPr>
          <w:trHeight w:val="283"/>
          <w:jc w:val="center"/>
        </w:trPr>
        <w:tc>
          <w:tcPr>
            <w:tcW w:w="1728" w:type="dxa"/>
            <w:tcBorders>
              <w:top w:val="single" w:sz="4" w:space="0" w:color="auto"/>
              <w:bottom w:val="single" w:sz="4" w:space="0" w:color="auto"/>
            </w:tcBorders>
            <w:noWrap/>
          </w:tcPr>
          <w:p w14:paraId="5FB378CB" w14:textId="77777777" w:rsidR="0018635E" w:rsidRPr="005B49B3" w:rsidRDefault="0018635E" w:rsidP="0018635E">
            <w:pPr>
              <w:snapToGrid w:val="0"/>
              <w:spacing w:after="0" w:line="240" w:lineRule="auto"/>
              <w:rPr>
                <w:rFonts w:ascii="Arial" w:hAnsi="Arial" w:cs="Arial"/>
                <w:sz w:val="20"/>
                <w:szCs w:val="20"/>
              </w:rPr>
            </w:pPr>
          </w:p>
        </w:tc>
        <w:tc>
          <w:tcPr>
            <w:tcW w:w="1656" w:type="dxa"/>
            <w:tcBorders>
              <w:top w:val="single" w:sz="4" w:space="0" w:color="auto"/>
              <w:bottom w:val="single" w:sz="4" w:space="0" w:color="auto"/>
            </w:tcBorders>
            <w:noWrap/>
          </w:tcPr>
          <w:p w14:paraId="032DEE00" w14:textId="77777777" w:rsidR="0018635E" w:rsidRPr="005B49B3" w:rsidRDefault="0018635E" w:rsidP="0018635E">
            <w:pPr>
              <w:snapToGrid w:val="0"/>
              <w:spacing w:after="0" w:line="240" w:lineRule="auto"/>
              <w:rPr>
                <w:rFonts w:ascii="Arial" w:hAnsi="Arial" w:cs="Arial"/>
                <w:sz w:val="20"/>
                <w:szCs w:val="20"/>
              </w:rPr>
            </w:pPr>
          </w:p>
        </w:tc>
        <w:tc>
          <w:tcPr>
            <w:tcW w:w="1642" w:type="dxa"/>
            <w:tcBorders>
              <w:top w:val="single" w:sz="4" w:space="0" w:color="auto"/>
              <w:bottom w:val="single" w:sz="4" w:space="0" w:color="auto"/>
            </w:tcBorders>
            <w:noWrap/>
          </w:tcPr>
          <w:p w14:paraId="141018D8" w14:textId="77777777" w:rsidR="0018635E" w:rsidRPr="005B49B3" w:rsidRDefault="0018635E" w:rsidP="0018635E">
            <w:pPr>
              <w:snapToGrid w:val="0"/>
              <w:spacing w:after="0" w:line="240" w:lineRule="auto"/>
              <w:rPr>
                <w:rFonts w:ascii="Arial" w:hAnsi="Arial" w:cs="Arial"/>
                <w:sz w:val="20"/>
                <w:szCs w:val="20"/>
              </w:rPr>
            </w:pPr>
          </w:p>
        </w:tc>
        <w:tc>
          <w:tcPr>
            <w:tcW w:w="1728" w:type="dxa"/>
            <w:tcBorders>
              <w:top w:val="single" w:sz="4" w:space="0" w:color="auto"/>
              <w:bottom w:val="single" w:sz="4" w:space="0" w:color="auto"/>
            </w:tcBorders>
            <w:noWrap/>
          </w:tcPr>
          <w:p w14:paraId="4895DBB4"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Number of cases</w:t>
            </w:r>
          </w:p>
        </w:tc>
        <w:tc>
          <w:tcPr>
            <w:tcW w:w="624" w:type="dxa"/>
            <w:tcBorders>
              <w:top w:val="single" w:sz="4" w:space="0" w:color="auto"/>
              <w:bottom w:val="single" w:sz="4" w:space="0" w:color="auto"/>
            </w:tcBorders>
            <w:noWrap/>
          </w:tcPr>
          <w:p w14:paraId="381A72F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HR</w:t>
            </w:r>
          </w:p>
        </w:tc>
        <w:tc>
          <w:tcPr>
            <w:tcW w:w="1440" w:type="dxa"/>
            <w:tcBorders>
              <w:top w:val="single" w:sz="4" w:space="0" w:color="auto"/>
              <w:bottom w:val="single" w:sz="4" w:space="0" w:color="auto"/>
            </w:tcBorders>
            <w:noWrap/>
          </w:tcPr>
          <w:p w14:paraId="69B8464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95% CI</w:t>
            </w:r>
          </w:p>
        </w:tc>
        <w:tc>
          <w:tcPr>
            <w:tcW w:w="317" w:type="dxa"/>
            <w:gridSpan w:val="2"/>
            <w:tcBorders>
              <w:top w:val="single" w:sz="4" w:space="0" w:color="auto"/>
              <w:bottom w:val="single" w:sz="4" w:space="0" w:color="auto"/>
            </w:tcBorders>
            <w:noWrap/>
          </w:tcPr>
          <w:p w14:paraId="5D6C79D1"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E1A81C2" w14:textId="77777777" w:rsidTr="00514356">
        <w:trPr>
          <w:gridAfter w:val="1"/>
          <w:wAfter w:w="19" w:type="dxa"/>
          <w:trHeight w:val="283"/>
          <w:jc w:val="center"/>
        </w:trPr>
        <w:tc>
          <w:tcPr>
            <w:tcW w:w="9116" w:type="dxa"/>
            <w:gridSpan w:val="7"/>
            <w:tcBorders>
              <w:top w:val="single" w:sz="4" w:space="0" w:color="auto"/>
            </w:tcBorders>
            <w:noWrap/>
          </w:tcPr>
          <w:p w14:paraId="3E5FD927"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Laryngeal cancer (73 cases)</w:t>
            </w:r>
          </w:p>
        </w:tc>
      </w:tr>
      <w:tr w:rsidR="0018635E" w:rsidRPr="005B49B3" w14:paraId="27F41330" w14:textId="77777777" w:rsidTr="00514356">
        <w:trPr>
          <w:trHeight w:val="283"/>
          <w:jc w:val="center"/>
        </w:trPr>
        <w:tc>
          <w:tcPr>
            <w:tcW w:w="1728" w:type="dxa"/>
            <w:noWrap/>
          </w:tcPr>
          <w:p w14:paraId="59F0F273"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0B92131A"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7DF3807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01937181"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54</w:t>
            </w:r>
          </w:p>
        </w:tc>
        <w:tc>
          <w:tcPr>
            <w:tcW w:w="624" w:type="dxa"/>
            <w:noWrap/>
          </w:tcPr>
          <w:p w14:paraId="10761E7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1E7C2C81" w14:textId="4FA15A85"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1CC40B59"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D85FBEF" w14:textId="77777777" w:rsidTr="00514356">
        <w:trPr>
          <w:trHeight w:val="283"/>
          <w:jc w:val="center"/>
        </w:trPr>
        <w:tc>
          <w:tcPr>
            <w:tcW w:w="1728" w:type="dxa"/>
            <w:noWrap/>
          </w:tcPr>
          <w:p w14:paraId="5990DCF5"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2579944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w:t>
            </w:r>
          </w:p>
        </w:tc>
        <w:tc>
          <w:tcPr>
            <w:tcW w:w="1642" w:type="dxa"/>
            <w:noWrap/>
          </w:tcPr>
          <w:p w14:paraId="443983B0" w14:textId="5B559DB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D7DDD5D"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19</w:t>
            </w:r>
          </w:p>
        </w:tc>
        <w:tc>
          <w:tcPr>
            <w:tcW w:w="624" w:type="dxa"/>
            <w:noWrap/>
          </w:tcPr>
          <w:p w14:paraId="10A21E3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1.37</w:t>
            </w:r>
          </w:p>
        </w:tc>
        <w:tc>
          <w:tcPr>
            <w:tcW w:w="1440" w:type="dxa"/>
            <w:noWrap/>
          </w:tcPr>
          <w:p w14:paraId="366EE1E7" w14:textId="3508062A"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(0.67–2.78)</w:t>
            </w:r>
          </w:p>
        </w:tc>
        <w:tc>
          <w:tcPr>
            <w:tcW w:w="317" w:type="dxa"/>
            <w:gridSpan w:val="2"/>
            <w:noWrap/>
          </w:tcPr>
          <w:p w14:paraId="56DD294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500E45D" w14:textId="77777777" w:rsidTr="00514356">
        <w:trPr>
          <w:gridAfter w:val="1"/>
          <w:wAfter w:w="19" w:type="dxa"/>
          <w:trHeight w:val="283"/>
          <w:jc w:val="center"/>
        </w:trPr>
        <w:tc>
          <w:tcPr>
            <w:tcW w:w="9116" w:type="dxa"/>
            <w:gridSpan w:val="7"/>
            <w:noWrap/>
          </w:tcPr>
          <w:p w14:paraId="181EE9E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Lung cancer (1891 cases)</w:t>
            </w:r>
          </w:p>
        </w:tc>
      </w:tr>
      <w:tr w:rsidR="0018635E" w:rsidRPr="005B49B3" w14:paraId="15B36E87" w14:textId="77777777" w:rsidTr="00514356">
        <w:trPr>
          <w:trHeight w:val="283"/>
          <w:jc w:val="center"/>
        </w:trPr>
        <w:tc>
          <w:tcPr>
            <w:tcW w:w="1728" w:type="dxa"/>
            <w:noWrap/>
          </w:tcPr>
          <w:p w14:paraId="3E45B7A0"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13A2481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53B3B74D" w14:textId="18598E7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308BD9DE"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1374</w:t>
            </w:r>
          </w:p>
        </w:tc>
        <w:tc>
          <w:tcPr>
            <w:tcW w:w="624" w:type="dxa"/>
            <w:noWrap/>
          </w:tcPr>
          <w:p w14:paraId="0031EBC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162EC168" w14:textId="2070CF53"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1ABE6849"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534EC5F1" w14:textId="77777777" w:rsidTr="00514356">
        <w:trPr>
          <w:trHeight w:val="283"/>
          <w:jc w:val="center"/>
        </w:trPr>
        <w:tc>
          <w:tcPr>
            <w:tcW w:w="1728" w:type="dxa"/>
            <w:noWrap/>
          </w:tcPr>
          <w:p w14:paraId="1FA3EAF7"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E79C8D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0.3</w:t>
            </w:r>
          </w:p>
        </w:tc>
        <w:tc>
          <w:tcPr>
            <w:tcW w:w="1642" w:type="dxa"/>
            <w:noWrap/>
          </w:tcPr>
          <w:p w14:paraId="511BBCE5" w14:textId="5BF2DAB5"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302A8BB6"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173</w:t>
            </w:r>
          </w:p>
        </w:tc>
        <w:tc>
          <w:tcPr>
            <w:tcW w:w="624" w:type="dxa"/>
            <w:noWrap/>
          </w:tcPr>
          <w:p w14:paraId="6B3E9BE2"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0.93</w:t>
            </w:r>
          </w:p>
        </w:tc>
        <w:tc>
          <w:tcPr>
            <w:tcW w:w="1440" w:type="dxa"/>
            <w:noWrap/>
          </w:tcPr>
          <w:p w14:paraId="5BEF13FA" w14:textId="4FD3BF0F"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(0.77–1.12)</w:t>
            </w:r>
          </w:p>
        </w:tc>
        <w:tc>
          <w:tcPr>
            <w:tcW w:w="317" w:type="dxa"/>
            <w:gridSpan w:val="2"/>
            <w:noWrap/>
          </w:tcPr>
          <w:p w14:paraId="7DDE46C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2649C1F" w14:textId="77777777" w:rsidTr="00514356">
        <w:trPr>
          <w:trHeight w:val="283"/>
          <w:jc w:val="center"/>
        </w:trPr>
        <w:tc>
          <w:tcPr>
            <w:tcW w:w="1728" w:type="dxa"/>
            <w:noWrap/>
          </w:tcPr>
          <w:p w14:paraId="100C937C"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4D82A2D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0.3 to 1.4</w:t>
            </w:r>
          </w:p>
        </w:tc>
        <w:tc>
          <w:tcPr>
            <w:tcW w:w="1642" w:type="dxa"/>
            <w:noWrap/>
          </w:tcPr>
          <w:p w14:paraId="27AEAF36" w14:textId="024027D8"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384638F"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172</w:t>
            </w:r>
          </w:p>
        </w:tc>
        <w:tc>
          <w:tcPr>
            <w:tcW w:w="624" w:type="dxa"/>
            <w:noWrap/>
          </w:tcPr>
          <w:p w14:paraId="38EC66F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1.07</w:t>
            </w:r>
          </w:p>
        </w:tc>
        <w:tc>
          <w:tcPr>
            <w:tcW w:w="1440" w:type="dxa"/>
            <w:noWrap/>
          </w:tcPr>
          <w:p w14:paraId="603657CF" w14:textId="323B85A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(0.89–1.29)</w:t>
            </w:r>
          </w:p>
        </w:tc>
        <w:tc>
          <w:tcPr>
            <w:tcW w:w="317" w:type="dxa"/>
            <w:gridSpan w:val="2"/>
            <w:noWrap/>
          </w:tcPr>
          <w:p w14:paraId="1FD390BE"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9EBDF9C" w14:textId="77777777" w:rsidTr="00514356">
        <w:trPr>
          <w:trHeight w:val="283"/>
          <w:jc w:val="center"/>
        </w:trPr>
        <w:tc>
          <w:tcPr>
            <w:tcW w:w="1728" w:type="dxa"/>
            <w:noWrap/>
          </w:tcPr>
          <w:p w14:paraId="38C61599"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22375B3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1.4</w:t>
            </w:r>
          </w:p>
        </w:tc>
        <w:tc>
          <w:tcPr>
            <w:tcW w:w="1642" w:type="dxa"/>
            <w:noWrap/>
          </w:tcPr>
          <w:p w14:paraId="40B3DFAB" w14:textId="36A994B9"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4F9878EA"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172</w:t>
            </w:r>
          </w:p>
        </w:tc>
        <w:tc>
          <w:tcPr>
            <w:tcW w:w="624" w:type="dxa"/>
            <w:noWrap/>
          </w:tcPr>
          <w:p w14:paraId="2763820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2F7FF1EE" w14:textId="5265FC7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(0.84–1.20)</w:t>
            </w:r>
          </w:p>
        </w:tc>
        <w:tc>
          <w:tcPr>
            <w:tcW w:w="317" w:type="dxa"/>
            <w:gridSpan w:val="2"/>
            <w:noWrap/>
          </w:tcPr>
          <w:p w14:paraId="5A70F174"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54AC93ED" w14:textId="77777777" w:rsidTr="00514356">
        <w:trPr>
          <w:gridAfter w:val="1"/>
          <w:wAfter w:w="19" w:type="dxa"/>
          <w:trHeight w:val="283"/>
          <w:jc w:val="center"/>
        </w:trPr>
        <w:tc>
          <w:tcPr>
            <w:tcW w:w="9116" w:type="dxa"/>
            <w:gridSpan w:val="7"/>
            <w:noWrap/>
          </w:tcPr>
          <w:p w14:paraId="28EE2FC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Esophageal cancer (176 cases)</w:t>
            </w:r>
          </w:p>
        </w:tc>
      </w:tr>
      <w:tr w:rsidR="0018635E" w:rsidRPr="005B49B3" w14:paraId="37203D8C" w14:textId="77777777" w:rsidTr="00514356">
        <w:trPr>
          <w:trHeight w:val="283"/>
          <w:jc w:val="center"/>
        </w:trPr>
        <w:tc>
          <w:tcPr>
            <w:tcW w:w="1728" w:type="dxa"/>
            <w:noWrap/>
          </w:tcPr>
          <w:p w14:paraId="7BB3DDBC"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3E4E720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627A4732" w14:textId="2B0425E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080A2747"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126</w:t>
            </w:r>
          </w:p>
        </w:tc>
        <w:tc>
          <w:tcPr>
            <w:tcW w:w="624" w:type="dxa"/>
            <w:noWrap/>
          </w:tcPr>
          <w:p w14:paraId="089187AB"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520E596D" w14:textId="629E9BFC"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0B898E2E"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220DAFB" w14:textId="77777777" w:rsidTr="00514356">
        <w:trPr>
          <w:trHeight w:val="283"/>
          <w:jc w:val="center"/>
        </w:trPr>
        <w:tc>
          <w:tcPr>
            <w:tcW w:w="1728" w:type="dxa"/>
            <w:noWrap/>
          </w:tcPr>
          <w:p w14:paraId="6AE5FE98"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14650C2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0.7</w:t>
            </w:r>
          </w:p>
        </w:tc>
        <w:tc>
          <w:tcPr>
            <w:tcW w:w="1642" w:type="dxa"/>
            <w:noWrap/>
          </w:tcPr>
          <w:p w14:paraId="038FDC42" w14:textId="6398A20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41018A45"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25</w:t>
            </w:r>
          </w:p>
        </w:tc>
        <w:tc>
          <w:tcPr>
            <w:tcW w:w="624" w:type="dxa"/>
            <w:noWrap/>
          </w:tcPr>
          <w:p w14:paraId="73225F0A"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1.13</w:t>
            </w:r>
          </w:p>
        </w:tc>
        <w:tc>
          <w:tcPr>
            <w:tcW w:w="1440" w:type="dxa"/>
            <w:noWrap/>
          </w:tcPr>
          <w:p w14:paraId="08A50B02" w14:textId="7D074703"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(0.66–1.96)</w:t>
            </w:r>
          </w:p>
        </w:tc>
        <w:tc>
          <w:tcPr>
            <w:tcW w:w="317" w:type="dxa"/>
            <w:gridSpan w:val="2"/>
            <w:noWrap/>
          </w:tcPr>
          <w:p w14:paraId="3EA3EF51"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5235E62B" w14:textId="77777777" w:rsidTr="00514356">
        <w:trPr>
          <w:trHeight w:val="283"/>
          <w:jc w:val="center"/>
        </w:trPr>
        <w:tc>
          <w:tcPr>
            <w:tcW w:w="1728" w:type="dxa"/>
            <w:noWrap/>
          </w:tcPr>
          <w:p w14:paraId="317D9FE2"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3B6B6CA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0.7</w:t>
            </w:r>
          </w:p>
        </w:tc>
        <w:tc>
          <w:tcPr>
            <w:tcW w:w="1642" w:type="dxa"/>
            <w:noWrap/>
          </w:tcPr>
          <w:p w14:paraId="233339ED" w14:textId="6736B53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F41FFFA"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25</w:t>
            </w:r>
          </w:p>
        </w:tc>
        <w:tc>
          <w:tcPr>
            <w:tcW w:w="624" w:type="dxa"/>
            <w:noWrap/>
          </w:tcPr>
          <w:p w14:paraId="22061395"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1.39</w:t>
            </w:r>
          </w:p>
        </w:tc>
        <w:tc>
          <w:tcPr>
            <w:tcW w:w="1440" w:type="dxa"/>
            <w:noWrap/>
          </w:tcPr>
          <w:p w14:paraId="5E29F50C" w14:textId="6EDE6FA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(0.84–2.30)</w:t>
            </w:r>
          </w:p>
        </w:tc>
        <w:tc>
          <w:tcPr>
            <w:tcW w:w="317" w:type="dxa"/>
            <w:gridSpan w:val="2"/>
            <w:noWrap/>
          </w:tcPr>
          <w:p w14:paraId="0AAAB6DD"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4278D1F9" w14:textId="77777777" w:rsidTr="00514356">
        <w:trPr>
          <w:gridAfter w:val="1"/>
          <w:wAfter w:w="19" w:type="dxa"/>
          <w:trHeight w:val="283"/>
          <w:jc w:val="center"/>
        </w:trPr>
        <w:tc>
          <w:tcPr>
            <w:tcW w:w="9116" w:type="dxa"/>
            <w:gridSpan w:val="7"/>
            <w:noWrap/>
          </w:tcPr>
          <w:p w14:paraId="78CBEE10"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Stomach cancer (192 cases)</w:t>
            </w:r>
          </w:p>
        </w:tc>
      </w:tr>
      <w:tr w:rsidR="0018635E" w:rsidRPr="005B49B3" w14:paraId="27CA50D9" w14:textId="77777777" w:rsidTr="00514356">
        <w:trPr>
          <w:trHeight w:val="283"/>
          <w:jc w:val="center"/>
        </w:trPr>
        <w:tc>
          <w:tcPr>
            <w:tcW w:w="1728" w:type="dxa"/>
            <w:noWrap/>
          </w:tcPr>
          <w:p w14:paraId="301C2888"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434BB289"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4A0D1666" w14:textId="68F9B9B0"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3211EB8"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149</w:t>
            </w:r>
          </w:p>
        </w:tc>
        <w:tc>
          <w:tcPr>
            <w:tcW w:w="624" w:type="dxa"/>
            <w:noWrap/>
          </w:tcPr>
          <w:p w14:paraId="58A4669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360172EC" w14:textId="2D169461"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70A29210"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6AFDAF55" w14:textId="77777777" w:rsidTr="00514356">
        <w:trPr>
          <w:trHeight w:val="283"/>
          <w:jc w:val="center"/>
        </w:trPr>
        <w:tc>
          <w:tcPr>
            <w:tcW w:w="1728" w:type="dxa"/>
            <w:noWrap/>
          </w:tcPr>
          <w:p w14:paraId="178C5101"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D0C415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0.5</w:t>
            </w:r>
          </w:p>
        </w:tc>
        <w:tc>
          <w:tcPr>
            <w:tcW w:w="1642" w:type="dxa"/>
            <w:noWrap/>
          </w:tcPr>
          <w:p w14:paraId="5A34A138" w14:textId="2477AFAA"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3019B4BE"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22</w:t>
            </w:r>
          </w:p>
        </w:tc>
        <w:tc>
          <w:tcPr>
            <w:tcW w:w="624" w:type="dxa"/>
            <w:noWrap/>
          </w:tcPr>
          <w:p w14:paraId="653796D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1.06</w:t>
            </w:r>
          </w:p>
        </w:tc>
        <w:tc>
          <w:tcPr>
            <w:tcW w:w="1440" w:type="dxa"/>
            <w:noWrap/>
          </w:tcPr>
          <w:p w14:paraId="20A3A52E" w14:textId="11B3EB30"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(0.61–1.84)</w:t>
            </w:r>
          </w:p>
        </w:tc>
        <w:tc>
          <w:tcPr>
            <w:tcW w:w="317" w:type="dxa"/>
            <w:gridSpan w:val="2"/>
            <w:noWrap/>
          </w:tcPr>
          <w:p w14:paraId="4104AA15"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5C575D2" w14:textId="77777777" w:rsidTr="00514356">
        <w:trPr>
          <w:trHeight w:val="283"/>
          <w:jc w:val="center"/>
        </w:trPr>
        <w:tc>
          <w:tcPr>
            <w:tcW w:w="1728" w:type="dxa"/>
            <w:noWrap/>
          </w:tcPr>
          <w:p w14:paraId="213C4991"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20DEF28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0.5</w:t>
            </w:r>
          </w:p>
        </w:tc>
        <w:tc>
          <w:tcPr>
            <w:tcW w:w="1642" w:type="dxa"/>
            <w:noWrap/>
          </w:tcPr>
          <w:p w14:paraId="240BF1E0" w14:textId="64B3A420"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94AF25E"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21</w:t>
            </w:r>
          </w:p>
        </w:tc>
        <w:tc>
          <w:tcPr>
            <w:tcW w:w="624" w:type="dxa"/>
            <w:noWrap/>
          </w:tcPr>
          <w:p w14:paraId="4B40F1B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0.90</w:t>
            </w:r>
          </w:p>
        </w:tc>
        <w:tc>
          <w:tcPr>
            <w:tcW w:w="1440" w:type="dxa"/>
            <w:noWrap/>
          </w:tcPr>
          <w:p w14:paraId="1586C797" w14:textId="7831B514"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(0.53–1.56)</w:t>
            </w:r>
          </w:p>
        </w:tc>
        <w:tc>
          <w:tcPr>
            <w:tcW w:w="317" w:type="dxa"/>
            <w:gridSpan w:val="2"/>
            <w:noWrap/>
          </w:tcPr>
          <w:p w14:paraId="6EA39CD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6154971" w14:textId="77777777" w:rsidTr="00514356">
        <w:trPr>
          <w:gridAfter w:val="1"/>
          <w:wAfter w:w="19" w:type="dxa"/>
          <w:trHeight w:val="283"/>
          <w:jc w:val="center"/>
        </w:trPr>
        <w:tc>
          <w:tcPr>
            <w:tcW w:w="9116" w:type="dxa"/>
            <w:gridSpan w:val="7"/>
            <w:noWrap/>
          </w:tcPr>
          <w:p w14:paraId="5345C14B"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Colon cancer (407 cases)</w:t>
            </w:r>
          </w:p>
        </w:tc>
      </w:tr>
      <w:tr w:rsidR="0018635E" w:rsidRPr="005B49B3" w14:paraId="2EE918E4" w14:textId="77777777" w:rsidTr="00514356">
        <w:trPr>
          <w:trHeight w:val="283"/>
          <w:jc w:val="center"/>
        </w:trPr>
        <w:tc>
          <w:tcPr>
            <w:tcW w:w="1728" w:type="dxa"/>
            <w:noWrap/>
          </w:tcPr>
          <w:p w14:paraId="69AF3CCE"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02BC92F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175FB9D2" w14:textId="6A0056B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4E6872D3"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310</w:t>
            </w:r>
          </w:p>
        </w:tc>
        <w:tc>
          <w:tcPr>
            <w:tcW w:w="624" w:type="dxa"/>
            <w:noWrap/>
          </w:tcPr>
          <w:p w14:paraId="1809E8B7"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4F3162B6" w14:textId="7EBF2975"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34A4BCB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620226E5" w14:textId="77777777" w:rsidTr="00514356">
        <w:trPr>
          <w:trHeight w:val="283"/>
          <w:jc w:val="center"/>
        </w:trPr>
        <w:tc>
          <w:tcPr>
            <w:tcW w:w="1728" w:type="dxa"/>
            <w:noWrap/>
          </w:tcPr>
          <w:p w14:paraId="3F6CBD31"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49A2DCE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0.4</w:t>
            </w:r>
          </w:p>
        </w:tc>
        <w:tc>
          <w:tcPr>
            <w:tcW w:w="1642" w:type="dxa"/>
            <w:noWrap/>
          </w:tcPr>
          <w:p w14:paraId="0800D360" w14:textId="09EF4355"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22B9B45D"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33</w:t>
            </w:r>
          </w:p>
        </w:tc>
        <w:tc>
          <w:tcPr>
            <w:tcW w:w="624" w:type="dxa"/>
            <w:noWrap/>
          </w:tcPr>
          <w:p w14:paraId="494906E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0.79</w:t>
            </w:r>
          </w:p>
        </w:tc>
        <w:tc>
          <w:tcPr>
            <w:tcW w:w="1440" w:type="dxa"/>
            <w:noWrap/>
          </w:tcPr>
          <w:p w14:paraId="119A07A9" w14:textId="6A12088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(0.52–1.21)</w:t>
            </w:r>
          </w:p>
        </w:tc>
        <w:tc>
          <w:tcPr>
            <w:tcW w:w="317" w:type="dxa"/>
            <w:gridSpan w:val="2"/>
            <w:noWrap/>
          </w:tcPr>
          <w:p w14:paraId="5D24A606"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63AD22A6" w14:textId="77777777" w:rsidTr="00514356">
        <w:trPr>
          <w:trHeight w:val="283"/>
          <w:jc w:val="center"/>
        </w:trPr>
        <w:tc>
          <w:tcPr>
            <w:tcW w:w="1728" w:type="dxa"/>
            <w:noWrap/>
          </w:tcPr>
          <w:p w14:paraId="079AFC8E"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5FD79380"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0.4 to 1.7</w:t>
            </w:r>
          </w:p>
        </w:tc>
        <w:tc>
          <w:tcPr>
            <w:tcW w:w="1642" w:type="dxa"/>
            <w:noWrap/>
          </w:tcPr>
          <w:p w14:paraId="6C426D04" w14:textId="28C37A4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4B5D1249"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noWrap/>
          </w:tcPr>
          <w:p w14:paraId="4C9360A5"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0.98</w:t>
            </w:r>
          </w:p>
        </w:tc>
        <w:tc>
          <w:tcPr>
            <w:tcW w:w="1440" w:type="dxa"/>
            <w:noWrap/>
          </w:tcPr>
          <w:p w14:paraId="4CEF89E2" w14:textId="157CA32A"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(0.65–1.50)</w:t>
            </w:r>
          </w:p>
        </w:tc>
        <w:tc>
          <w:tcPr>
            <w:tcW w:w="317" w:type="dxa"/>
            <w:gridSpan w:val="2"/>
            <w:noWrap/>
          </w:tcPr>
          <w:p w14:paraId="1C898B2E"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8B1F06C" w14:textId="77777777" w:rsidTr="00514356">
        <w:trPr>
          <w:trHeight w:val="283"/>
          <w:jc w:val="center"/>
        </w:trPr>
        <w:tc>
          <w:tcPr>
            <w:tcW w:w="1728" w:type="dxa"/>
            <w:noWrap/>
          </w:tcPr>
          <w:p w14:paraId="04172A54"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07BF7AD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1.7</w:t>
            </w:r>
          </w:p>
        </w:tc>
        <w:tc>
          <w:tcPr>
            <w:tcW w:w="1642" w:type="dxa"/>
            <w:noWrap/>
          </w:tcPr>
          <w:p w14:paraId="57D81E8F" w14:textId="674460E4"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19194458"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noWrap/>
          </w:tcPr>
          <w:p w14:paraId="795FA920"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0.92</w:t>
            </w:r>
          </w:p>
        </w:tc>
        <w:tc>
          <w:tcPr>
            <w:tcW w:w="1440" w:type="dxa"/>
            <w:noWrap/>
          </w:tcPr>
          <w:p w14:paraId="65E82390" w14:textId="42F91ED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(0.62–1.38)</w:t>
            </w:r>
          </w:p>
        </w:tc>
        <w:tc>
          <w:tcPr>
            <w:tcW w:w="317" w:type="dxa"/>
            <w:gridSpan w:val="2"/>
            <w:noWrap/>
          </w:tcPr>
          <w:p w14:paraId="15A93DB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46D2FDF" w14:textId="77777777" w:rsidTr="00514356">
        <w:trPr>
          <w:gridAfter w:val="1"/>
          <w:wAfter w:w="19" w:type="dxa"/>
          <w:trHeight w:val="283"/>
          <w:jc w:val="center"/>
        </w:trPr>
        <w:tc>
          <w:tcPr>
            <w:tcW w:w="9116" w:type="dxa"/>
            <w:gridSpan w:val="7"/>
            <w:noWrap/>
          </w:tcPr>
          <w:p w14:paraId="7D612FA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Rectal cancer (83 cases)</w:t>
            </w:r>
          </w:p>
        </w:tc>
      </w:tr>
      <w:tr w:rsidR="0018635E" w:rsidRPr="005B49B3" w14:paraId="775CD70C" w14:textId="77777777" w:rsidTr="00514356">
        <w:trPr>
          <w:trHeight w:val="283"/>
          <w:jc w:val="center"/>
        </w:trPr>
        <w:tc>
          <w:tcPr>
            <w:tcW w:w="1728" w:type="dxa"/>
            <w:noWrap/>
          </w:tcPr>
          <w:p w14:paraId="3BD24592"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0CC3B76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4B608BB7" w14:textId="729A2BA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51DCD162"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59</w:t>
            </w:r>
          </w:p>
        </w:tc>
        <w:tc>
          <w:tcPr>
            <w:tcW w:w="624" w:type="dxa"/>
            <w:noWrap/>
          </w:tcPr>
          <w:p w14:paraId="1F5977A4"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464F9CA7" w14:textId="38A657B1"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773996D8"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D4C1A10" w14:textId="77777777" w:rsidTr="00514356">
        <w:trPr>
          <w:trHeight w:val="283"/>
          <w:jc w:val="center"/>
        </w:trPr>
        <w:tc>
          <w:tcPr>
            <w:tcW w:w="1728" w:type="dxa"/>
            <w:noWrap/>
          </w:tcPr>
          <w:p w14:paraId="3FB2EDDB"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4E5BC632"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0.8</w:t>
            </w:r>
          </w:p>
        </w:tc>
        <w:tc>
          <w:tcPr>
            <w:tcW w:w="1642" w:type="dxa"/>
            <w:noWrap/>
          </w:tcPr>
          <w:p w14:paraId="31CF4BA0" w14:textId="78DC30BF"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894FC55"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12</w:t>
            </w:r>
          </w:p>
        </w:tc>
        <w:tc>
          <w:tcPr>
            <w:tcW w:w="624" w:type="dxa"/>
            <w:noWrap/>
          </w:tcPr>
          <w:p w14:paraId="06A1467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1.49</w:t>
            </w:r>
          </w:p>
        </w:tc>
        <w:tc>
          <w:tcPr>
            <w:tcW w:w="1440" w:type="dxa"/>
            <w:noWrap/>
          </w:tcPr>
          <w:p w14:paraId="7418E0D3" w14:textId="0D25787A"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(0.67–3.27)</w:t>
            </w:r>
          </w:p>
        </w:tc>
        <w:tc>
          <w:tcPr>
            <w:tcW w:w="317" w:type="dxa"/>
            <w:gridSpan w:val="2"/>
            <w:noWrap/>
          </w:tcPr>
          <w:p w14:paraId="7975F530"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50BE3CCD" w14:textId="77777777" w:rsidTr="00514356">
        <w:trPr>
          <w:trHeight w:val="283"/>
          <w:jc w:val="center"/>
        </w:trPr>
        <w:tc>
          <w:tcPr>
            <w:tcW w:w="1728" w:type="dxa"/>
            <w:noWrap/>
          </w:tcPr>
          <w:p w14:paraId="2B90B9BF"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A32975F"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0.8</w:t>
            </w:r>
          </w:p>
        </w:tc>
        <w:tc>
          <w:tcPr>
            <w:tcW w:w="1642" w:type="dxa"/>
            <w:noWrap/>
          </w:tcPr>
          <w:p w14:paraId="31E60030" w14:textId="6A1CD1D0"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5FA201C2"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12</w:t>
            </w:r>
          </w:p>
        </w:tc>
        <w:tc>
          <w:tcPr>
            <w:tcW w:w="624" w:type="dxa"/>
            <w:noWrap/>
          </w:tcPr>
          <w:p w14:paraId="652A64E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1.64</w:t>
            </w:r>
          </w:p>
        </w:tc>
        <w:tc>
          <w:tcPr>
            <w:tcW w:w="1440" w:type="dxa"/>
            <w:noWrap/>
          </w:tcPr>
          <w:p w14:paraId="266D4A82" w14:textId="15CE06F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(0.79–3.41)</w:t>
            </w:r>
          </w:p>
        </w:tc>
        <w:tc>
          <w:tcPr>
            <w:tcW w:w="317" w:type="dxa"/>
            <w:gridSpan w:val="2"/>
            <w:noWrap/>
          </w:tcPr>
          <w:p w14:paraId="49D0223C"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0C677E91" w14:textId="77777777" w:rsidTr="00514356">
        <w:trPr>
          <w:gridAfter w:val="1"/>
          <w:wAfter w:w="19" w:type="dxa"/>
          <w:trHeight w:val="283"/>
          <w:jc w:val="center"/>
        </w:trPr>
        <w:tc>
          <w:tcPr>
            <w:tcW w:w="9116" w:type="dxa"/>
            <w:gridSpan w:val="7"/>
            <w:noWrap/>
          </w:tcPr>
          <w:p w14:paraId="2D2F589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Bladder cancer (138 cases)</w:t>
            </w:r>
          </w:p>
        </w:tc>
      </w:tr>
      <w:tr w:rsidR="0018635E" w:rsidRPr="005B49B3" w14:paraId="526E2D9B" w14:textId="77777777" w:rsidTr="00514356">
        <w:trPr>
          <w:trHeight w:val="283"/>
          <w:jc w:val="center"/>
        </w:trPr>
        <w:tc>
          <w:tcPr>
            <w:tcW w:w="1728" w:type="dxa"/>
            <w:noWrap/>
          </w:tcPr>
          <w:p w14:paraId="796F39FE"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3B10C3C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0D328DF8" w14:textId="12A7A359"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77D282D"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104</w:t>
            </w:r>
          </w:p>
        </w:tc>
        <w:tc>
          <w:tcPr>
            <w:tcW w:w="624" w:type="dxa"/>
            <w:noWrap/>
          </w:tcPr>
          <w:p w14:paraId="477B3252"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5C4643D0" w14:textId="03303D59"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0EA45C1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3A81437" w14:textId="77777777" w:rsidTr="00514356">
        <w:trPr>
          <w:trHeight w:val="283"/>
          <w:jc w:val="center"/>
        </w:trPr>
        <w:tc>
          <w:tcPr>
            <w:tcW w:w="1728" w:type="dxa"/>
            <w:noWrap/>
          </w:tcPr>
          <w:p w14:paraId="67D87D2E"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74740C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0.5</w:t>
            </w:r>
          </w:p>
        </w:tc>
        <w:tc>
          <w:tcPr>
            <w:tcW w:w="1642" w:type="dxa"/>
            <w:noWrap/>
          </w:tcPr>
          <w:p w14:paraId="038DD251" w14:textId="57BEED6E"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2CA18CE"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4E269D8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0.91</w:t>
            </w:r>
          </w:p>
        </w:tc>
        <w:tc>
          <w:tcPr>
            <w:tcW w:w="1440" w:type="dxa"/>
            <w:noWrap/>
          </w:tcPr>
          <w:p w14:paraId="3A774134" w14:textId="0C1826A0"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(0.49–1.70)</w:t>
            </w:r>
          </w:p>
        </w:tc>
        <w:tc>
          <w:tcPr>
            <w:tcW w:w="317" w:type="dxa"/>
            <w:gridSpan w:val="2"/>
            <w:noWrap/>
          </w:tcPr>
          <w:p w14:paraId="0C0D41F5"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20C72A9E" w14:textId="77777777" w:rsidTr="00514356">
        <w:trPr>
          <w:trHeight w:val="283"/>
          <w:jc w:val="center"/>
        </w:trPr>
        <w:tc>
          <w:tcPr>
            <w:tcW w:w="1728" w:type="dxa"/>
            <w:noWrap/>
          </w:tcPr>
          <w:p w14:paraId="121C7560"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8CF8CD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0.5</w:t>
            </w:r>
          </w:p>
        </w:tc>
        <w:tc>
          <w:tcPr>
            <w:tcW w:w="1642" w:type="dxa"/>
            <w:noWrap/>
          </w:tcPr>
          <w:p w14:paraId="7D5BBB78" w14:textId="7D2A1671"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4333EBD8"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39EBA40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0.67</w:t>
            </w:r>
          </w:p>
        </w:tc>
        <w:tc>
          <w:tcPr>
            <w:tcW w:w="1440" w:type="dxa"/>
            <w:noWrap/>
          </w:tcPr>
          <w:p w14:paraId="20012D63" w14:textId="16B84E2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(0.37–1.21)</w:t>
            </w:r>
          </w:p>
        </w:tc>
        <w:tc>
          <w:tcPr>
            <w:tcW w:w="317" w:type="dxa"/>
            <w:gridSpan w:val="2"/>
            <w:noWrap/>
          </w:tcPr>
          <w:p w14:paraId="6836FE50"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A2F7B3C" w14:textId="77777777" w:rsidTr="00514356">
        <w:trPr>
          <w:gridAfter w:val="1"/>
          <w:wAfter w:w="19" w:type="dxa"/>
          <w:trHeight w:val="283"/>
          <w:jc w:val="center"/>
        </w:trPr>
        <w:tc>
          <w:tcPr>
            <w:tcW w:w="9116" w:type="dxa"/>
            <w:gridSpan w:val="7"/>
            <w:noWrap/>
          </w:tcPr>
          <w:p w14:paraId="13BAA3E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Liver cancer (123 cases)</w:t>
            </w:r>
          </w:p>
        </w:tc>
      </w:tr>
      <w:tr w:rsidR="0018635E" w:rsidRPr="005B49B3" w14:paraId="2A3CC9CE" w14:textId="77777777" w:rsidTr="00514356">
        <w:trPr>
          <w:trHeight w:val="283"/>
          <w:jc w:val="center"/>
        </w:trPr>
        <w:tc>
          <w:tcPr>
            <w:tcW w:w="1728" w:type="dxa"/>
            <w:noWrap/>
          </w:tcPr>
          <w:p w14:paraId="0A979939"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4DDCCE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7C0A0E9B" w14:textId="451F71FF"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28DF511D"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89</w:t>
            </w:r>
          </w:p>
        </w:tc>
        <w:tc>
          <w:tcPr>
            <w:tcW w:w="624" w:type="dxa"/>
            <w:noWrap/>
          </w:tcPr>
          <w:p w14:paraId="1A37824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5E8EA9B9" w14:textId="71E8A07C"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221211AC"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54CEE17" w14:textId="77777777" w:rsidTr="00514356">
        <w:trPr>
          <w:trHeight w:val="283"/>
          <w:jc w:val="center"/>
        </w:trPr>
        <w:tc>
          <w:tcPr>
            <w:tcW w:w="1728" w:type="dxa"/>
            <w:noWrap/>
          </w:tcPr>
          <w:p w14:paraId="7916A0E6"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427992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0.4</w:t>
            </w:r>
          </w:p>
        </w:tc>
        <w:tc>
          <w:tcPr>
            <w:tcW w:w="1642" w:type="dxa"/>
            <w:noWrap/>
          </w:tcPr>
          <w:p w14:paraId="2E2C5CD8" w14:textId="5E8CE77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6F289EE"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51A269E5"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1.17</w:t>
            </w:r>
          </w:p>
        </w:tc>
        <w:tc>
          <w:tcPr>
            <w:tcW w:w="1440" w:type="dxa"/>
            <w:noWrap/>
          </w:tcPr>
          <w:p w14:paraId="5EC54889" w14:textId="4F5B9FBF"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(0.60–2.26)</w:t>
            </w:r>
          </w:p>
        </w:tc>
        <w:tc>
          <w:tcPr>
            <w:tcW w:w="317" w:type="dxa"/>
            <w:gridSpan w:val="2"/>
            <w:noWrap/>
          </w:tcPr>
          <w:p w14:paraId="517CA183"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33CD15F" w14:textId="77777777" w:rsidTr="00514356">
        <w:trPr>
          <w:trHeight w:val="283"/>
          <w:jc w:val="center"/>
        </w:trPr>
        <w:tc>
          <w:tcPr>
            <w:tcW w:w="1728" w:type="dxa"/>
            <w:noWrap/>
          </w:tcPr>
          <w:p w14:paraId="6356B77A"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10C9BC55"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0.4</w:t>
            </w:r>
          </w:p>
        </w:tc>
        <w:tc>
          <w:tcPr>
            <w:tcW w:w="1642" w:type="dxa"/>
            <w:noWrap/>
          </w:tcPr>
          <w:p w14:paraId="264AC9C5" w14:textId="033ADA2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1E2B4995"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7DB2A9C0"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0.88</w:t>
            </w:r>
          </w:p>
        </w:tc>
        <w:tc>
          <w:tcPr>
            <w:tcW w:w="1440" w:type="dxa"/>
            <w:noWrap/>
          </w:tcPr>
          <w:p w14:paraId="4A2715AC" w14:textId="35AE8BE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(0.48–1.63)</w:t>
            </w:r>
          </w:p>
        </w:tc>
        <w:tc>
          <w:tcPr>
            <w:tcW w:w="317" w:type="dxa"/>
            <w:gridSpan w:val="2"/>
            <w:noWrap/>
          </w:tcPr>
          <w:p w14:paraId="5877491D"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4DF3EF62" w14:textId="77777777" w:rsidTr="00514356">
        <w:trPr>
          <w:gridAfter w:val="1"/>
          <w:wAfter w:w="19" w:type="dxa"/>
          <w:trHeight w:val="283"/>
          <w:jc w:val="center"/>
        </w:trPr>
        <w:tc>
          <w:tcPr>
            <w:tcW w:w="9116" w:type="dxa"/>
            <w:gridSpan w:val="7"/>
            <w:noWrap/>
          </w:tcPr>
          <w:p w14:paraId="7F3922AB"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Pancreatic cancer (315 cases)</w:t>
            </w:r>
          </w:p>
        </w:tc>
      </w:tr>
      <w:tr w:rsidR="0018635E" w:rsidRPr="005B49B3" w14:paraId="49A0D910" w14:textId="77777777" w:rsidTr="00514356">
        <w:trPr>
          <w:trHeight w:val="283"/>
          <w:jc w:val="center"/>
        </w:trPr>
        <w:tc>
          <w:tcPr>
            <w:tcW w:w="1728" w:type="dxa"/>
            <w:noWrap/>
          </w:tcPr>
          <w:p w14:paraId="223366C8"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28FADAE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3AABA382" w14:textId="1BC6D75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5AC8DC9"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227</w:t>
            </w:r>
          </w:p>
        </w:tc>
        <w:tc>
          <w:tcPr>
            <w:tcW w:w="624" w:type="dxa"/>
            <w:noWrap/>
          </w:tcPr>
          <w:p w14:paraId="27C856E0"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4BB996B5" w14:textId="2F3A5AA0"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29D77499"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251EA749" w14:textId="77777777" w:rsidTr="00514356">
        <w:trPr>
          <w:trHeight w:val="283"/>
          <w:jc w:val="center"/>
        </w:trPr>
        <w:tc>
          <w:tcPr>
            <w:tcW w:w="1728" w:type="dxa"/>
            <w:noWrap/>
          </w:tcPr>
          <w:p w14:paraId="3AB41F97"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2B2CC97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0.3</w:t>
            </w:r>
          </w:p>
        </w:tc>
        <w:tc>
          <w:tcPr>
            <w:tcW w:w="1642" w:type="dxa"/>
            <w:noWrap/>
          </w:tcPr>
          <w:p w14:paraId="70397307" w14:textId="318C4C98"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6FED877"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30</w:t>
            </w:r>
          </w:p>
        </w:tc>
        <w:tc>
          <w:tcPr>
            <w:tcW w:w="624" w:type="dxa"/>
            <w:noWrap/>
          </w:tcPr>
          <w:p w14:paraId="59C3300F"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0.98</w:t>
            </w:r>
          </w:p>
        </w:tc>
        <w:tc>
          <w:tcPr>
            <w:tcW w:w="1440" w:type="dxa"/>
            <w:noWrap/>
          </w:tcPr>
          <w:p w14:paraId="30179FB1" w14:textId="36D49D3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(0.62–1.55)</w:t>
            </w:r>
          </w:p>
        </w:tc>
        <w:tc>
          <w:tcPr>
            <w:tcW w:w="317" w:type="dxa"/>
            <w:gridSpan w:val="2"/>
            <w:noWrap/>
          </w:tcPr>
          <w:p w14:paraId="155626E4"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2084CD07" w14:textId="77777777" w:rsidTr="00514356">
        <w:trPr>
          <w:trHeight w:val="283"/>
          <w:jc w:val="center"/>
        </w:trPr>
        <w:tc>
          <w:tcPr>
            <w:tcW w:w="1728" w:type="dxa"/>
            <w:noWrap/>
          </w:tcPr>
          <w:p w14:paraId="240466AD"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57E3B57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0.3 to 0.9</w:t>
            </w:r>
          </w:p>
        </w:tc>
        <w:tc>
          <w:tcPr>
            <w:tcW w:w="1642" w:type="dxa"/>
            <w:noWrap/>
          </w:tcPr>
          <w:p w14:paraId="55B48B8A" w14:textId="6FF0BCB4"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0A59FEA9"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29</w:t>
            </w:r>
          </w:p>
        </w:tc>
        <w:tc>
          <w:tcPr>
            <w:tcW w:w="624" w:type="dxa"/>
            <w:noWrap/>
          </w:tcPr>
          <w:p w14:paraId="398B3E7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1.26</w:t>
            </w:r>
          </w:p>
        </w:tc>
        <w:tc>
          <w:tcPr>
            <w:tcW w:w="1440" w:type="dxa"/>
            <w:noWrap/>
          </w:tcPr>
          <w:p w14:paraId="2DE8F184" w14:textId="1C200EA5"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(0.80–2.00)</w:t>
            </w:r>
          </w:p>
        </w:tc>
        <w:tc>
          <w:tcPr>
            <w:tcW w:w="317" w:type="dxa"/>
            <w:gridSpan w:val="2"/>
            <w:noWrap/>
          </w:tcPr>
          <w:p w14:paraId="5C861FF4"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2007EB1" w14:textId="77777777" w:rsidTr="00514356">
        <w:trPr>
          <w:trHeight w:val="283"/>
          <w:jc w:val="center"/>
        </w:trPr>
        <w:tc>
          <w:tcPr>
            <w:tcW w:w="1728" w:type="dxa"/>
            <w:noWrap/>
          </w:tcPr>
          <w:p w14:paraId="21BA42E9"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01A5B56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0.9</w:t>
            </w:r>
          </w:p>
        </w:tc>
        <w:tc>
          <w:tcPr>
            <w:tcW w:w="1642" w:type="dxa"/>
            <w:noWrap/>
          </w:tcPr>
          <w:p w14:paraId="4D2D9C5E" w14:textId="4B3DA0A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9D49B76"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29</w:t>
            </w:r>
          </w:p>
        </w:tc>
        <w:tc>
          <w:tcPr>
            <w:tcW w:w="624" w:type="dxa"/>
            <w:noWrap/>
          </w:tcPr>
          <w:p w14:paraId="1C5CF6F4"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0.87</w:t>
            </w:r>
          </w:p>
        </w:tc>
        <w:tc>
          <w:tcPr>
            <w:tcW w:w="1440" w:type="dxa"/>
            <w:noWrap/>
          </w:tcPr>
          <w:p w14:paraId="357AB67F" w14:textId="38DFE079"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(0.56–1.34)</w:t>
            </w:r>
          </w:p>
        </w:tc>
        <w:tc>
          <w:tcPr>
            <w:tcW w:w="317" w:type="dxa"/>
            <w:gridSpan w:val="2"/>
            <w:noWrap/>
          </w:tcPr>
          <w:p w14:paraId="3FB80765"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4E518F8E" w14:textId="77777777" w:rsidTr="00514356">
        <w:trPr>
          <w:gridAfter w:val="1"/>
          <w:wAfter w:w="19" w:type="dxa"/>
          <w:trHeight w:val="283"/>
          <w:jc w:val="center"/>
        </w:trPr>
        <w:tc>
          <w:tcPr>
            <w:tcW w:w="9116" w:type="dxa"/>
            <w:gridSpan w:val="7"/>
            <w:noWrap/>
          </w:tcPr>
          <w:p w14:paraId="38090D57"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Skin cancer (69 cases)</w:t>
            </w:r>
          </w:p>
        </w:tc>
      </w:tr>
      <w:tr w:rsidR="0018635E" w:rsidRPr="005B49B3" w14:paraId="5E98D2C3" w14:textId="77777777" w:rsidTr="00514356">
        <w:trPr>
          <w:trHeight w:val="283"/>
          <w:jc w:val="center"/>
        </w:trPr>
        <w:tc>
          <w:tcPr>
            <w:tcW w:w="1728" w:type="dxa"/>
            <w:noWrap/>
          </w:tcPr>
          <w:p w14:paraId="29FD2955"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027672F"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32AE76F4" w14:textId="2CF46DFA"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A16324C"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52</w:t>
            </w:r>
          </w:p>
        </w:tc>
        <w:tc>
          <w:tcPr>
            <w:tcW w:w="624" w:type="dxa"/>
            <w:noWrap/>
          </w:tcPr>
          <w:p w14:paraId="70948EA2"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0E30D4D1" w14:textId="3BA06380"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02610210"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2D046B0C" w14:textId="77777777" w:rsidTr="00514356">
        <w:trPr>
          <w:trHeight w:val="283"/>
          <w:jc w:val="center"/>
        </w:trPr>
        <w:tc>
          <w:tcPr>
            <w:tcW w:w="1728" w:type="dxa"/>
            <w:noWrap/>
          </w:tcPr>
          <w:p w14:paraId="27DA7077"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021945BF"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w:t>
            </w:r>
          </w:p>
        </w:tc>
        <w:tc>
          <w:tcPr>
            <w:tcW w:w="1642" w:type="dxa"/>
            <w:noWrap/>
          </w:tcPr>
          <w:p w14:paraId="1E9572ED" w14:textId="0656D99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666ACF6"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0C06596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0.67</w:t>
            </w:r>
          </w:p>
        </w:tc>
        <w:tc>
          <w:tcPr>
            <w:tcW w:w="1440" w:type="dxa"/>
            <w:noWrap/>
          </w:tcPr>
          <w:p w14:paraId="6AA147F8" w14:textId="1DBBBF75"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(0.34–1.31)</w:t>
            </w:r>
          </w:p>
        </w:tc>
        <w:tc>
          <w:tcPr>
            <w:tcW w:w="317" w:type="dxa"/>
            <w:gridSpan w:val="2"/>
            <w:noWrap/>
          </w:tcPr>
          <w:p w14:paraId="4852D6BA"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0B73935C" w14:textId="77777777" w:rsidTr="00514356">
        <w:trPr>
          <w:gridAfter w:val="1"/>
          <w:wAfter w:w="19" w:type="dxa"/>
          <w:trHeight w:val="283"/>
          <w:jc w:val="center"/>
        </w:trPr>
        <w:tc>
          <w:tcPr>
            <w:tcW w:w="9116" w:type="dxa"/>
            <w:gridSpan w:val="7"/>
            <w:noWrap/>
          </w:tcPr>
          <w:p w14:paraId="1D8B7E28"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Prostate cancer (417 cases)</w:t>
            </w:r>
          </w:p>
        </w:tc>
      </w:tr>
      <w:tr w:rsidR="0018635E" w:rsidRPr="005B49B3" w14:paraId="597B77D9" w14:textId="77777777" w:rsidTr="00514356">
        <w:trPr>
          <w:trHeight w:val="283"/>
          <w:jc w:val="center"/>
        </w:trPr>
        <w:tc>
          <w:tcPr>
            <w:tcW w:w="1728" w:type="dxa"/>
            <w:noWrap/>
          </w:tcPr>
          <w:p w14:paraId="6BE8E731"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0FA3A89"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7AA47DCC" w14:textId="341A3B9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137AE7C2"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300</w:t>
            </w:r>
          </w:p>
        </w:tc>
        <w:tc>
          <w:tcPr>
            <w:tcW w:w="624" w:type="dxa"/>
            <w:noWrap/>
          </w:tcPr>
          <w:p w14:paraId="6D19BFA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0FD9B8F8" w14:textId="4EDD33AC"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2E99B32C"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AE7F51F" w14:textId="77777777" w:rsidTr="00514356">
        <w:trPr>
          <w:trHeight w:val="283"/>
          <w:jc w:val="center"/>
        </w:trPr>
        <w:tc>
          <w:tcPr>
            <w:tcW w:w="1728" w:type="dxa"/>
            <w:noWrap/>
          </w:tcPr>
          <w:p w14:paraId="70B1AA01"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AD3D0F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0.5</w:t>
            </w:r>
          </w:p>
        </w:tc>
        <w:tc>
          <w:tcPr>
            <w:tcW w:w="1642" w:type="dxa"/>
            <w:noWrap/>
          </w:tcPr>
          <w:p w14:paraId="5B045D15" w14:textId="678A05B0"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5173E83D"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39</w:t>
            </w:r>
          </w:p>
        </w:tc>
        <w:tc>
          <w:tcPr>
            <w:tcW w:w="624" w:type="dxa"/>
            <w:noWrap/>
          </w:tcPr>
          <w:p w14:paraId="66A13E6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1.01</w:t>
            </w:r>
          </w:p>
        </w:tc>
        <w:tc>
          <w:tcPr>
            <w:tcW w:w="1440" w:type="dxa"/>
            <w:noWrap/>
          </w:tcPr>
          <w:p w14:paraId="52E4ECBC" w14:textId="6A52B2B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(0.67–1.50)</w:t>
            </w:r>
          </w:p>
        </w:tc>
        <w:tc>
          <w:tcPr>
            <w:tcW w:w="317" w:type="dxa"/>
            <w:gridSpan w:val="2"/>
            <w:noWrap/>
          </w:tcPr>
          <w:p w14:paraId="335ABBE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7DE4940" w14:textId="77777777" w:rsidTr="00514356">
        <w:trPr>
          <w:trHeight w:val="283"/>
          <w:jc w:val="center"/>
        </w:trPr>
        <w:tc>
          <w:tcPr>
            <w:tcW w:w="1728" w:type="dxa"/>
            <w:noWrap/>
          </w:tcPr>
          <w:p w14:paraId="6FB37C6D"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53B95D74"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0.5 to 2</w:t>
            </w:r>
          </w:p>
        </w:tc>
        <w:tc>
          <w:tcPr>
            <w:tcW w:w="1642" w:type="dxa"/>
            <w:noWrap/>
          </w:tcPr>
          <w:p w14:paraId="09430EB9" w14:textId="38D2303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C98920A"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39</w:t>
            </w:r>
          </w:p>
        </w:tc>
        <w:tc>
          <w:tcPr>
            <w:tcW w:w="624" w:type="dxa"/>
            <w:noWrap/>
          </w:tcPr>
          <w:p w14:paraId="34278AB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1.13</w:t>
            </w:r>
          </w:p>
        </w:tc>
        <w:tc>
          <w:tcPr>
            <w:tcW w:w="1440" w:type="dxa"/>
            <w:noWrap/>
          </w:tcPr>
          <w:p w14:paraId="6C0226EF" w14:textId="47542408"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(0.76–1.68)</w:t>
            </w:r>
          </w:p>
        </w:tc>
        <w:tc>
          <w:tcPr>
            <w:tcW w:w="317" w:type="dxa"/>
            <w:gridSpan w:val="2"/>
            <w:noWrap/>
          </w:tcPr>
          <w:p w14:paraId="299C9A75"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2CE61864" w14:textId="77777777" w:rsidTr="00514356">
        <w:trPr>
          <w:trHeight w:val="283"/>
          <w:jc w:val="center"/>
        </w:trPr>
        <w:tc>
          <w:tcPr>
            <w:tcW w:w="1728" w:type="dxa"/>
            <w:noWrap/>
          </w:tcPr>
          <w:p w14:paraId="25AD18C8"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C9C864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2</w:t>
            </w:r>
          </w:p>
        </w:tc>
        <w:tc>
          <w:tcPr>
            <w:tcW w:w="1642" w:type="dxa"/>
            <w:noWrap/>
          </w:tcPr>
          <w:p w14:paraId="1BD9030E" w14:textId="4FDF8B8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F56E3DC"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39</w:t>
            </w:r>
          </w:p>
        </w:tc>
        <w:tc>
          <w:tcPr>
            <w:tcW w:w="624" w:type="dxa"/>
            <w:noWrap/>
          </w:tcPr>
          <w:p w14:paraId="73705C77"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1.30</w:t>
            </w:r>
          </w:p>
        </w:tc>
        <w:tc>
          <w:tcPr>
            <w:tcW w:w="1440" w:type="dxa"/>
            <w:noWrap/>
          </w:tcPr>
          <w:p w14:paraId="389830A6" w14:textId="02FA8225"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(0.89–1.89)</w:t>
            </w:r>
          </w:p>
        </w:tc>
        <w:tc>
          <w:tcPr>
            <w:tcW w:w="317" w:type="dxa"/>
            <w:gridSpan w:val="2"/>
            <w:noWrap/>
          </w:tcPr>
          <w:p w14:paraId="418F2E0A"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AE540DF" w14:textId="77777777" w:rsidTr="00514356">
        <w:trPr>
          <w:gridAfter w:val="1"/>
          <w:wAfter w:w="19" w:type="dxa"/>
          <w:trHeight w:val="283"/>
          <w:jc w:val="center"/>
        </w:trPr>
        <w:tc>
          <w:tcPr>
            <w:tcW w:w="9116" w:type="dxa"/>
            <w:gridSpan w:val="7"/>
            <w:noWrap/>
          </w:tcPr>
          <w:p w14:paraId="1242773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Brain and nervous system cancers (128 cases)</w:t>
            </w:r>
          </w:p>
        </w:tc>
      </w:tr>
      <w:tr w:rsidR="0018635E" w:rsidRPr="005B49B3" w14:paraId="1606B591" w14:textId="77777777" w:rsidTr="00514356">
        <w:trPr>
          <w:trHeight w:val="283"/>
          <w:jc w:val="center"/>
        </w:trPr>
        <w:tc>
          <w:tcPr>
            <w:tcW w:w="1728" w:type="dxa"/>
            <w:noWrap/>
          </w:tcPr>
          <w:p w14:paraId="67F65917"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0C4BC64"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467C3DE4" w14:textId="32A2477C"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275F2D85"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94</w:t>
            </w:r>
          </w:p>
        </w:tc>
        <w:tc>
          <w:tcPr>
            <w:tcW w:w="624" w:type="dxa"/>
            <w:noWrap/>
          </w:tcPr>
          <w:p w14:paraId="09620B0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114ED35B" w14:textId="7C3DE0EC"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180F178A"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B8D8168" w14:textId="77777777" w:rsidTr="00514356">
        <w:trPr>
          <w:trHeight w:val="283"/>
          <w:jc w:val="center"/>
        </w:trPr>
        <w:tc>
          <w:tcPr>
            <w:tcW w:w="1728" w:type="dxa"/>
            <w:noWrap/>
          </w:tcPr>
          <w:p w14:paraId="1A704A81"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0E6EDA2"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0.6</w:t>
            </w:r>
          </w:p>
        </w:tc>
        <w:tc>
          <w:tcPr>
            <w:tcW w:w="1642" w:type="dxa"/>
            <w:noWrap/>
          </w:tcPr>
          <w:p w14:paraId="16375797" w14:textId="25EB4BDC"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427F95F"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6C969038"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1.52</w:t>
            </w:r>
          </w:p>
        </w:tc>
        <w:tc>
          <w:tcPr>
            <w:tcW w:w="1440" w:type="dxa"/>
            <w:noWrap/>
          </w:tcPr>
          <w:p w14:paraId="6727A4F5" w14:textId="6BE860F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(0.80–2.91)</w:t>
            </w:r>
          </w:p>
        </w:tc>
        <w:tc>
          <w:tcPr>
            <w:tcW w:w="317" w:type="dxa"/>
            <w:gridSpan w:val="2"/>
            <w:noWrap/>
          </w:tcPr>
          <w:p w14:paraId="76F04B81"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472B145D" w14:textId="77777777" w:rsidTr="00514356">
        <w:trPr>
          <w:trHeight w:val="283"/>
          <w:jc w:val="center"/>
        </w:trPr>
        <w:tc>
          <w:tcPr>
            <w:tcW w:w="1728" w:type="dxa"/>
            <w:noWrap/>
          </w:tcPr>
          <w:p w14:paraId="7EAA6232"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9861C4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0.6</w:t>
            </w:r>
          </w:p>
        </w:tc>
        <w:tc>
          <w:tcPr>
            <w:tcW w:w="1642" w:type="dxa"/>
            <w:noWrap/>
          </w:tcPr>
          <w:p w14:paraId="58F7192B" w14:textId="342671BC"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1A8D76DE"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4015D9DF"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1.36</w:t>
            </w:r>
          </w:p>
        </w:tc>
        <w:tc>
          <w:tcPr>
            <w:tcW w:w="1440" w:type="dxa"/>
            <w:noWrap/>
          </w:tcPr>
          <w:p w14:paraId="215414D5" w14:textId="4B2D9E1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(0.75–2.47)</w:t>
            </w:r>
          </w:p>
        </w:tc>
        <w:tc>
          <w:tcPr>
            <w:tcW w:w="317" w:type="dxa"/>
            <w:gridSpan w:val="2"/>
            <w:noWrap/>
          </w:tcPr>
          <w:p w14:paraId="31AFFA88"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088BC1F5" w14:textId="77777777" w:rsidTr="00514356">
        <w:trPr>
          <w:gridAfter w:val="1"/>
          <w:wAfter w:w="19" w:type="dxa"/>
          <w:trHeight w:val="283"/>
          <w:jc w:val="center"/>
        </w:trPr>
        <w:tc>
          <w:tcPr>
            <w:tcW w:w="9116" w:type="dxa"/>
            <w:gridSpan w:val="7"/>
            <w:noWrap/>
          </w:tcPr>
          <w:p w14:paraId="5AB90F45"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Leukemia (200 cases)</w:t>
            </w:r>
          </w:p>
        </w:tc>
      </w:tr>
      <w:tr w:rsidR="0018635E" w:rsidRPr="005B49B3" w14:paraId="6E211412" w14:textId="77777777" w:rsidTr="00514356">
        <w:trPr>
          <w:trHeight w:val="283"/>
          <w:jc w:val="center"/>
        </w:trPr>
        <w:tc>
          <w:tcPr>
            <w:tcW w:w="1728" w:type="dxa"/>
            <w:noWrap/>
          </w:tcPr>
          <w:p w14:paraId="749C7917"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31DE6430"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3BB65097" w14:textId="4C17B268"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5C3E91D0"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142</w:t>
            </w:r>
          </w:p>
        </w:tc>
        <w:tc>
          <w:tcPr>
            <w:tcW w:w="624" w:type="dxa"/>
            <w:noWrap/>
          </w:tcPr>
          <w:p w14:paraId="676CB40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5044283E" w14:textId="0520AAF4"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61C8C456"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597C877" w14:textId="77777777" w:rsidTr="00514356">
        <w:trPr>
          <w:trHeight w:val="283"/>
          <w:jc w:val="center"/>
        </w:trPr>
        <w:tc>
          <w:tcPr>
            <w:tcW w:w="1728" w:type="dxa"/>
            <w:noWrap/>
          </w:tcPr>
          <w:p w14:paraId="060BE7E9"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11CC826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0.9</w:t>
            </w:r>
          </w:p>
        </w:tc>
        <w:tc>
          <w:tcPr>
            <w:tcW w:w="1642" w:type="dxa"/>
            <w:noWrap/>
          </w:tcPr>
          <w:p w14:paraId="6DB28792" w14:textId="3992C7F1"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507DF0D"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29</w:t>
            </w:r>
          </w:p>
        </w:tc>
        <w:tc>
          <w:tcPr>
            <w:tcW w:w="624" w:type="dxa"/>
            <w:noWrap/>
          </w:tcPr>
          <w:p w14:paraId="4A04EF08"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1.11</w:t>
            </w:r>
          </w:p>
        </w:tc>
        <w:tc>
          <w:tcPr>
            <w:tcW w:w="1440" w:type="dxa"/>
            <w:noWrap/>
          </w:tcPr>
          <w:p w14:paraId="3A52E2BE" w14:textId="14D5C5B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(0.67–1.82)</w:t>
            </w:r>
          </w:p>
        </w:tc>
        <w:tc>
          <w:tcPr>
            <w:tcW w:w="317" w:type="dxa"/>
            <w:gridSpan w:val="2"/>
            <w:noWrap/>
          </w:tcPr>
          <w:p w14:paraId="18D16EE3"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571456B" w14:textId="77777777" w:rsidTr="00514356">
        <w:trPr>
          <w:trHeight w:val="283"/>
          <w:jc w:val="center"/>
        </w:trPr>
        <w:tc>
          <w:tcPr>
            <w:tcW w:w="1728" w:type="dxa"/>
            <w:noWrap/>
          </w:tcPr>
          <w:p w14:paraId="1AF25A72"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5E847964"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0.9</w:t>
            </w:r>
          </w:p>
        </w:tc>
        <w:tc>
          <w:tcPr>
            <w:tcW w:w="1642" w:type="dxa"/>
            <w:noWrap/>
          </w:tcPr>
          <w:p w14:paraId="1B31D117" w14:textId="4893C0B3"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12F1813"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29</w:t>
            </w:r>
          </w:p>
        </w:tc>
        <w:tc>
          <w:tcPr>
            <w:tcW w:w="624" w:type="dxa"/>
            <w:noWrap/>
          </w:tcPr>
          <w:p w14:paraId="66BB7DFF"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1.37</w:t>
            </w:r>
          </w:p>
        </w:tc>
        <w:tc>
          <w:tcPr>
            <w:tcW w:w="1440" w:type="dxa"/>
            <w:noWrap/>
          </w:tcPr>
          <w:p w14:paraId="41DD8B75" w14:textId="7B9AD038"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(0.86–2.19)</w:t>
            </w:r>
          </w:p>
        </w:tc>
        <w:tc>
          <w:tcPr>
            <w:tcW w:w="317" w:type="dxa"/>
            <w:gridSpan w:val="2"/>
            <w:noWrap/>
          </w:tcPr>
          <w:p w14:paraId="6B3BEFF4"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51159CF" w14:textId="77777777" w:rsidTr="00514356">
        <w:trPr>
          <w:gridAfter w:val="1"/>
          <w:wAfter w:w="19" w:type="dxa"/>
          <w:trHeight w:val="283"/>
          <w:jc w:val="center"/>
        </w:trPr>
        <w:tc>
          <w:tcPr>
            <w:tcW w:w="9116" w:type="dxa"/>
            <w:gridSpan w:val="7"/>
            <w:noWrap/>
          </w:tcPr>
          <w:p w14:paraId="15811BBA"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Breast cancer (76 cases)</w:t>
            </w:r>
          </w:p>
        </w:tc>
      </w:tr>
      <w:tr w:rsidR="0018635E" w:rsidRPr="005B49B3" w14:paraId="6AF4D05C" w14:textId="77777777" w:rsidTr="00514356">
        <w:trPr>
          <w:trHeight w:val="283"/>
          <w:jc w:val="center"/>
        </w:trPr>
        <w:tc>
          <w:tcPr>
            <w:tcW w:w="1728" w:type="dxa"/>
            <w:noWrap/>
          </w:tcPr>
          <w:p w14:paraId="55AF0642"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368FE45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49370F88" w14:textId="6E749A99"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05BA3E7"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60</w:t>
            </w:r>
          </w:p>
        </w:tc>
        <w:tc>
          <w:tcPr>
            <w:tcW w:w="624" w:type="dxa"/>
            <w:noWrap/>
          </w:tcPr>
          <w:p w14:paraId="36ABCA68"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7780CA6D" w14:textId="4858A600"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22E29EDA"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A7D1D5E" w14:textId="77777777" w:rsidTr="00514356">
        <w:trPr>
          <w:trHeight w:val="283"/>
          <w:jc w:val="center"/>
        </w:trPr>
        <w:tc>
          <w:tcPr>
            <w:tcW w:w="1728" w:type="dxa"/>
            <w:tcBorders>
              <w:bottom w:val="single" w:sz="4" w:space="0" w:color="auto"/>
            </w:tcBorders>
            <w:noWrap/>
          </w:tcPr>
          <w:p w14:paraId="4CEA37FB" w14:textId="77777777" w:rsidR="0018635E" w:rsidRPr="005B49B3" w:rsidRDefault="0018635E" w:rsidP="0018635E">
            <w:pPr>
              <w:snapToGrid w:val="0"/>
              <w:spacing w:after="0" w:line="240" w:lineRule="auto"/>
              <w:rPr>
                <w:rFonts w:ascii="Arial" w:hAnsi="Arial" w:cs="Arial"/>
                <w:sz w:val="20"/>
                <w:szCs w:val="20"/>
              </w:rPr>
            </w:pPr>
          </w:p>
        </w:tc>
        <w:tc>
          <w:tcPr>
            <w:tcW w:w="1656" w:type="dxa"/>
            <w:tcBorders>
              <w:bottom w:val="single" w:sz="4" w:space="0" w:color="auto"/>
            </w:tcBorders>
            <w:noWrap/>
          </w:tcPr>
          <w:p w14:paraId="50727B0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w:t>
            </w:r>
          </w:p>
        </w:tc>
        <w:tc>
          <w:tcPr>
            <w:tcW w:w="1642" w:type="dxa"/>
            <w:tcBorders>
              <w:bottom w:val="single" w:sz="4" w:space="0" w:color="auto"/>
            </w:tcBorders>
            <w:noWrap/>
          </w:tcPr>
          <w:p w14:paraId="52E61255" w14:textId="7CF369D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Borders>
              <w:bottom w:val="single" w:sz="4" w:space="0" w:color="auto"/>
            </w:tcBorders>
            <w:noWrap/>
          </w:tcPr>
          <w:p w14:paraId="5F5A2476"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16</w:t>
            </w:r>
          </w:p>
        </w:tc>
        <w:tc>
          <w:tcPr>
            <w:tcW w:w="624" w:type="dxa"/>
            <w:tcBorders>
              <w:bottom w:val="single" w:sz="4" w:space="0" w:color="auto"/>
            </w:tcBorders>
            <w:noWrap/>
          </w:tcPr>
          <w:p w14:paraId="2035BE0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0.76</w:t>
            </w:r>
          </w:p>
        </w:tc>
        <w:tc>
          <w:tcPr>
            <w:tcW w:w="1440" w:type="dxa"/>
            <w:tcBorders>
              <w:bottom w:val="single" w:sz="4" w:space="0" w:color="auto"/>
            </w:tcBorders>
            <w:noWrap/>
          </w:tcPr>
          <w:p w14:paraId="48C8C3E0" w14:textId="25865FEC"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(0.38–1.53)</w:t>
            </w:r>
          </w:p>
        </w:tc>
        <w:tc>
          <w:tcPr>
            <w:tcW w:w="317" w:type="dxa"/>
            <w:gridSpan w:val="2"/>
            <w:tcBorders>
              <w:bottom w:val="single" w:sz="4" w:space="0" w:color="auto"/>
            </w:tcBorders>
            <w:noWrap/>
          </w:tcPr>
          <w:p w14:paraId="590F4955" w14:textId="77777777" w:rsidR="0018635E" w:rsidRPr="005B49B3" w:rsidRDefault="0018635E" w:rsidP="0018635E">
            <w:pPr>
              <w:snapToGrid w:val="0"/>
              <w:spacing w:after="0" w:line="240" w:lineRule="auto"/>
              <w:rPr>
                <w:rFonts w:ascii="Arial" w:hAnsi="Arial" w:cs="Arial"/>
                <w:sz w:val="20"/>
                <w:szCs w:val="20"/>
              </w:rPr>
            </w:pPr>
          </w:p>
        </w:tc>
      </w:tr>
    </w:tbl>
    <w:p w14:paraId="550EAC93" w14:textId="77777777" w:rsidR="00E85858" w:rsidRPr="005B49B3" w:rsidRDefault="00E85858" w:rsidP="0018635E">
      <w:pPr>
        <w:spacing w:after="0" w:line="480" w:lineRule="auto"/>
        <w:rPr>
          <w:rFonts w:ascii="Arial" w:hAnsi="Arial" w:cs="Arial"/>
          <w:sz w:val="24"/>
          <w:szCs w:val="24"/>
        </w:rPr>
      </w:pPr>
    </w:p>
    <w:sectPr w:rsidR="00E85858" w:rsidRPr="005B49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143A5" w14:textId="77777777" w:rsidR="00B92098" w:rsidRDefault="00B92098" w:rsidP="00673E9E">
      <w:pPr>
        <w:spacing w:after="0" w:line="240" w:lineRule="auto"/>
      </w:pPr>
      <w:r>
        <w:separator/>
      </w:r>
    </w:p>
  </w:endnote>
  <w:endnote w:type="continuationSeparator" w:id="0">
    <w:p w14:paraId="20C1096E" w14:textId="77777777" w:rsidR="00B92098" w:rsidRDefault="00B92098" w:rsidP="00673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D31FB" w14:textId="77777777" w:rsidR="00B92098" w:rsidRDefault="00B92098" w:rsidP="00673E9E">
      <w:pPr>
        <w:spacing w:after="0" w:line="240" w:lineRule="auto"/>
      </w:pPr>
      <w:r>
        <w:separator/>
      </w:r>
    </w:p>
  </w:footnote>
  <w:footnote w:type="continuationSeparator" w:id="0">
    <w:p w14:paraId="239950C9" w14:textId="77777777" w:rsidR="00B92098" w:rsidRDefault="00B92098" w:rsidP="00673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E5AC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7A70A8F"/>
    <w:multiLevelType w:val="hybridMultilevel"/>
    <w:tmpl w:val="9F481CF8"/>
    <w:lvl w:ilvl="0" w:tplc="9200A918">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die Costello">
    <w15:presenceInfo w15:providerId="None" w15:userId="Sadie Costello"/>
  </w15:person>
  <w15:person w15:author="Kevin Chen">
    <w15:presenceInfo w15:providerId="Windows Live" w15:userId="621ce2e1a2efd5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53"/>
    <w:rsid w:val="000060CB"/>
    <w:rsid w:val="00007FB0"/>
    <w:rsid w:val="00013E86"/>
    <w:rsid w:val="00022C56"/>
    <w:rsid w:val="00023F6B"/>
    <w:rsid w:val="00032B57"/>
    <w:rsid w:val="000371A0"/>
    <w:rsid w:val="00047033"/>
    <w:rsid w:val="000479F5"/>
    <w:rsid w:val="0006252C"/>
    <w:rsid w:val="00063E02"/>
    <w:rsid w:val="00070339"/>
    <w:rsid w:val="00084183"/>
    <w:rsid w:val="00091EA5"/>
    <w:rsid w:val="000929E9"/>
    <w:rsid w:val="000B4E5D"/>
    <w:rsid w:val="000B7956"/>
    <w:rsid w:val="000D04EE"/>
    <w:rsid w:val="000D6DF9"/>
    <w:rsid w:val="000E023C"/>
    <w:rsid w:val="000E1A45"/>
    <w:rsid w:val="000E6368"/>
    <w:rsid w:val="00105DBE"/>
    <w:rsid w:val="00116B34"/>
    <w:rsid w:val="00117225"/>
    <w:rsid w:val="00126DA9"/>
    <w:rsid w:val="00133429"/>
    <w:rsid w:val="0013687F"/>
    <w:rsid w:val="00141DBE"/>
    <w:rsid w:val="001422E7"/>
    <w:rsid w:val="0015232D"/>
    <w:rsid w:val="00161BA7"/>
    <w:rsid w:val="00170BBE"/>
    <w:rsid w:val="00173D37"/>
    <w:rsid w:val="001805EA"/>
    <w:rsid w:val="00185A27"/>
    <w:rsid w:val="0018635E"/>
    <w:rsid w:val="001870FB"/>
    <w:rsid w:val="00190562"/>
    <w:rsid w:val="0019178A"/>
    <w:rsid w:val="001923F7"/>
    <w:rsid w:val="00194781"/>
    <w:rsid w:val="001A09A5"/>
    <w:rsid w:val="001A0A23"/>
    <w:rsid w:val="001B0928"/>
    <w:rsid w:val="001B1CEC"/>
    <w:rsid w:val="001B56C3"/>
    <w:rsid w:val="001D2B55"/>
    <w:rsid w:val="001E004A"/>
    <w:rsid w:val="001E0089"/>
    <w:rsid w:val="001E0677"/>
    <w:rsid w:val="001E2995"/>
    <w:rsid w:val="001E6693"/>
    <w:rsid w:val="001F7791"/>
    <w:rsid w:val="002006A6"/>
    <w:rsid w:val="00206D3D"/>
    <w:rsid w:val="00211552"/>
    <w:rsid w:val="00211997"/>
    <w:rsid w:val="0022182A"/>
    <w:rsid w:val="00231024"/>
    <w:rsid w:val="00240CAE"/>
    <w:rsid w:val="00242AB5"/>
    <w:rsid w:val="00250CA9"/>
    <w:rsid w:val="00252AB5"/>
    <w:rsid w:val="00265BF3"/>
    <w:rsid w:val="00273D41"/>
    <w:rsid w:val="0028772C"/>
    <w:rsid w:val="00290727"/>
    <w:rsid w:val="00293073"/>
    <w:rsid w:val="00294F8B"/>
    <w:rsid w:val="00295D2C"/>
    <w:rsid w:val="002A5290"/>
    <w:rsid w:val="002A5BF2"/>
    <w:rsid w:val="002A5D4A"/>
    <w:rsid w:val="002B64F3"/>
    <w:rsid w:val="002B679A"/>
    <w:rsid w:val="002C3672"/>
    <w:rsid w:val="002C5D34"/>
    <w:rsid w:val="002C5D4D"/>
    <w:rsid w:val="002F4787"/>
    <w:rsid w:val="002F6411"/>
    <w:rsid w:val="0030782F"/>
    <w:rsid w:val="003100A4"/>
    <w:rsid w:val="00310B2B"/>
    <w:rsid w:val="003123BA"/>
    <w:rsid w:val="00331013"/>
    <w:rsid w:val="003330AF"/>
    <w:rsid w:val="0034223E"/>
    <w:rsid w:val="00342B82"/>
    <w:rsid w:val="0034480E"/>
    <w:rsid w:val="0035124A"/>
    <w:rsid w:val="0036488B"/>
    <w:rsid w:val="00372D05"/>
    <w:rsid w:val="00382620"/>
    <w:rsid w:val="0038541A"/>
    <w:rsid w:val="003943D4"/>
    <w:rsid w:val="00395302"/>
    <w:rsid w:val="0039602A"/>
    <w:rsid w:val="003B4EE0"/>
    <w:rsid w:val="003B7DA3"/>
    <w:rsid w:val="003C475F"/>
    <w:rsid w:val="003E03E5"/>
    <w:rsid w:val="003F18FA"/>
    <w:rsid w:val="003F5286"/>
    <w:rsid w:val="0040718F"/>
    <w:rsid w:val="004240D7"/>
    <w:rsid w:val="0044711F"/>
    <w:rsid w:val="004503AC"/>
    <w:rsid w:val="00451F34"/>
    <w:rsid w:val="004534C3"/>
    <w:rsid w:val="00466834"/>
    <w:rsid w:val="004725E4"/>
    <w:rsid w:val="004750A3"/>
    <w:rsid w:val="00475178"/>
    <w:rsid w:val="00475297"/>
    <w:rsid w:val="004803F2"/>
    <w:rsid w:val="004831AC"/>
    <w:rsid w:val="00483A26"/>
    <w:rsid w:val="004B1630"/>
    <w:rsid w:val="004B4861"/>
    <w:rsid w:val="004B778D"/>
    <w:rsid w:val="004C44A9"/>
    <w:rsid w:val="004C6C39"/>
    <w:rsid w:val="004D2803"/>
    <w:rsid w:val="004F19ED"/>
    <w:rsid w:val="0050598C"/>
    <w:rsid w:val="0051299B"/>
    <w:rsid w:val="005129A0"/>
    <w:rsid w:val="00514356"/>
    <w:rsid w:val="00517736"/>
    <w:rsid w:val="00524289"/>
    <w:rsid w:val="00526A20"/>
    <w:rsid w:val="005508B0"/>
    <w:rsid w:val="005675F6"/>
    <w:rsid w:val="00586115"/>
    <w:rsid w:val="00587543"/>
    <w:rsid w:val="00587A56"/>
    <w:rsid w:val="00591E0A"/>
    <w:rsid w:val="005B49B3"/>
    <w:rsid w:val="005B579A"/>
    <w:rsid w:val="005B7381"/>
    <w:rsid w:val="005C691B"/>
    <w:rsid w:val="005E01FA"/>
    <w:rsid w:val="005E219D"/>
    <w:rsid w:val="005E4ADB"/>
    <w:rsid w:val="00601960"/>
    <w:rsid w:val="006042C3"/>
    <w:rsid w:val="0060678B"/>
    <w:rsid w:val="006077E2"/>
    <w:rsid w:val="0061159E"/>
    <w:rsid w:val="00616C0D"/>
    <w:rsid w:val="00617A71"/>
    <w:rsid w:val="00625403"/>
    <w:rsid w:val="00626E2D"/>
    <w:rsid w:val="00627186"/>
    <w:rsid w:val="00633DE5"/>
    <w:rsid w:val="00640FE2"/>
    <w:rsid w:val="00657C25"/>
    <w:rsid w:val="00673DA1"/>
    <w:rsid w:val="00673E9E"/>
    <w:rsid w:val="0067783A"/>
    <w:rsid w:val="00684298"/>
    <w:rsid w:val="00690003"/>
    <w:rsid w:val="00692804"/>
    <w:rsid w:val="00696435"/>
    <w:rsid w:val="006A301D"/>
    <w:rsid w:val="006A69AC"/>
    <w:rsid w:val="006D793E"/>
    <w:rsid w:val="006E2F71"/>
    <w:rsid w:val="006E5B44"/>
    <w:rsid w:val="006F2261"/>
    <w:rsid w:val="006F516C"/>
    <w:rsid w:val="006F76D2"/>
    <w:rsid w:val="007129B3"/>
    <w:rsid w:val="00722CEC"/>
    <w:rsid w:val="00726C7F"/>
    <w:rsid w:val="00727476"/>
    <w:rsid w:val="00743F29"/>
    <w:rsid w:val="00746A6A"/>
    <w:rsid w:val="00753629"/>
    <w:rsid w:val="007537D0"/>
    <w:rsid w:val="00755383"/>
    <w:rsid w:val="0075561F"/>
    <w:rsid w:val="00760C06"/>
    <w:rsid w:val="00763B2D"/>
    <w:rsid w:val="00765F07"/>
    <w:rsid w:val="00773202"/>
    <w:rsid w:val="007766AF"/>
    <w:rsid w:val="00781A6C"/>
    <w:rsid w:val="00783ACB"/>
    <w:rsid w:val="007854A1"/>
    <w:rsid w:val="0079386A"/>
    <w:rsid w:val="007A1F6E"/>
    <w:rsid w:val="007B405F"/>
    <w:rsid w:val="007C411C"/>
    <w:rsid w:val="007D6115"/>
    <w:rsid w:val="007E348E"/>
    <w:rsid w:val="007F1E7A"/>
    <w:rsid w:val="007F420B"/>
    <w:rsid w:val="007F584A"/>
    <w:rsid w:val="007F67B8"/>
    <w:rsid w:val="007F69CC"/>
    <w:rsid w:val="00801FEB"/>
    <w:rsid w:val="00802448"/>
    <w:rsid w:val="008061EC"/>
    <w:rsid w:val="008100EA"/>
    <w:rsid w:val="00822C68"/>
    <w:rsid w:val="0082353B"/>
    <w:rsid w:val="00830F74"/>
    <w:rsid w:val="0083258A"/>
    <w:rsid w:val="00836D54"/>
    <w:rsid w:val="00844495"/>
    <w:rsid w:val="00844B09"/>
    <w:rsid w:val="0085778C"/>
    <w:rsid w:val="00860BD6"/>
    <w:rsid w:val="00861B73"/>
    <w:rsid w:val="00862F6A"/>
    <w:rsid w:val="0088231B"/>
    <w:rsid w:val="0088307C"/>
    <w:rsid w:val="0088463B"/>
    <w:rsid w:val="00894FBB"/>
    <w:rsid w:val="008B6906"/>
    <w:rsid w:val="008C1375"/>
    <w:rsid w:val="008C1A19"/>
    <w:rsid w:val="008D41C0"/>
    <w:rsid w:val="008D5DE8"/>
    <w:rsid w:val="008D73AF"/>
    <w:rsid w:val="008D7BFC"/>
    <w:rsid w:val="008E1415"/>
    <w:rsid w:val="008E6290"/>
    <w:rsid w:val="008E7161"/>
    <w:rsid w:val="00904C92"/>
    <w:rsid w:val="009154E4"/>
    <w:rsid w:val="00920349"/>
    <w:rsid w:val="009307CC"/>
    <w:rsid w:val="0093372A"/>
    <w:rsid w:val="009409BE"/>
    <w:rsid w:val="00943D33"/>
    <w:rsid w:val="0094460A"/>
    <w:rsid w:val="00953CD9"/>
    <w:rsid w:val="00960B53"/>
    <w:rsid w:val="00975EA8"/>
    <w:rsid w:val="00982FA2"/>
    <w:rsid w:val="00986963"/>
    <w:rsid w:val="00991D55"/>
    <w:rsid w:val="00994BB9"/>
    <w:rsid w:val="009C1CD2"/>
    <w:rsid w:val="009D12EE"/>
    <w:rsid w:val="009D2A82"/>
    <w:rsid w:val="009E62FE"/>
    <w:rsid w:val="009F0F81"/>
    <w:rsid w:val="009F2481"/>
    <w:rsid w:val="009F4419"/>
    <w:rsid w:val="00A10848"/>
    <w:rsid w:val="00A16B3C"/>
    <w:rsid w:val="00A20735"/>
    <w:rsid w:val="00A243BC"/>
    <w:rsid w:val="00A575FD"/>
    <w:rsid w:val="00A758C5"/>
    <w:rsid w:val="00A87936"/>
    <w:rsid w:val="00A90135"/>
    <w:rsid w:val="00A90270"/>
    <w:rsid w:val="00A9167A"/>
    <w:rsid w:val="00A91816"/>
    <w:rsid w:val="00A92CBC"/>
    <w:rsid w:val="00A93E3D"/>
    <w:rsid w:val="00AA3729"/>
    <w:rsid w:val="00AB2530"/>
    <w:rsid w:val="00AB4A01"/>
    <w:rsid w:val="00AD71B8"/>
    <w:rsid w:val="00AE1F93"/>
    <w:rsid w:val="00AF2604"/>
    <w:rsid w:val="00AF47BA"/>
    <w:rsid w:val="00AF4BA2"/>
    <w:rsid w:val="00AF688F"/>
    <w:rsid w:val="00B03AC7"/>
    <w:rsid w:val="00B11DC4"/>
    <w:rsid w:val="00B1450A"/>
    <w:rsid w:val="00B24506"/>
    <w:rsid w:val="00B254F5"/>
    <w:rsid w:val="00B27EB7"/>
    <w:rsid w:val="00B36632"/>
    <w:rsid w:val="00B43807"/>
    <w:rsid w:val="00B50511"/>
    <w:rsid w:val="00B50EAB"/>
    <w:rsid w:val="00B51C3A"/>
    <w:rsid w:val="00B54E2D"/>
    <w:rsid w:val="00B620C2"/>
    <w:rsid w:val="00B64092"/>
    <w:rsid w:val="00B67CEC"/>
    <w:rsid w:val="00B715E2"/>
    <w:rsid w:val="00B72161"/>
    <w:rsid w:val="00B741FD"/>
    <w:rsid w:val="00B8432A"/>
    <w:rsid w:val="00B91007"/>
    <w:rsid w:val="00B918B6"/>
    <w:rsid w:val="00B92098"/>
    <w:rsid w:val="00B973C0"/>
    <w:rsid w:val="00BA49AA"/>
    <w:rsid w:val="00BA78DA"/>
    <w:rsid w:val="00BD55DF"/>
    <w:rsid w:val="00BE31DD"/>
    <w:rsid w:val="00BE7BCC"/>
    <w:rsid w:val="00BF0568"/>
    <w:rsid w:val="00C10F11"/>
    <w:rsid w:val="00C17392"/>
    <w:rsid w:val="00C23185"/>
    <w:rsid w:val="00C357C6"/>
    <w:rsid w:val="00C549C0"/>
    <w:rsid w:val="00C61148"/>
    <w:rsid w:val="00C63CD0"/>
    <w:rsid w:val="00C6737E"/>
    <w:rsid w:val="00C732C4"/>
    <w:rsid w:val="00C75541"/>
    <w:rsid w:val="00C84776"/>
    <w:rsid w:val="00C8625A"/>
    <w:rsid w:val="00C9292D"/>
    <w:rsid w:val="00CB664F"/>
    <w:rsid w:val="00CC3169"/>
    <w:rsid w:val="00CC46BD"/>
    <w:rsid w:val="00CE75F7"/>
    <w:rsid w:val="00D0186F"/>
    <w:rsid w:val="00D06769"/>
    <w:rsid w:val="00D14739"/>
    <w:rsid w:val="00D16C33"/>
    <w:rsid w:val="00D26113"/>
    <w:rsid w:val="00D31B4F"/>
    <w:rsid w:val="00D37C8D"/>
    <w:rsid w:val="00D41DFE"/>
    <w:rsid w:val="00D41EBB"/>
    <w:rsid w:val="00D44BD4"/>
    <w:rsid w:val="00D4697E"/>
    <w:rsid w:val="00D52FB5"/>
    <w:rsid w:val="00D9152C"/>
    <w:rsid w:val="00D93EEE"/>
    <w:rsid w:val="00D9618A"/>
    <w:rsid w:val="00DA016A"/>
    <w:rsid w:val="00DA2C19"/>
    <w:rsid w:val="00DA4AEC"/>
    <w:rsid w:val="00DA4C33"/>
    <w:rsid w:val="00DA78A0"/>
    <w:rsid w:val="00DC4B05"/>
    <w:rsid w:val="00DD270E"/>
    <w:rsid w:val="00DD6803"/>
    <w:rsid w:val="00DE1F86"/>
    <w:rsid w:val="00DE3B5E"/>
    <w:rsid w:val="00DE3DFC"/>
    <w:rsid w:val="00DF0C27"/>
    <w:rsid w:val="00DF219C"/>
    <w:rsid w:val="00E03ACA"/>
    <w:rsid w:val="00E254B0"/>
    <w:rsid w:val="00E263F1"/>
    <w:rsid w:val="00E32D8E"/>
    <w:rsid w:val="00E47361"/>
    <w:rsid w:val="00E47A4C"/>
    <w:rsid w:val="00E57100"/>
    <w:rsid w:val="00E84C25"/>
    <w:rsid w:val="00E85613"/>
    <w:rsid w:val="00E85858"/>
    <w:rsid w:val="00E97568"/>
    <w:rsid w:val="00EA46CA"/>
    <w:rsid w:val="00EA74B9"/>
    <w:rsid w:val="00EC597E"/>
    <w:rsid w:val="00EC628C"/>
    <w:rsid w:val="00EC7A35"/>
    <w:rsid w:val="00ED1119"/>
    <w:rsid w:val="00ED4F40"/>
    <w:rsid w:val="00EE188B"/>
    <w:rsid w:val="00EF2979"/>
    <w:rsid w:val="00EF7363"/>
    <w:rsid w:val="00F10AAC"/>
    <w:rsid w:val="00F12A33"/>
    <w:rsid w:val="00F1570A"/>
    <w:rsid w:val="00F213F7"/>
    <w:rsid w:val="00F241F6"/>
    <w:rsid w:val="00F255A6"/>
    <w:rsid w:val="00F31377"/>
    <w:rsid w:val="00F3656B"/>
    <w:rsid w:val="00F5602E"/>
    <w:rsid w:val="00F66AB0"/>
    <w:rsid w:val="00F670EB"/>
    <w:rsid w:val="00F70EA6"/>
    <w:rsid w:val="00F70F1A"/>
    <w:rsid w:val="00F7297B"/>
    <w:rsid w:val="00F74FA9"/>
    <w:rsid w:val="00F83453"/>
    <w:rsid w:val="00F8413E"/>
    <w:rsid w:val="00F842E2"/>
    <w:rsid w:val="00F9211B"/>
    <w:rsid w:val="00FB61C0"/>
    <w:rsid w:val="00FC5BFE"/>
    <w:rsid w:val="00FD52D1"/>
    <w:rsid w:val="00FD7594"/>
    <w:rsid w:val="00FE157D"/>
    <w:rsid w:val="00FE4651"/>
    <w:rsid w:val="00FE5FF3"/>
    <w:rsid w:val="00FE694C"/>
    <w:rsid w:val="00FE71DF"/>
    <w:rsid w:val="00FE7812"/>
    <w:rsid w:val="00FF4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90CC3"/>
  <w15:docId w15:val="{61FB9CA2-5F42-E144-9A8F-C51CC2E5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620C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B620C2"/>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B620C2"/>
    <w:pPr>
      <w:keepNext/>
      <w:keepLines/>
      <w:spacing w:before="200" w:after="0" w:line="240" w:lineRule="auto"/>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B620C2"/>
    <w:pPr>
      <w:keepNext/>
      <w:keepLines/>
      <w:spacing w:before="200" w:after="0" w:line="240" w:lineRule="auto"/>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link w:val="Heading5Char"/>
    <w:uiPriority w:val="9"/>
    <w:unhideWhenUsed/>
    <w:qFormat/>
    <w:rsid w:val="00B620C2"/>
    <w:pPr>
      <w:keepNext/>
      <w:keepLines/>
      <w:spacing w:before="200" w:after="0" w:line="240" w:lineRule="auto"/>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link w:val="Heading6Char"/>
    <w:uiPriority w:val="9"/>
    <w:unhideWhenUsed/>
    <w:qFormat/>
    <w:rsid w:val="00B620C2"/>
    <w:pPr>
      <w:keepNext/>
      <w:keepLines/>
      <w:spacing w:before="200" w:after="0" w:line="240" w:lineRule="auto"/>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link w:val="Heading7Char"/>
    <w:uiPriority w:val="9"/>
    <w:unhideWhenUsed/>
    <w:qFormat/>
    <w:rsid w:val="00B620C2"/>
    <w:pPr>
      <w:keepNext/>
      <w:keepLines/>
      <w:spacing w:before="200" w:after="0" w:line="240" w:lineRule="auto"/>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link w:val="Heading8Char"/>
    <w:uiPriority w:val="9"/>
    <w:unhideWhenUsed/>
    <w:qFormat/>
    <w:rsid w:val="00B620C2"/>
    <w:pPr>
      <w:keepNext/>
      <w:keepLines/>
      <w:spacing w:before="200" w:after="0" w:line="240" w:lineRule="auto"/>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link w:val="Heading9Char"/>
    <w:uiPriority w:val="9"/>
    <w:unhideWhenUsed/>
    <w:qFormat/>
    <w:rsid w:val="00B620C2"/>
    <w:pPr>
      <w:keepNext/>
      <w:keepLines/>
      <w:spacing w:before="200" w:after="0" w:line="240" w:lineRule="auto"/>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20C2"/>
    <w:pPr>
      <w:spacing w:before="180" w:after="180" w:line="240" w:lineRule="auto"/>
    </w:pPr>
    <w:rPr>
      <w:sz w:val="24"/>
      <w:szCs w:val="24"/>
    </w:rPr>
  </w:style>
  <w:style w:type="character" w:customStyle="1" w:styleId="BodyTextChar">
    <w:name w:val="Body Text Char"/>
    <w:basedOn w:val="DefaultParagraphFont"/>
    <w:link w:val="BodyText"/>
    <w:rsid w:val="00B620C2"/>
    <w:rPr>
      <w:sz w:val="24"/>
      <w:szCs w:val="24"/>
    </w:rPr>
  </w:style>
  <w:style w:type="character" w:customStyle="1" w:styleId="Heading1Char">
    <w:name w:val="Heading 1 Char"/>
    <w:basedOn w:val="DefaultParagraphFont"/>
    <w:link w:val="Heading1"/>
    <w:uiPriority w:val="9"/>
    <w:rsid w:val="00B620C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620C2"/>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B620C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620C2"/>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B620C2"/>
    <w:rPr>
      <w:rFonts w:asciiTheme="majorHAnsi" w:eastAsiaTheme="majorEastAsia" w:hAnsiTheme="majorHAnsi" w:cstheme="majorBidi"/>
      <w:i/>
      <w:iCs/>
      <w:color w:val="4F81BD" w:themeColor="accent1"/>
      <w:sz w:val="24"/>
      <w:szCs w:val="24"/>
    </w:rPr>
  </w:style>
  <w:style w:type="character" w:customStyle="1" w:styleId="Heading6Char">
    <w:name w:val="Heading 6 Char"/>
    <w:basedOn w:val="DefaultParagraphFont"/>
    <w:link w:val="Heading6"/>
    <w:uiPriority w:val="9"/>
    <w:rsid w:val="00B620C2"/>
    <w:rPr>
      <w:rFonts w:asciiTheme="majorHAnsi" w:eastAsiaTheme="majorEastAsia" w:hAnsiTheme="majorHAnsi" w:cstheme="majorBidi"/>
      <w:color w:val="4F81BD" w:themeColor="accent1"/>
      <w:sz w:val="24"/>
      <w:szCs w:val="24"/>
    </w:rPr>
  </w:style>
  <w:style w:type="character" w:customStyle="1" w:styleId="Heading7Char">
    <w:name w:val="Heading 7 Char"/>
    <w:basedOn w:val="DefaultParagraphFont"/>
    <w:link w:val="Heading7"/>
    <w:uiPriority w:val="9"/>
    <w:rsid w:val="00B620C2"/>
    <w:rPr>
      <w:rFonts w:asciiTheme="majorHAnsi" w:eastAsiaTheme="majorEastAsia" w:hAnsiTheme="majorHAnsi" w:cstheme="majorBidi"/>
      <w:color w:val="4F81BD" w:themeColor="accent1"/>
      <w:sz w:val="24"/>
      <w:szCs w:val="24"/>
    </w:rPr>
  </w:style>
  <w:style w:type="character" w:customStyle="1" w:styleId="Heading8Char">
    <w:name w:val="Heading 8 Char"/>
    <w:basedOn w:val="DefaultParagraphFont"/>
    <w:link w:val="Heading8"/>
    <w:uiPriority w:val="9"/>
    <w:rsid w:val="00B620C2"/>
    <w:rPr>
      <w:rFonts w:asciiTheme="majorHAnsi" w:eastAsiaTheme="majorEastAsia" w:hAnsiTheme="majorHAnsi" w:cstheme="majorBidi"/>
      <w:color w:val="4F81BD" w:themeColor="accent1"/>
      <w:sz w:val="24"/>
      <w:szCs w:val="24"/>
    </w:rPr>
  </w:style>
  <w:style w:type="character" w:customStyle="1" w:styleId="Heading9Char">
    <w:name w:val="Heading 9 Char"/>
    <w:basedOn w:val="DefaultParagraphFont"/>
    <w:link w:val="Heading9"/>
    <w:uiPriority w:val="9"/>
    <w:rsid w:val="00B620C2"/>
    <w:rPr>
      <w:rFonts w:asciiTheme="majorHAnsi" w:eastAsiaTheme="majorEastAsia" w:hAnsiTheme="majorHAnsi" w:cstheme="majorBidi"/>
      <w:color w:val="4F81BD" w:themeColor="accent1"/>
      <w:sz w:val="24"/>
      <w:szCs w:val="24"/>
    </w:rPr>
  </w:style>
  <w:style w:type="paragraph" w:styleId="BalloonText">
    <w:name w:val="Balloon Text"/>
    <w:basedOn w:val="Normal"/>
    <w:link w:val="BalloonTextChar"/>
    <w:semiHidden/>
    <w:unhideWhenUsed/>
    <w:rsid w:val="00344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34480E"/>
    <w:rPr>
      <w:rFonts w:ascii="Segoe UI" w:hAnsi="Segoe UI" w:cs="Segoe UI"/>
      <w:sz w:val="18"/>
      <w:szCs w:val="18"/>
    </w:rPr>
  </w:style>
  <w:style w:type="character" w:styleId="CommentReference">
    <w:name w:val="annotation reference"/>
    <w:basedOn w:val="DefaultParagraphFont"/>
    <w:semiHidden/>
    <w:unhideWhenUsed/>
    <w:rsid w:val="00CB664F"/>
    <w:rPr>
      <w:sz w:val="16"/>
      <w:szCs w:val="16"/>
    </w:rPr>
  </w:style>
  <w:style w:type="paragraph" w:styleId="CommentText">
    <w:name w:val="annotation text"/>
    <w:basedOn w:val="Normal"/>
    <w:link w:val="CommentTextChar"/>
    <w:unhideWhenUsed/>
    <w:rsid w:val="00CB664F"/>
    <w:pPr>
      <w:spacing w:line="240" w:lineRule="auto"/>
    </w:pPr>
    <w:rPr>
      <w:sz w:val="20"/>
      <w:szCs w:val="20"/>
    </w:rPr>
  </w:style>
  <w:style w:type="character" w:customStyle="1" w:styleId="CommentTextChar">
    <w:name w:val="Comment Text Char"/>
    <w:basedOn w:val="DefaultParagraphFont"/>
    <w:link w:val="CommentText"/>
    <w:rsid w:val="00CB664F"/>
    <w:rPr>
      <w:sz w:val="20"/>
      <w:szCs w:val="20"/>
    </w:rPr>
  </w:style>
  <w:style w:type="paragraph" w:styleId="CommentSubject">
    <w:name w:val="annotation subject"/>
    <w:basedOn w:val="CommentText"/>
    <w:next w:val="CommentText"/>
    <w:link w:val="CommentSubjectChar"/>
    <w:semiHidden/>
    <w:unhideWhenUsed/>
    <w:rsid w:val="00CB664F"/>
    <w:rPr>
      <w:b/>
      <w:bCs/>
    </w:rPr>
  </w:style>
  <w:style w:type="character" w:customStyle="1" w:styleId="CommentSubjectChar">
    <w:name w:val="Comment Subject Char"/>
    <w:basedOn w:val="CommentTextChar"/>
    <w:link w:val="CommentSubject"/>
    <w:semiHidden/>
    <w:rsid w:val="00CB664F"/>
    <w:rPr>
      <w:b/>
      <w:bCs/>
      <w:sz w:val="20"/>
      <w:szCs w:val="20"/>
    </w:rPr>
  </w:style>
  <w:style w:type="paragraph" w:customStyle="1" w:styleId="Compact">
    <w:name w:val="Compact"/>
    <w:basedOn w:val="BodyText"/>
    <w:qFormat/>
    <w:rsid w:val="00B620C2"/>
    <w:pPr>
      <w:spacing w:before="36" w:after="36"/>
    </w:pPr>
  </w:style>
  <w:style w:type="table" w:customStyle="1" w:styleId="Table">
    <w:name w:val="Table"/>
    <w:semiHidden/>
    <w:unhideWhenUsed/>
    <w:qFormat/>
    <w:rsid w:val="00B620C2"/>
    <w:pPr>
      <w:spacing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B620C2"/>
    <w:pPr>
      <w:keepNext/>
      <w:spacing w:after="120"/>
    </w:pPr>
    <w:rPr>
      <w:b w:val="0"/>
      <w:bCs w:val="0"/>
      <w:i/>
      <w:color w:val="auto"/>
      <w:sz w:val="24"/>
      <w:szCs w:val="24"/>
    </w:rPr>
  </w:style>
  <w:style w:type="paragraph" w:styleId="Caption">
    <w:name w:val="caption"/>
    <w:basedOn w:val="Normal"/>
    <w:next w:val="Normal"/>
    <w:link w:val="CaptionChar"/>
    <w:unhideWhenUsed/>
    <w:qFormat/>
    <w:rsid w:val="00B620C2"/>
    <w:pPr>
      <w:spacing w:line="240" w:lineRule="auto"/>
    </w:pPr>
    <w:rPr>
      <w:b/>
      <w:bCs/>
      <w:color w:val="4F81BD" w:themeColor="accent1"/>
      <w:sz w:val="18"/>
      <w:szCs w:val="18"/>
    </w:rPr>
  </w:style>
  <w:style w:type="character" w:customStyle="1" w:styleId="CaptionChar">
    <w:name w:val="Caption Char"/>
    <w:basedOn w:val="DefaultParagraphFont"/>
    <w:link w:val="Caption"/>
    <w:rsid w:val="00B620C2"/>
    <w:rPr>
      <w:b/>
      <w:bCs/>
      <w:color w:val="4F81BD" w:themeColor="accent1"/>
      <w:sz w:val="18"/>
      <w:szCs w:val="18"/>
    </w:rPr>
  </w:style>
  <w:style w:type="paragraph" w:customStyle="1" w:styleId="FirstParagraph">
    <w:name w:val="First Paragraph"/>
    <w:basedOn w:val="BodyText"/>
    <w:next w:val="BodyText"/>
    <w:qFormat/>
    <w:rsid w:val="00B620C2"/>
  </w:style>
  <w:style w:type="paragraph" w:styleId="Title">
    <w:name w:val="Title"/>
    <w:basedOn w:val="Normal"/>
    <w:next w:val="BodyText"/>
    <w:link w:val="TitleChar"/>
    <w:qFormat/>
    <w:rsid w:val="00B620C2"/>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B620C2"/>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B620C2"/>
    <w:pPr>
      <w:spacing w:before="240"/>
    </w:pPr>
    <w:rPr>
      <w:sz w:val="30"/>
      <w:szCs w:val="30"/>
    </w:rPr>
  </w:style>
  <w:style w:type="character" w:customStyle="1" w:styleId="SubtitleChar">
    <w:name w:val="Subtitle Char"/>
    <w:basedOn w:val="DefaultParagraphFont"/>
    <w:link w:val="Subtitle"/>
    <w:rsid w:val="00B620C2"/>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B620C2"/>
    <w:pPr>
      <w:keepNext/>
      <w:keepLines/>
      <w:spacing w:line="240" w:lineRule="auto"/>
      <w:jc w:val="center"/>
    </w:pPr>
    <w:rPr>
      <w:sz w:val="24"/>
      <w:szCs w:val="24"/>
    </w:rPr>
  </w:style>
  <w:style w:type="paragraph" w:styleId="Date">
    <w:name w:val="Date"/>
    <w:next w:val="BodyText"/>
    <w:link w:val="DateChar"/>
    <w:qFormat/>
    <w:rsid w:val="00B620C2"/>
    <w:pPr>
      <w:keepNext/>
      <w:keepLines/>
      <w:spacing w:line="240" w:lineRule="auto"/>
      <w:jc w:val="center"/>
    </w:pPr>
    <w:rPr>
      <w:sz w:val="24"/>
      <w:szCs w:val="24"/>
    </w:rPr>
  </w:style>
  <w:style w:type="character" w:customStyle="1" w:styleId="DateChar">
    <w:name w:val="Date Char"/>
    <w:basedOn w:val="DefaultParagraphFont"/>
    <w:link w:val="Date"/>
    <w:rsid w:val="00B620C2"/>
    <w:rPr>
      <w:sz w:val="24"/>
      <w:szCs w:val="24"/>
    </w:rPr>
  </w:style>
  <w:style w:type="paragraph" w:customStyle="1" w:styleId="Abstract">
    <w:name w:val="Abstract"/>
    <w:basedOn w:val="Normal"/>
    <w:next w:val="BodyText"/>
    <w:qFormat/>
    <w:rsid w:val="00B620C2"/>
    <w:pPr>
      <w:keepNext/>
      <w:keepLines/>
      <w:spacing w:before="300" w:after="300" w:line="240" w:lineRule="auto"/>
    </w:pPr>
    <w:rPr>
      <w:sz w:val="20"/>
      <w:szCs w:val="20"/>
    </w:rPr>
  </w:style>
  <w:style w:type="paragraph" w:styleId="Bibliography">
    <w:name w:val="Bibliography"/>
    <w:basedOn w:val="Normal"/>
    <w:qFormat/>
    <w:rsid w:val="00B620C2"/>
    <w:pPr>
      <w:spacing w:line="240" w:lineRule="auto"/>
    </w:pPr>
    <w:rPr>
      <w:sz w:val="24"/>
      <w:szCs w:val="24"/>
    </w:rPr>
  </w:style>
  <w:style w:type="paragraph" w:styleId="BlockText">
    <w:name w:val="Block Text"/>
    <w:basedOn w:val="BodyText"/>
    <w:next w:val="BodyText"/>
    <w:uiPriority w:val="9"/>
    <w:unhideWhenUsed/>
    <w:qFormat/>
    <w:rsid w:val="00B620C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B620C2"/>
    <w:pPr>
      <w:spacing w:line="240" w:lineRule="auto"/>
    </w:pPr>
    <w:rPr>
      <w:sz w:val="24"/>
      <w:szCs w:val="24"/>
    </w:rPr>
  </w:style>
  <w:style w:type="character" w:customStyle="1" w:styleId="FootnoteTextChar">
    <w:name w:val="Footnote Text Char"/>
    <w:basedOn w:val="DefaultParagraphFont"/>
    <w:link w:val="FootnoteText"/>
    <w:uiPriority w:val="9"/>
    <w:rsid w:val="00B620C2"/>
    <w:rPr>
      <w:sz w:val="24"/>
      <w:szCs w:val="24"/>
    </w:rPr>
  </w:style>
  <w:style w:type="paragraph" w:customStyle="1" w:styleId="DefinitionTerm">
    <w:name w:val="Definition Term"/>
    <w:basedOn w:val="Normal"/>
    <w:next w:val="Definition"/>
    <w:rsid w:val="00B620C2"/>
    <w:pPr>
      <w:keepNext/>
      <w:keepLines/>
      <w:spacing w:after="0" w:line="240" w:lineRule="auto"/>
    </w:pPr>
    <w:rPr>
      <w:b/>
      <w:sz w:val="24"/>
      <w:szCs w:val="24"/>
    </w:rPr>
  </w:style>
  <w:style w:type="paragraph" w:customStyle="1" w:styleId="Definition">
    <w:name w:val="Definition"/>
    <w:basedOn w:val="Normal"/>
    <w:rsid w:val="00B620C2"/>
    <w:pPr>
      <w:spacing w:line="240" w:lineRule="auto"/>
    </w:pPr>
    <w:rPr>
      <w:sz w:val="24"/>
      <w:szCs w:val="24"/>
    </w:rPr>
  </w:style>
  <w:style w:type="paragraph" w:customStyle="1" w:styleId="ImageCaption">
    <w:name w:val="Image Caption"/>
    <w:basedOn w:val="Caption"/>
    <w:rsid w:val="00B620C2"/>
    <w:pPr>
      <w:spacing w:after="120"/>
    </w:pPr>
    <w:rPr>
      <w:b w:val="0"/>
      <w:bCs w:val="0"/>
      <w:i/>
      <w:color w:val="auto"/>
      <w:sz w:val="24"/>
      <w:szCs w:val="24"/>
    </w:rPr>
  </w:style>
  <w:style w:type="paragraph" w:customStyle="1" w:styleId="Figure">
    <w:name w:val="Figure"/>
    <w:basedOn w:val="Normal"/>
    <w:rsid w:val="00B620C2"/>
    <w:pPr>
      <w:spacing w:line="240" w:lineRule="auto"/>
    </w:pPr>
    <w:rPr>
      <w:sz w:val="24"/>
      <w:szCs w:val="24"/>
    </w:rPr>
  </w:style>
  <w:style w:type="paragraph" w:customStyle="1" w:styleId="CaptionedFigure">
    <w:name w:val="Captioned Figure"/>
    <w:basedOn w:val="Figure"/>
    <w:rsid w:val="00B620C2"/>
    <w:pPr>
      <w:keepNext/>
    </w:pPr>
  </w:style>
  <w:style w:type="character" w:customStyle="1" w:styleId="VerbatimChar">
    <w:name w:val="Verbatim Char"/>
    <w:basedOn w:val="CaptionChar"/>
    <w:link w:val="SourceCode"/>
    <w:rsid w:val="00B620C2"/>
    <w:rPr>
      <w:rFonts w:ascii="Consolas" w:hAnsi="Consolas"/>
      <w:b/>
      <w:bCs/>
      <w:color w:val="4F81BD" w:themeColor="accent1"/>
      <w:sz w:val="18"/>
      <w:szCs w:val="18"/>
      <w:shd w:val="clear" w:color="auto" w:fill="F8F8F8"/>
    </w:rPr>
  </w:style>
  <w:style w:type="paragraph" w:customStyle="1" w:styleId="SourceCode">
    <w:name w:val="Source Code"/>
    <w:basedOn w:val="Normal"/>
    <w:link w:val="VerbatimChar"/>
    <w:rsid w:val="00B620C2"/>
    <w:pPr>
      <w:shd w:val="clear" w:color="auto" w:fill="F8F8F8"/>
      <w:wordWrap w:val="0"/>
      <w:spacing w:line="240" w:lineRule="auto"/>
    </w:pPr>
    <w:rPr>
      <w:rFonts w:ascii="Consolas" w:hAnsi="Consolas"/>
      <w:b/>
      <w:bCs/>
      <w:color w:val="4F81BD" w:themeColor="accent1"/>
      <w:szCs w:val="18"/>
    </w:rPr>
  </w:style>
  <w:style w:type="character" w:styleId="FootnoteReference">
    <w:name w:val="footnote reference"/>
    <w:basedOn w:val="CaptionChar"/>
    <w:rsid w:val="00B620C2"/>
    <w:rPr>
      <w:b/>
      <w:bCs/>
      <w:color w:val="4F81BD" w:themeColor="accent1"/>
      <w:sz w:val="18"/>
      <w:szCs w:val="18"/>
      <w:vertAlign w:val="superscript"/>
    </w:rPr>
  </w:style>
  <w:style w:type="character" w:styleId="Hyperlink">
    <w:name w:val="Hyperlink"/>
    <w:basedOn w:val="CaptionChar"/>
    <w:rsid w:val="00B620C2"/>
    <w:rPr>
      <w:b/>
      <w:bCs/>
      <w:color w:val="4F81BD" w:themeColor="accent1"/>
      <w:sz w:val="18"/>
      <w:szCs w:val="18"/>
    </w:rPr>
  </w:style>
  <w:style w:type="paragraph" w:styleId="TOCHeading">
    <w:name w:val="TOC Heading"/>
    <w:basedOn w:val="Heading1"/>
    <w:next w:val="BodyText"/>
    <w:uiPriority w:val="39"/>
    <w:unhideWhenUsed/>
    <w:qFormat/>
    <w:rsid w:val="00B620C2"/>
    <w:pPr>
      <w:spacing w:before="240" w:line="259" w:lineRule="auto"/>
      <w:outlineLvl w:val="9"/>
    </w:pPr>
    <w:rPr>
      <w:b w:val="0"/>
      <w:bCs w:val="0"/>
      <w:color w:val="365F91" w:themeColor="accent1" w:themeShade="BF"/>
    </w:rPr>
  </w:style>
  <w:style w:type="character" w:customStyle="1" w:styleId="KeywordTok">
    <w:name w:val="KeywordTok"/>
    <w:basedOn w:val="VerbatimChar"/>
    <w:rsid w:val="00B620C2"/>
    <w:rPr>
      <w:rFonts w:ascii="Consolas" w:hAnsi="Consolas"/>
      <w:b w:val="0"/>
      <w:bCs/>
      <w:color w:val="204A87"/>
      <w:sz w:val="18"/>
      <w:szCs w:val="18"/>
      <w:shd w:val="clear" w:color="auto" w:fill="F8F8F8"/>
    </w:rPr>
  </w:style>
  <w:style w:type="character" w:customStyle="1" w:styleId="DataTypeTok">
    <w:name w:val="DataTypeTok"/>
    <w:basedOn w:val="VerbatimChar"/>
    <w:rsid w:val="00B620C2"/>
    <w:rPr>
      <w:rFonts w:ascii="Consolas" w:hAnsi="Consolas"/>
      <w:b/>
      <w:bCs/>
      <w:color w:val="204A87"/>
      <w:sz w:val="18"/>
      <w:szCs w:val="18"/>
      <w:shd w:val="clear" w:color="auto" w:fill="F8F8F8"/>
    </w:rPr>
  </w:style>
  <w:style w:type="character" w:customStyle="1" w:styleId="DecValTok">
    <w:name w:val="DecValTok"/>
    <w:basedOn w:val="VerbatimChar"/>
    <w:rsid w:val="00B620C2"/>
    <w:rPr>
      <w:rFonts w:ascii="Consolas" w:hAnsi="Consolas"/>
      <w:b/>
      <w:bCs/>
      <w:color w:val="0000CF"/>
      <w:sz w:val="18"/>
      <w:szCs w:val="18"/>
      <w:shd w:val="clear" w:color="auto" w:fill="F8F8F8"/>
    </w:rPr>
  </w:style>
  <w:style w:type="character" w:customStyle="1" w:styleId="BaseNTok">
    <w:name w:val="BaseNTok"/>
    <w:basedOn w:val="VerbatimChar"/>
    <w:rsid w:val="00B620C2"/>
    <w:rPr>
      <w:rFonts w:ascii="Consolas" w:hAnsi="Consolas"/>
      <w:b/>
      <w:bCs/>
      <w:color w:val="0000CF"/>
      <w:sz w:val="18"/>
      <w:szCs w:val="18"/>
      <w:shd w:val="clear" w:color="auto" w:fill="F8F8F8"/>
    </w:rPr>
  </w:style>
  <w:style w:type="character" w:customStyle="1" w:styleId="FloatTok">
    <w:name w:val="FloatTok"/>
    <w:basedOn w:val="VerbatimChar"/>
    <w:rsid w:val="00B620C2"/>
    <w:rPr>
      <w:rFonts w:ascii="Consolas" w:hAnsi="Consolas"/>
      <w:b/>
      <w:bCs/>
      <w:color w:val="0000CF"/>
      <w:sz w:val="18"/>
      <w:szCs w:val="18"/>
      <w:shd w:val="clear" w:color="auto" w:fill="F8F8F8"/>
    </w:rPr>
  </w:style>
  <w:style w:type="character" w:customStyle="1" w:styleId="ConstantTok">
    <w:name w:val="ConstantTok"/>
    <w:basedOn w:val="VerbatimChar"/>
    <w:rsid w:val="00B620C2"/>
    <w:rPr>
      <w:rFonts w:ascii="Consolas" w:hAnsi="Consolas"/>
      <w:b/>
      <w:bCs/>
      <w:color w:val="000000"/>
      <w:sz w:val="18"/>
      <w:szCs w:val="18"/>
      <w:shd w:val="clear" w:color="auto" w:fill="F8F8F8"/>
    </w:rPr>
  </w:style>
  <w:style w:type="character" w:customStyle="1" w:styleId="CharTok">
    <w:name w:val="CharTok"/>
    <w:basedOn w:val="VerbatimChar"/>
    <w:rsid w:val="00B620C2"/>
    <w:rPr>
      <w:rFonts w:ascii="Consolas" w:hAnsi="Consolas"/>
      <w:b/>
      <w:bCs/>
      <w:color w:val="4E9A06"/>
      <w:sz w:val="18"/>
      <w:szCs w:val="18"/>
      <w:shd w:val="clear" w:color="auto" w:fill="F8F8F8"/>
    </w:rPr>
  </w:style>
  <w:style w:type="character" w:customStyle="1" w:styleId="SpecialCharTok">
    <w:name w:val="SpecialCharTok"/>
    <w:basedOn w:val="VerbatimChar"/>
    <w:rsid w:val="00B620C2"/>
    <w:rPr>
      <w:rFonts w:ascii="Consolas" w:hAnsi="Consolas"/>
      <w:b/>
      <w:bCs/>
      <w:color w:val="000000"/>
      <w:sz w:val="18"/>
      <w:szCs w:val="18"/>
      <w:shd w:val="clear" w:color="auto" w:fill="F8F8F8"/>
    </w:rPr>
  </w:style>
  <w:style w:type="character" w:customStyle="1" w:styleId="StringTok">
    <w:name w:val="StringTok"/>
    <w:basedOn w:val="VerbatimChar"/>
    <w:rsid w:val="00B620C2"/>
    <w:rPr>
      <w:rFonts w:ascii="Consolas" w:hAnsi="Consolas"/>
      <w:b/>
      <w:bCs/>
      <w:color w:val="4E9A06"/>
      <w:sz w:val="18"/>
      <w:szCs w:val="18"/>
      <w:shd w:val="clear" w:color="auto" w:fill="F8F8F8"/>
    </w:rPr>
  </w:style>
  <w:style w:type="character" w:customStyle="1" w:styleId="VerbatimStringTok">
    <w:name w:val="VerbatimStringTok"/>
    <w:basedOn w:val="VerbatimChar"/>
    <w:rsid w:val="00B620C2"/>
    <w:rPr>
      <w:rFonts w:ascii="Consolas" w:hAnsi="Consolas"/>
      <w:b/>
      <w:bCs/>
      <w:color w:val="4E9A06"/>
      <w:sz w:val="18"/>
      <w:szCs w:val="18"/>
      <w:shd w:val="clear" w:color="auto" w:fill="F8F8F8"/>
    </w:rPr>
  </w:style>
  <w:style w:type="character" w:customStyle="1" w:styleId="SpecialStringTok">
    <w:name w:val="SpecialStringTok"/>
    <w:basedOn w:val="VerbatimChar"/>
    <w:rsid w:val="00B620C2"/>
    <w:rPr>
      <w:rFonts w:ascii="Consolas" w:hAnsi="Consolas"/>
      <w:b/>
      <w:bCs/>
      <w:color w:val="4E9A06"/>
      <w:sz w:val="18"/>
      <w:szCs w:val="18"/>
      <w:shd w:val="clear" w:color="auto" w:fill="F8F8F8"/>
    </w:rPr>
  </w:style>
  <w:style w:type="character" w:customStyle="1" w:styleId="ImportTok">
    <w:name w:val="ImportTok"/>
    <w:basedOn w:val="VerbatimChar"/>
    <w:rsid w:val="00B620C2"/>
    <w:rPr>
      <w:rFonts w:ascii="Consolas" w:hAnsi="Consolas"/>
      <w:b/>
      <w:bCs/>
      <w:color w:val="4F81BD" w:themeColor="accent1"/>
      <w:sz w:val="18"/>
      <w:szCs w:val="18"/>
      <w:shd w:val="clear" w:color="auto" w:fill="F8F8F8"/>
    </w:rPr>
  </w:style>
  <w:style w:type="character" w:customStyle="1" w:styleId="CommentTok">
    <w:name w:val="CommentTok"/>
    <w:basedOn w:val="VerbatimChar"/>
    <w:rsid w:val="00B620C2"/>
    <w:rPr>
      <w:rFonts w:ascii="Consolas" w:hAnsi="Consolas"/>
      <w:b/>
      <w:bCs/>
      <w:i/>
      <w:color w:val="8F5902"/>
      <w:sz w:val="18"/>
      <w:szCs w:val="18"/>
      <w:shd w:val="clear" w:color="auto" w:fill="F8F8F8"/>
    </w:rPr>
  </w:style>
  <w:style w:type="character" w:customStyle="1" w:styleId="DocumentationTok">
    <w:name w:val="DocumentationTok"/>
    <w:basedOn w:val="VerbatimChar"/>
    <w:rsid w:val="00B620C2"/>
    <w:rPr>
      <w:rFonts w:ascii="Consolas" w:hAnsi="Consolas"/>
      <w:b w:val="0"/>
      <w:bCs/>
      <w:i/>
      <w:color w:val="8F5902"/>
      <w:sz w:val="18"/>
      <w:szCs w:val="18"/>
      <w:shd w:val="clear" w:color="auto" w:fill="F8F8F8"/>
    </w:rPr>
  </w:style>
  <w:style w:type="character" w:customStyle="1" w:styleId="AnnotationTok">
    <w:name w:val="AnnotationTok"/>
    <w:basedOn w:val="VerbatimChar"/>
    <w:rsid w:val="00B620C2"/>
    <w:rPr>
      <w:rFonts w:ascii="Consolas" w:hAnsi="Consolas"/>
      <w:b w:val="0"/>
      <w:bCs/>
      <w:i/>
      <w:color w:val="8F5902"/>
      <w:sz w:val="18"/>
      <w:szCs w:val="18"/>
      <w:shd w:val="clear" w:color="auto" w:fill="F8F8F8"/>
    </w:rPr>
  </w:style>
  <w:style w:type="character" w:customStyle="1" w:styleId="CommentVarTok">
    <w:name w:val="CommentVarTok"/>
    <w:basedOn w:val="VerbatimChar"/>
    <w:rsid w:val="00B620C2"/>
    <w:rPr>
      <w:rFonts w:ascii="Consolas" w:hAnsi="Consolas"/>
      <w:b w:val="0"/>
      <w:bCs/>
      <w:i/>
      <w:color w:val="8F5902"/>
      <w:sz w:val="18"/>
      <w:szCs w:val="18"/>
      <w:shd w:val="clear" w:color="auto" w:fill="F8F8F8"/>
    </w:rPr>
  </w:style>
  <w:style w:type="character" w:customStyle="1" w:styleId="OtherTok">
    <w:name w:val="OtherTok"/>
    <w:basedOn w:val="VerbatimChar"/>
    <w:rsid w:val="00B620C2"/>
    <w:rPr>
      <w:rFonts w:ascii="Consolas" w:hAnsi="Consolas"/>
      <w:b/>
      <w:bCs/>
      <w:color w:val="8F5902"/>
      <w:sz w:val="18"/>
      <w:szCs w:val="18"/>
      <w:shd w:val="clear" w:color="auto" w:fill="F8F8F8"/>
    </w:rPr>
  </w:style>
  <w:style w:type="character" w:customStyle="1" w:styleId="FunctionTok">
    <w:name w:val="FunctionTok"/>
    <w:basedOn w:val="VerbatimChar"/>
    <w:rsid w:val="00B620C2"/>
    <w:rPr>
      <w:rFonts w:ascii="Consolas" w:hAnsi="Consolas"/>
      <w:b/>
      <w:bCs/>
      <w:color w:val="000000"/>
      <w:sz w:val="18"/>
      <w:szCs w:val="18"/>
      <w:shd w:val="clear" w:color="auto" w:fill="F8F8F8"/>
    </w:rPr>
  </w:style>
  <w:style w:type="character" w:customStyle="1" w:styleId="VariableTok">
    <w:name w:val="VariableTok"/>
    <w:basedOn w:val="VerbatimChar"/>
    <w:rsid w:val="00B620C2"/>
    <w:rPr>
      <w:rFonts w:ascii="Consolas" w:hAnsi="Consolas"/>
      <w:b/>
      <w:bCs/>
      <w:color w:val="000000"/>
      <w:sz w:val="18"/>
      <w:szCs w:val="18"/>
      <w:shd w:val="clear" w:color="auto" w:fill="F8F8F8"/>
    </w:rPr>
  </w:style>
  <w:style w:type="character" w:customStyle="1" w:styleId="ControlFlowTok">
    <w:name w:val="ControlFlowTok"/>
    <w:basedOn w:val="VerbatimChar"/>
    <w:rsid w:val="00B620C2"/>
    <w:rPr>
      <w:rFonts w:ascii="Consolas" w:hAnsi="Consolas"/>
      <w:b w:val="0"/>
      <w:bCs/>
      <w:color w:val="204A87"/>
      <w:sz w:val="18"/>
      <w:szCs w:val="18"/>
      <w:shd w:val="clear" w:color="auto" w:fill="F8F8F8"/>
    </w:rPr>
  </w:style>
  <w:style w:type="character" w:customStyle="1" w:styleId="OperatorTok">
    <w:name w:val="OperatorTok"/>
    <w:basedOn w:val="VerbatimChar"/>
    <w:rsid w:val="00B620C2"/>
    <w:rPr>
      <w:rFonts w:ascii="Consolas" w:hAnsi="Consolas"/>
      <w:b w:val="0"/>
      <w:bCs/>
      <w:color w:val="CE5C00"/>
      <w:sz w:val="18"/>
      <w:szCs w:val="18"/>
      <w:shd w:val="clear" w:color="auto" w:fill="F8F8F8"/>
    </w:rPr>
  </w:style>
  <w:style w:type="character" w:customStyle="1" w:styleId="BuiltInTok">
    <w:name w:val="BuiltInTok"/>
    <w:basedOn w:val="VerbatimChar"/>
    <w:rsid w:val="00B620C2"/>
    <w:rPr>
      <w:rFonts w:ascii="Consolas" w:hAnsi="Consolas"/>
      <w:b/>
      <w:bCs/>
      <w:color w:val="4F81BD" w:themeColor="accent1"/>
      <w:sz w:val="18"/>
      <w:szCs w:val="18"/>
      <w:shd w:val="clear" w:color="auto" w:fill="F8F8F8"/>
    </w:rPr>
  </w:style>
  <w:style w:type="character" w:customStyle="1" w:styleId="ExtensionTok">
    <w:name w:val="ExtensionTok"/>
    <w:basedOn w:val="VerbatimChar"/>
    <w:rsid w:val="00B620C2"/>
    <w:rPr>
      <w:rFonts w:ascii="Consolas" w:hAnsi="Consolas"/>
      <w:b/>
      <w:bCs/>
      <w:color w:val="4F81BD" w:themeColor="accent1"/>
      <w:sz w:val="18"/>
      <w:szCs w:val="18"/>
      <w:shd w:val="clear" w:color="auto" w:fill="F8F8F8"/>
    </w:rPr>
  </w:style>
  <w:style w:type="character" w:customStyle="1" w:styleId="PreprocessorTok">
    <w:name w:val="PreprocessorTok"/>
    <w:basedOn w:val="VerbatimChar"/>
    <w:rsid w:val="00B620C2"/>
    <w:rPr>
      <w:rFonts w:ascii="Consolas" w:hAnsi="Consolas"/>
      <w:b/>
      <w:bCs/>
      <w:i/>
      <w:color w:val="8F5902"/>
      <w:sz w:val="18"/>
      <w:szCs w:val="18"/>
      <w:shd w:val="clear" w:color="auto" w:fill="F8F8F8"/>
    </w:rPr>
  </w:style>
  <w:style w:type="character" w:customStyle="1" w:styleId="AttributeTok">
    <w:name w:val="AttributeTok"/>
    <w:basedOn w:val="VerbatimChar"/>
    <w:rsid w:val="00B620C2"/>
    <w:rPr>
      <w:rFonts w:ascii="Consolas" w:hAnsi="Consolas"/>
      <w:b/>
      <w:bCs/>
      <w:color w:val="C4A000"/>
      <w:sz w:val="18"/>
      <w:szCs w:val="18"/>
      <w:shd w:val="clear" w:color="auto" w:fill="F8F8F8"/>
    </w:rPr>
  </w:style>
  <w:style w:type="character" w:customStyle="1" w:styleId="RegionMarkerTok">
    <w:name w:val="RegionMarkerTok"/>
    <w:basedOn w:val="VerbatimChar"/>
    <w:rsid w:val="00B620C2"/>
    <w:rPr>
      <w:rFonts w:ascii="Consolas" w:hAnsi="Consolas"/>
      <w:b/>
      <w:bCs/>
      <w:color w:val="4F81BD" w:themeColor="accent1"/>
      <w:sz w:val="18"/>
      <w:szCs w:val="18"/>
      <w:shd w:val="clear" w:color="auto" w:fill="F8F8F8"/>
    </w:rPr>
  </w:style>
  <w:style w:type="character" w:customStyle="1" w:styleId="InformationTok">
    <w:name w:val="InformationTok"/>
    <w:basedOn w:val="VerbatimChar"/>
    <w:rsid w:val="00B620C2"/>
    <w:rPr>
      <w:rFonts w:ascii="Consolas" w:hAnsi="Consolas"/>
      <w:b w:val="0"/>
      <w:bCs/>
      <w:i/>
      <w:color w:val="8F5902"/>
      <w:sz w:val="18"/>
      <w:szCs w:val="18"/>
      <w:shd w:val="clear" w:color="auto" w:fill="F8F8F8"/>
    </w:rPr>
  </w:style>
  <w:style w:type="character" w:customStyle="1" w:styleId="WarningTok">
    <w:name w:val="WarningTok"/>
    <w:basedOn w:val="VerbatimChar"/>
    <w:rsid w:val="00B620C2"/>
    <w:rPr>
      <w:rFonts w:ascii="Consolas" w:hAnsi="Consolas"/>
      <w:b w:val="0"/>
      <w:bCs/>
      <w:i/>
      <w:color w:val="8F5902"/>
      <w:sz w:val="18"/>
      <w:szCs w:val="18"/>
      <w:shd w:val="clear" w:color="auto" w:fill="F8F8F8"/>
    </w:rPr>
  </w:style>
  <w:style w:type="character" w:customStyle="1" w:styleId="AlertTok">
    <w:name w:val="AlertTok"/>
    <w:basedOn w:val="VerbatimChar"/>
    <w:rsid w:val="00B620C2"/>
    <w:rPr>
      <w:rFonts w:ascii="Consolas" w:hAnsi="Consolas"/>
      <w:b/>
      <w:bCs/>
      <w:color w:val="EF2929"/>
      <w:sz w:val="18"/>
      <w:szCs w:val="18"/>
      <w:shd w:val="clear" w:color="auto" w:fill="F8F8F8"/>
    </w:rPr>
  </w:style>
  <w:style w:type="character" w:customStyle="1" w:styleId="ErrorTok">
    <w:name w:val="ErrorTok"/>
    <w:basedOn w:val="VerbatimChar"/>
    <w:rsid w:val="00B620C2"/>
    <w:rPr>
      <w:rFonts w:ascii="Consolas" w:hAnsi="Consolas"/>
      <w:b w:val="0"/>
      <w:bCs/>
      <w:color w:val="A40000"/>
      <w:sz w:val="18"/>
      <w:szCs w:val="18"/>
      <w:shd w:val="clear" w:color="auto" w:fill="F8F8F8"/>
    </w:rPr>
  </w:style>
  <w:style w:type="character" w:customStyle="1" w:styleId="NormalTok">
    <w:name w:val="NormalTok"/>
    <w:basedOn w:val="VerbatimChar"/>
    <w:rsid w:val="00B620C2"/>
    <w:rPr>
      <w:rFonts w:ascii="Consolas" w:hAnsi="Consolas"/>
      <w:b/>
      <w:bCs/>
      <w:color w:val="4F81BD" w:themeColor="accent1"/>
      <w:sz w:val="18"/>
      <w:szCs w:val="18"/>
      <w:shd w:val="clear" w:color="auto" w:fill="F8F8F8"/>
    </w:rPr>
  </w:style>
  <w:style w:type="paragraph" w:styleId="ListParagraph">
    <w:name w:val="List Paragraph"/>
    <w:basedOn w:val="Normal"/>
    <w:rsid w:val="00B620C2"/>
    <w:pPr>
      <w:spacing w:line="240" w:lineRule="auto"/>
      <w:ind w:left="720"/>
      <w:contextualSpacing/>
    </w:pPr>
    <w:rPr>
      <w:sz w:val="24"/>
      <w:szCs w:val="24"/>
    </w:rPr>
  </w:style>
  <w:style w:type="paragraph" w:styleId="Header">
    <w:name w:val="header"/>
    <w:basedOn w:val="Normal"/>
    <w:link w:val="HeaderChar"/>
    <w:uiPriority w:val="99"/>
    <w:unhideWhenUsed/>
    <w:rsid w:val="00673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9E"/>
  </w:style>
  <w:style w:type="paragraph" w:styleId="Footer">
    <w:name w:val="footer"/>
    <w:basedOn w:val="Normal"/>
    <w:link w:val="FooterChar"/>
    <w:uiPriority w:val="99"/>
    <w:unhideWhenUsed/>
    <w:rsid w:val="00673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9E"/>
  </w:style>
  <w:style w:type="paragraph" w:styleId="Revision">
    <w:name w:val="Revision"/>
    <w:hidden/>
    <w:uiPriority w:val="99"/>
    <w:semiHidden/>
    <w:rsid w:val="00975E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69567">
      <w:bodyDiv w:val="1"/>
      <w:marLeft w:val="0"/>
      <w:marRight w:val="0"/>
      <w:marTop w:val="0"/>
      <w:marBottom w:val="0"/>
      <w:divBdr>
        <w:top w:val="none" w:sz="0" w:space="0" w:color="auto"/>
        <w:left w:val="none" w:sz="0" w:space="0" w:color="auto"/>
        <w:bottom w:val="none" w:sz="0" w:space="0" w:color="auto"/>
        <w:right w:val="none" w:sz="0" w:space="0" w:color="auto"/>
      </w:divBdr>
    </w:div>
    <w:div w:id="151376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FE173-5EF3-407D-B140-70E4A2E03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22890</Words>
  <Characters>130476</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Eisen</dc:creator>
  <cp:lastModifiedBy>Kevin Chen</cp:lastModifiedBy>
  <cp:revision>3</cp:revision>
  <cp:lastPrinted>2019-12-19T18:27:00Z</cp:lastPrinted>
  <dcterms:created xsi:type="dcterms:W3CDTF">2020-03-30T20:13:00Z</dcterms:created>
  <dcterms:modified xsi:type="dcterms:W3CDTF">2020-03-30T20:15:00Z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http://www.zotero.org/styles/scandinavian-journal-of-work-environment-and-health</vt:lpwstr>
  </property>
  <property fmtid="{D5CDD505-2E9C-101B-9397-08002B2CF9AE}" pid="19" name="Mendeley Recent Style Name 8_1">
    <vt:lpwstr>Scandinavian Journal of Work, Environment &amp; Health</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670850b8-7065-3f49-9a21-2f2af4357f91</vt:lpwstr>
  </property>
  <property fmtid="{D5CDD505-2E9C-101B-9397-08002B2CF9AE}" pid="24" name="Mendeley Citation Style_1">
    <vt:lpwstr>http://www.zotero.org/styles/scandinavian-journal-of-work-environment-and-health</vt:lpwstr>
  </property>
</Properties>
</file>