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A5F5B5" w14:textId="77777777" w:rsidR="008D241B" w:rsidRPr="00106879" w:rsidRDefault="00F47E83">
      <w:pPr>
        <w:rPr>
          <w:rFonts w:ascii="Arial" w:hAnsi="Arial" w:cs="Arial"/>
          <w:shd w:val="clear" w:color="auto" w:fill="FFFFFF"/>
          <w:rPrChange w:id="0" w:author="Kevin Chen" w:date="2020-03-26T16:12:00Z">
            <w:rPr>
              <w:rFonts w:ascii="Arial" w:hAnsi="Arial" w:cs="Arial"/>
              <w:color w:val="222222"/>
              <w:shd w:val="clear" w:color="auto" w:fill="FFFFFF"/>
            </w:rPr>
          </w:rPrChange>
        </w:rPr>
      </w:pPr>
      <w:r w:rsidRPr="00106879">
        <w:rPr>
          <w:rFonts w:ascii="Arial" w:hAnsi="Arial" w:cs="Arial"/>
          <w:rPrChange w:id="1" w:author="Kevin Chen" w:date="2020-03-26T16:12:00Z">
            <w:rPr>
              <w:rFonts w:ascii="Arial" w:hAnsi="Arial" w:cs="Arial"/>
              <w:color w:val="222222"/>
            </w:rPr>
          </w:rPrChange>
        </w:rPr>
        <w:br/>
      </w:r>
      <w:r w:rsidRPr="00106879">
        <w:rPr>
          <w:rFonts w:ascii="Arial" w:hAnsi="Arial" w:cs="Arial"/>
          <w:rPrChange w:id="2" w:author="Kevin Chen" w:date="2020-03-26T16:12:00Z">
            <w:rPr>
              <w:rFonts w:ascii="Arial" w:hAnsi="Arial" w:cs="Arial"/>
              <w:color w:val="222222"/>
            </w:rPr>
          </w:rPrChange>
        </w:rPr>
        <w:br/>
      </w:r>
      <w:r w:rsidR="008D241B" w:rsidRPr="00106879">
        <w:rPr>
          <w:rFonts w:ascii="Arial" w:hAnsi="Arial" w:cs="Arial"/>
          <w:shd w:val="clear" w:color="auto" w:fill="FFFFFF"/>
          <w:rPrChange w:id="3" w:author="Kevin Chen" w:date="2020-03-26T16:12:00Z">
            <w:rPr>
              <w:rFonts w:ascii="Arial" w:hAnsi="Arial" w:cs="Arial"/>
              <w:color w:val="222222"/>
              <w:shd w:val="clear" w:color="auto" w:fill="FFFFFF"/>
            </w:rPr>
          </w:rPrChange>
        </w:rPr>
        <w:t>Dear SJWEH,</w:t>
      </w:r>
    </w:p>
    <w:p w14:paraId="49CFEC22" w14:textId="77777777" w:rsidR="008D241B" w:rsidRPr="00106879" w:rsidRDefault="008D241B">
      <w:pPr>
        <w:rPr>
          <w:rFonts w:ascii="Arial" w:hAnsi="Arial" w:cs="Arial"/>
          <w:shd w:val="clear" w:color="auto" w:fill="FFFFFF"/>
          <w:rPrChange w:id="4" w:author="Kevin Chen" w:date="2020-03-26T16:12:00Z">
            <w:rPr>
              <w:rFonts w:ascii="Arial" w:hAnsi="Arial" w:cs="Arial"/>
              <w:color w:val="222222"/>
              <w:shd w:val="clear" w:color="auto" w:fill="FFFFFF"/>
            </w:rPr>
          </w:rPrChange>
        </w:rPr>
      </w:pPr>
      <w:r w:rsidRPr="00106879">
        <w:rPr>
          <w:rFonts w:ascii="Arial" w:hAnsi="Arial" w:cs="Arial"/>
          <w:shd w:val="clear" w:color="auto" w:fill="FFFFFF"/>
          <w:rPrChange w:id="5" w:author="Kevin Chen" w:date="2020-03-26T16:12:00Z">
            <w:rPr>
              <w:rFonts w:ascii="Arial" w:hAnsi="Arial" w:cs="Arial"/>
              <w:color w:val="222222"/>
              <w:shd w:val="clear" w:color="auto" w:fill="FFFFFF"/>
            </w:rPr>
          </w:rPrChange>
        </w:rPr>
        <w:t xml:space="preserve">Thank you for </w:t>
      </w:r>
      <w:r w:rsidR="00B31548" w:rsidRPr="00106879">
        <w:rPr>
          <w:rFonts w:ascii="Arial" w:hAnsi="Arial" w:cs="Arial"/>
          <w:shd w:val="clear" w:color="auto" w:fill="FFFFFF"/>
          <w:rPrChange w:id="6" w:author="Kevin Chen" w:date="2020-03-26T16:12:00Z">
            <w:rPr>
              <w:rFonts w:ascii="Arial" w:hAnsi="Arial" w:cs="Arial"/>
              <w:color w:val="222222"/>
              <w:shd w:val="clear" w:color="auto" w:fill="FFFFFF"/>
            </w:rPr>
          </w:rPrChange>
        </w:rPr>
        <w:t xml:space="preserve">your </w:t>
      </w:r>
      <w:r w:rsidRPr="00106879">
        <w:rPr>
          <w:rFonts w:ascii="Arial" w:hAnsi="Arial" w:cs="Arial"/>
          <w:shd w:val="clear" w:color="auto" w:fill="FFFFFF"/>
          <w:rPrChange w:id="7" w:author="Kevin Chen" w:date="2020-03-26T16:12:00Z">
            <w:rPr>
              <w:rFonts w:ascii="Arial" w:hAnsi="Arial" w:cs="Arial"/>
              <w:color w:val="222222"/>
              <w:shd w:val="clear" w:color="auto" w:fill="FFFFFF"/>
            </w:rPr>
          </w:rPrChange>
        </w:rPr>
        <w:t>careful attention to our paper.  Please find our point-by-point responses to your comments and concerns below.</w:t>
      </w:r>
    </w:p>
    <w:p w14:paraId="48A2A3DA" w14:textId="77777777" w:rsidR="00B31548" w:rsidRPr="00106879" w:rsidRDefault="00F47E83">
      <w:pPr>
        <w:rPr>
          <w:ins w:id="8" w:author="Kevin Chen" w:date="2020-03-26T16:06:00Z"/>
          <w:rFonts w:ascii="Arial" w:hAnsi="Arial" w:cs="Arial"/>
          <w:shd w:val="clear" w:color="auto" w:fill="FFFFFF"/>
          <w:rPrChange w:id="9" w:author="Kevin Chen" w:date="2020-03-26T16:12:00Z">
            <w:rPr>
              <w:ins w:id="10" w:author="Kevin Chen" w:date="2020-03-26T16:06:00Z"/>
              <w:rFonts w:ascii="Arial" w:hAnsi="Arial" w:cs="Arial"/>
              <w:color w:val="222222"/>
              <w:shd w:val="clear" w:color="auto" w:fill="FFFFFF"/>
            </w:rPr>
          </w:rPrChange>
        </w:rPr>
      </w:pPr>
      <w:r w:rsidRPr="00106879">
        <w:rPr>
          <w:rFonts w:ascii="Arial" w:hAnsi="Arial" w:cs="Arial"/>
          <w:rPrChange w:id="11" w:author="Kevin Chen" w:date="2020-03-26T16:12:00Z">
            <w:rPr>
              <w:rFonts w:ascii="Arial" w:hAnsi="Arial" w:cs="Arial"/>
              <w:color w:val="222222"/>
            </w:rPr>
          </w:rPrChange>
        </w:rPr>
        <w:br/>
      </w:r>
      <w:r w:rsidR="003F1AF0" w:rsidRPr="00106879">
        <w:rPr>
          <w:rFonts w:ascii="Arial" w:hAnsi="Arial" w:cs="Arial"/>
          <w:highlight w:val="yellow"/>
          <w:shd w:val="clear" w:color="auto" w:fill="FFFFFF"/>
          <w:rPrChange w:id="12" w:author="Kevin Chen" w:date="2020-03-26T16:12:00Z">
            <w:rPr>
              <w:rFonts w:ascii="Arial" w:hAnsi="Arial" w:cs="Arial"/>
              <w:color w:val="222222"/>
              <w:highlight w:val="yellow"/>
              <w:shd w:val="clear" w:color="auto" w:fill="FFFFFF"/>
            </w:rPr>
          </w:rPrChange>
        </w:rPr>
        <w:t xml:space="preserve">E.1) </w:t>
      </w:r>
      <w:r w:rsidR="00D6614F" w:rsidRPr="00106879">
        <w:rPr>
          <w:rFonts w:ascii="Arial" w:hAnsi="Arial" w:cs="Arial"/>
          <w:highlight w:val="yellow"/>
          <w:shd w:val="clear" w:color="auto" w:fill="FFFFFF"/>
          <w:rPrChange w:id="13" w:author="Kevin Chen" w:date="2020-03-26T16:12:00Z">
            <w:rPr>
              <w:rFonts w:ascii="Arial" w:hAnsi="Arial" w:cs="Arial"/>
              <w:color w:val="222222"/>
              <w:highlight w:val="yellow"/>
              <w:shd w:val="clear" w:color="auto" w:fill="FFFFFF"/>
            </w:rPr>
          </w:rPrChange>
        </w:rPr>
        <w:t>P</w:t>
      </w:r>
      <w:r w:rsidRPr="00106879">
        <w:rPr>
          <w:rFonts w:ascii="Arial" w:hAnsi="Arial" w:cs="Arial"/>
          <w:highlight w:val="yellow"/>
          <w:shd w:val="clear" w:color="auto" w:fill="FFFFFF"/>
          <w:rPrChange w:id="14" w:author="Kevin Chen" w:date="2020-03-26T16:12:00Z">
            <w:rPr>
              <w:rFonts w:ascii="Arial" w:hAnsi="Arial" w:cs="Arial"/>
              <w:color w:val="222222"/>
              <w:highlight w:val="yellow"/>
              <w:shd w:val="clear" w:color="auto" w:fill="FFFFFF"/>
            </w:rPr>
          </w:rPrChange>
        </w:rPr>
        <w:t xml:space="preserve">lease fix the citations in the text. There should be a space before the citation and the period should come after and not before: "...ambient air pollution standards.(1)" should be "...ambient air pollution standards (1)." "...NIOSH Criteria Document.(4,6–9)" should be "...NIOSH Criteria Document (4, 6–9)." </w:t>
      </w:r>
      <w:r w:rsidR="00B31548" w:rsidRPr="00106879">
        <w:rPr>
          <w:rFonts w:ascii="Arial" w:hAnsi="Arial" w:cs="Arial"/>
          <w:highlight w:val="yellow"/>
          <w:shd w:val="clear" w:color="auto" w:fill="FFFFFF"/>
          <w:rPrChange w:id="15" w:author="Kevin Chen" w:date="2020-03-26T16:12:00Z">
            <w:rPr>
              <w:rFonts w:ascii="Arial" w:hAnsi="Arial" w:cs="Arial"/>
              <w:color w:val="222222"/>
              <w:highlight w:val="yellow"/>
              <w:shd w:val="clear" w:color="auto" w:fill="FFFFFF"/>
            </w:rPr>
          </w:rPrChange>
        </w:rPr>
        <w:t>E</w:t>
      </w:r>
      <w:r w:rsidRPr="00106879">
        <w:rPr>
          <w:rFonts w:ascii="Arial" w:hAnsi="Arial" w:cs="Arial"/>
          <w:highlight w:val="yellow"/>
          <w:shd w:val="clear" w:color="auto" w:fill="FFFFFF"/>
          <w:rPrChange w:id="16" w:author="Kevin Chen" w:date="2020-03-26T16:12:00Z">
            <w:rPr>
              <w:rFonts w:ascii="Arial" w:hAnsi="Arial" w:cs="Arial"/>
              <w:color w:val="222222"/>
              <w:highlight w:val="yellow"/>
              <w:shd w:val="clear" w:color="auto" w:fill="FFFFFF"/>
            </w:rPr>
          </w:rPrChange>
        </w:rPr>
        <w:t>tc</w:t>
      </w:r>
    </w:p>
    <w:p w14:paraId="2274B152" w14:textId="77777777" w:rsidR="00A141B7" w:rsidRPr="00106879" w:rsidRDefault="00A141B7" w:rsidP="00A141B7">
      <w:pPr>
        <w:rPr>
          <w:ins w:id="17" w:author="Kevin Chen" w:date="2020-03-26T16:06:00Z"/>
          <w:rFonts w:ascii="Arial" w:hAnsi="Arial" w:cs="Arial"/>
          <w:shd w:val="clear" w:color="auto" w:fill="FFFFFF"/>
          <w:rPrChange w:id="18" w:author="Kevin Chen" w:date="2020-03-26T16:12:00Z">
            <w:rPr>
              <w:ins w:id="19" w:author="Kevin Chen" w:date="2020-03-26T16:06:00Z"/>
              <w:rFonts w:ascii="Arial" w:hAnsi="Arial" w:cs="Arial"/>
              <w:color w:val="FF0000"/>
              <w:shd w:val="clear" w:color="auto" w:fill="FFFFFF"/>
            </w:rPr>
          </w:rPrChange>
        </w:rPr>
      </w:pPr>
      <w:ins w:id="20" w:author="Kevin Chen" w:date="2020-03-26T16:06:00Z">
        <w:r w:rsidRPr="00106879">
          <w:rPr>
            <w:rFonts w:ascii="Arial" w:hAnsi="Arial" w:cs="Arial"/>
            <w:shd w:val="clear" w:color="auto" w:fill="FFFFFF"/>
            <w:rPrChange w:id="21" w:author="Kevin Chen" w:date="2020-03-26T16:12:00Z">
              <w:rPr>
                <w:rFonts w:ascii="Arial" w:hAnsi="Arial" w:cs="Arial"/>
                <w:color w:val="FF0000"/>
                <w:shd w:val="clear" w:color="auto" w:fill="FFFFFF"/>
              </w:rPr>
            </w:rPrChange>
          </w:rPr>
          <w:t>In text citations were corrected to reflect SJWEH guidelines.</w:t>
        </w:r>
      </w:ins>
    </w:p>
    <w:p w14:paraId="71C3696F" w14:textId="77777777" w:rsidR="00A141B7" w:rsidRPr="00106879" w:rsidDel="00A141B7" w:rsidRDefault="00A141B7">
      <w:pPr>
        <w:rPr>
          <w:del w:id="22" w:author="Kevin Chen" w:date="2020-03-26T16:06:00Z"/>
          <w:rFonts w:ascii="Arial" w:hAnsi="Arial" w:cs="Arial"/>
          <w:shd w:val="clear" w:color="auto" w:fill="FFFFFF"/>
          <w:rPrChange w:id="23" w:author="Kevin Chen" w:date="2020-03-26T16:12:00Z">
            <w:rPr>
              <w:del w:id="24" w:author="Kevin Chen" w:date="2020-03-26T16:06:00Z"/>
              <w:rFonts w:ascii="Arial" w:hAnsi="Arial" w:cs="Arial"/>
              <w:color w:val="222222"/>
              <w:shd w:val="clear" w:color="auto" w:fill="FFFFFF"/>
            </w:rPr>
          </w:rPrChange>
        </w:rPr>
      </w:pPr>
    </w:p>
    <w:p w14:paraId="70B0AE93" w14:textId="77777777" w:rsidR="00B31548" w:rsidRPr="00106879" w:rsidRDefault="00F47E83">
      <w:pPr>
        <w:rPr>
          <w:ins w:id="25" w:author="Kevin Chen" w:date="2020-03-26T16:06:00Z"/>
          <w:rFonts w:ascii="Arial" w:hAnsi="Arial" w:cs="Arial"/>
          <w:shd w:val="clear" w:color="auto" w:fill="FFFFFF"/>
          <w:rPrChange w:id="26" w:author="Kevin Chen" w:date="2020-03-26T16:12:00Z">
            <w:rPr>
              <w:ins w:id="27" w:author="Kevin Chen" w:date="2020-03-26T16:06:00Z"/>
              <w:rFonts w:ascii="Arial" w:hAnsi="Arial" w:cs="Arial"/>
              <w:color w:val="222222"/>
              <w:shd w:val="clear" w:color="auto" w:fill="FFFFFF"/>
            </w:rPr>
          </w:rPrChange>
        </w:rPr>
      </w:pPr>
      <w:r w:rsidRPr="00106879">
        <w:rPr>
          <w:rFonts w:ascii="Arial" w:hAnsi="Arial" w:cs="Arial"/>
          <w:rPrChange w:id="28" w:author="Kevin Chen" w:date="2020-03-26T16:12:00Z">
            <w:rPr>
              <w:rFonts w:ascii="Arial" w:hAnsi="Arial" w:cs="Arial"/>
              <w:color w:val="222222"/>
            </w:rPr>
          </w:rPrChange>
        </w:rPr>
        <w:br/>
      </w:r>
      <w:r w:rsidR="00D6614F" w:rsidRPr="00106879">
        <w:rPr>
          <w:rFonts w:ascii="Arial" w:hAnsi="Arial" w:cs="Arial"/>
          <w:highlight w:val="yellow"/>
          <w:shd w:val="clear" w:color="auto" w:fill="FFFFFF"/>
          <w:rPrChange w:id="29" w:author="Kevin Chen" w:date="2020-03-26T16:12:00Z">
            <w:rPr>
              <w:rFonts w:ascii="Arial" w:hAnsi="Arial" w:cs="Arial"/>
              <w:color w:val="222222"/>
              <w:highlight w:val="yellow"/>
              <w:shd w:val="clear" w:color="auto" w:fill="FFFFFF"/>
            </w:rPr>
          </w:rPrChange>
        </w:rPr>
        <w:t>E.2) T</w:t>
      </w:r>
      <w:r w:rsidRPr="00106879">
        <w:rPr>
          <w:rFonts w:ascii="Arial" w:hAnsi="Arial" w:cs="Arial"/>
          <w:highlight w:val="yellow"/>
          <w:shd w:val="clear" w:color="auto" w:fill="FFFFFF"/>
          <w:rPrChange w:id="30" w:author="Kevin Chen" w:date="2020-03-26T16:12:00Z">
            <w:rPr>
              <w:rFonts w:ascii="Arial" w:hAnsi="Arial" w:cs="Arial"/>
              <w:color w:val="222222"/>
              <w:highlight w:val="yellow"/>
              <w:shd w:val="clear" w:color="auto" w:fill="FFFFFF"/>
            </w:rPr>
          </w:rPrChange>
        </w:rPr>
        <w:t>he references need tidying up. Please see </w:t>
      </w:r>
      <w:r w:rsidR="00D34CC1" w:rsidRPr="00106879">
        <w:fldChar w:fldCharType="begin"/>
      </w:r>
      <w:r w:rsidR="00D34CC1" w:rsidRPr="00106879">
        <w:instrText xml:space="preserve"> HYPERLINK "https://www.sjweh.fi/index.php?page=for-authors" \l "preparation" \t "_blank" </w:instrText>
      </w:r>
      <w:r w:rsidR="00D34CC1" w:rsidRPr="00106879">
        <w:rPr>
          <w:rPrChange w:id="31" w:author="Kevin Chen" w:date="2020-03-26T16:12:00Z">
            <w:rPr>
              <w:rStyle w:val="Hyperlink"/>
              <w:rFonts w:ascii="Arial" w:hAnsi="Arial" w:cs="Arial"/>
              <w:color w:val="1155CC"/>
              <w:highlight w:val="yellow"/>
              <w:shd w:val="clear" w:color="auto" w:fill="FFFFFF"/>
            </w:rPr>
          </w:rPrChange>
        </w:rPr>
        <w:fldChar w:fldCharType="separate"/>
      </w:r>
      <w:r w:rsidRPr="00106879">
        <w:rPr>
          <w:rStyle w:val="Hyperlink"/>
          <w:rFonts w:ascii="Arial" w:hAnsi="Arial" w:cs="Arial"/>
          <w:color w:val="auto"/>
          <w:highlight w:val="yellow"/>
          <w:shd w:val="clear" w:color="auto" w:fill="FFFFFF"/>
          <w:rPrChange w:id="32" w:author="Kevin Chen" w:date="2020-03-26T16:12:00Z">
            <w:rPr>
              <w:rStyle w:val="Hyperlink"/>
              <w:rFonts w:ascii="Arial" w:hAnsi="Arial" w:cs="Arial"/>
              <w:color w:val="1155CC"/>
              <w:highlight w:val="yellow"/>
              <w:shd w:val="clear" w:color="auto" w:fill="FFFFFF"/>
            </w:rPr>
          </w:rPrChange>
        </w:rPr>
        <w:t>https://www.sjweh.fi/index.php?page=for-authors#preparation</w:t>
      </w:r>
      <w:r w:rsidR="00D34CC1" w:rsidRPr="00106879">
        <w:rPr>
          <w:rStyle w:val="Hyperlink"/>
          <w:rFonts w:ascii="Arial" w:hAnsi="Arial" w:cs="Arial"/>
          <w:color w:val="auto"/>
          <w:highlight w:val="yellow"/>
          <w:shd w:val="clear" w:color="auto" w:fill="FFFFFF"/>
          <w:rPrChange w:id="33" w:author="Kevin Chen" w:date="2020-03-26T16:12:00Z">
            <w:rPr>
              <w:rStyle w:val="Hyperlink"/>
              <w:rFonts w:ascii="Arial" w:hAnsi="Arial" w:cs="Arial"/>
              <w:color w:val="1155CC"/>
              <w:highlight w:val="yellow"/>
              <w:shd w:val="clear" w:color="auto" w:fill="FFFFFF"/>
            </w:rPr>
          </w:rPrChange>
        </w:rPr>
        <w:fldChar w:fldCharType="end"/>
      </w:r>
      <w:r w:rsidRPr="00106879">
        <w:rPr>
          <w:rFonts w:ascii="Arial" w:hAnsi="Arial" w:cs="Arial"/>
          <w:highlight w:val="yellow"/>
          <w:shd w:val="clear" w:color="auto" w:fill="FFFFFF"/>
          <w:rPrChange w:id="34" w:author="Kevin Chen" w:date="2020-03-26T16:12:00Z">
            <w:rPr>
              <w:rFonts w:ascii="Arial" w:hAnsi="Arial" w:cs="Arial"/>
              <w:color w:val="222222"/>
              <w:highlight w:val="yellow"/>
              <w:shd w:val="clear" w:color="auto" w:fill="FFFFFF"/>
            </w:rPr>
          </w:rPrChange>
        </w:rPr>
        <w:t> for instructions. Remove punctuation around abbreviated journal titles and unnecessary information, there are also several typos.</w:t>
      </w:r>
      <w:r w:rsidRPr="00106879">
        <w:rPr>
          <w:rFonts w:ascii="Arial" w:hAnsi="Arial" w:cs="Arial"/>
          <w:highlight w:val="yellow"/>
          <w:rPrChange w:id="35" w:author="Kevin Chen" w:date="2020-03-26T16:12:00Z">
            <w:rPr>
              <w:rFonts w:ascii="Arial" w:hAnsi="Arial" w:cs="Arial"/>
              <w:color w:val="222222"/>
              <w:highlight w:val="yellow"/>
            </w:rPr>
          </w:rPrChange>
        </w:rPr>
        <w:br/>
      </w:r>
      <w:r w:rsidRPr="00106879">
        <w:rPr>
          <w:rFonts w:ascii="Arial" w:hAnsi="Arial" w:cs="Arial"/>
          <w:highlight w:val="yellow"/>
          <w:shd w:val="clear" w:color="auto" w:fill="FFFFFF"/>
          <w:rPrChange w:id="36" w:author="Kevin Chen" w:date="2020-03-26T16:12:00Z">
            <w:rPr>
              <w:rFonts w:ascii="Arial" w:hAnsi="Arial" w:cs="Arial"/>
              <w:color w:val="222222"/>
              <w:highlight w:val="yellow"/>
              <w:shd w:val="clear" w:color="auto" w:fill="FFFFFF"/>
            </w:rPr>
          </w:rPrChange>
        </w:rPr>
        <w:t>For example:</w:t>
      </w:r>
      <w:r w:rsidRPr="00106879">
        <w:rPr>
          <w:rFonts w:ascii="Arial" w:hAnsi="Arial" w:cs="Arial"/>
          <w:highlight w:val="yellow"/>
          <w:rPrChange w:id="37" w:author="Kevin Chen" w:date="2020-03-26T16:12:00Z">
            <w:rPr>
              <w:rFonts w:ascii="Arial" w:hAnsi="Arial" w:cs="Arial"/>
              <w:color w:val="222222"/>
              <w:highlight w:val="yellow"/>
            </w:rPr>
          </w:rPrChange>
        </w:rPr>
        <w:br/>
      </w:r>
      <w:r w:rsidRPr="00106879">
        <w:rPr>
          <w:rFonts w:ascii="Arial" w:hAnsi="Arial" w:cs="Arial"/>
          <w:highlight w:val="yellow"/>
          <w:shd w:val="clear" w:color="auto" w:fill="FFFFFF"/>
          <w:rPrChange w:id="38" w:author="Kevin Chen" w:date="2020-03-26T16:12:00Z">
            <w:rPr>
              <w:rFonts w:ascii="Arial" w:hAnsi="Arial" w:cs="Arial"/>
              <w:color w:val="222222"/>
              <w:highlight w:val="yellow"/>
              <w:shd w:val="clear" w:color="auto" w:fill="FFFFFF"/>
            </w:rPr>
          </w:rPrChange>
        </w:rPr>
        <w:t>Betenia N, Costello S, Eisen E a. Risk of cervical cancer among female autoworkers exposed to metalworking fluids. Scand. J. Work. Environ. Health [Internet] . 2012 Jan [cited 2013 May 31];38(1):78–83. Available from: </w:t>
      </w:r>
      <w:r w:rsidR="00D34CC1" w:rsidRPr="00106879">
        <w:fldChar w:fldCharType="begin"/>
      </w:r>
      <w:r w:rsidR="00D34CC1" w:rsidRPr="00106879">
        <w:instrText xml:space="preserve"> HYPERLINK "http://www.ncbi.nlm.nih.gov/pubmed/21901243" \t "_blank" </w:instrText>
      </w:r>
      <w:r w:rsidR="00D34CC1" w:rsidRPr="00106879">
        <w:rPr>
          <w:rPrChange w:id="39" w:author="Kevin Chen" w:date="2020-03-26T16:12:00Z">
            <w:rPr>
              <w:rStyle w:val="Hyperlink"/>
              <w:rFonts w:ascii="Arial" w:hAnsi="Arial" w:cs="Arial"/>
              <w:color w:val="1155CC"/>
              <w:highlight w:val="yellow"/>
              <w:shd w:val="clear" w:color="auto" w:fill="FFFFFF"/>
            </w:rPr>
          </w:rPrChange>
        </w:rPr>
        <w:fldChar w:fldCharType="separate"/>
      </w:r>
      <w:r w:rsidRPr="00106879">
        <w:rPr>
          <w:rStyle w:val="Hyperlink"/>
          <w:rFonts w:ascii="Arial" w:hAnsi="Arial" w:cs="Arial"/>
          <w:color w:val="auto"/>
          <w:highlight w:val="yellow"/>
          <w:shd w:val="clear" w:color="auto" w:fill="FFFFFF"/>
          <w:rPrChange w:id="40" w:author="Kevin Chen" w:date="2020-03-26T16:12:00Z">
            <w:rPr>
              <w:rStyle w:val="Hyperlink"/>
              <w:rFonts w:ascii="Arial" w:hAnsi="Arial" w:cs="Arial"/>
              <w:color w:val="1155CC"/>
              <w:highlight w:val="yellow"/>
              <w:shd w:val="clear" w:color="auto" w:fill="FFFFFF"/>
            </w:rPr>
          </w:rPrChange>
        </w:rPr>
        <w:t>http://www.ncbi.nlm.nih.gov/pubmed/21901243</w:t>
      </w:r>
      <w:r w:rsidR="00D34CC1" w:rsidRPr="00106879">
        <w:rPr>
          <w:rStyle w:val="Hyperlink"/>
          <w:rFonts w:ascii="Arial" w:hAnsi="Arial" w:cs="Arial"/>
          <w:color w:val="auto"/>
          <w:highlight w:val="yellow"/>
          <w:shd w:val="clear" w:color="auto" w:fill="FFFFFF"/>
          <w:rPrChange w:id="41" w:author="Kevin Chen" w:date="2020-03-26T16:12:00Z">
            <w:rPr>
              <w:rStyle w:val="Hyperlink"/>
              <w:rFonts w:ascii="Arial" w:hAnsi="Arial" w:cs="Arial"/>
              <w:color w:val="1155CC"/>
              <w:highlight w:val="yellow"/>
              <w:shd w:val="clear" w:color="auto" w:fill="FFFFFF"/>
            </w:rPr>
          </w:rPrChange>
        </w:rPr>
        <w:fldChar w:fldCharType="end"/>
      </w:r>
      <w:r w:rsidRPr="00106879">
        <w:rPr>
          <w:rFonts w:ascii="Arial" w:hAnsi="Arial" w:cs="Arial"/>
          <w:highlight w:val="yellow"/>
          <w:rPrChange w:id="42" w:author="Kevin Chen" w:date="2020-03-26T16:12:00Z">
            <w:rPr>
              <w:rFonts w:ascii="Arial" w:hAnsi="Arial" w:cs="Arial"/>
              <w:color w:val="222222"/>
              <w:highlight w:val="yellow"/>
            </w:rPr>
          </w:rPrChange>
        </w:rPr>
        <w:br/>
      </w:r>
      <w:r w:rsidRPr="00106879">
        <w:rPr>
          <w:rFonts w:ascii="Arial" w:hAnsi="Arial" w:cs="Arial"/>
          <w:highlight w:val="yellow"/>
          <w:shd w:val="clear" w:color="auto" w:fill="FFFFFF"/>
          <w:rPrChange w:id="43" w:author="Kevin Chen" w:date="2020-03-26T16:12:00Z">
            <w:rPr>
              <w:rFonts w:ascii="Arial" w:hAnsi="Arial" w:cs="Arial"/>
              <w:color w:val="222222"/>
              <w:highlight w:val="yellow"/>
              <w:shd w:val="clear" w:color="auto" w:fill="FFFFFF"/>
            </w:rPr>
          </w:rPrChange>
        </w:rPr>
        <w:t>should be</w:t>
      </w:r>
      <w:r w:rsidRPr="00106879">
        <w:rPr>
          <w:rFonts w:ascii="Arial" w:hAnsi="Arial" w:cs="Arial"/>
          <w:highlight w:val="yellow"/>
          <w:rPrChange w:id="44" w:author="Kevin Chen" w:date="2020-03-26T16:12:00Z">
            <w:rPr>
              <w:rFonts w:ascii="Arial" w:hAnsi="Arial" w:cs="Arial"/>
              <w:color w:val="222222"/>
              <w:highlight w:val="yellow"/>
            </w:rPr>
          </w:rPrChange>
        </w:rPr>
        <w:br/>
      </w:r>
      <w:r w:rsidRPr="00106879">
        <w:rPr>
          <w:rFonts w:ascii="Arial" w:hAnsi="Arial" w:cs="Arial"/>
          <w:highlight w:val="yellow"/>
          <w:shd w:val="clear" w:color="auto" w:fill="FFFFFF"/>
          <w:rPrChange w:id="45" w:author="Kevin Chen" w:date="2020-03-26T16:12:00Z">
            <w:rPr>
              <w:rFonts w:ascii="Arial" w:hAnsi="Arial" w:cs="Arial"/>
              <w:color w:val="222222"/>
              <w:highlight w:val="yellow"/>
              <w:shd w:val="clear" w:color="auto" w:fill="FFFFFF"/>
            </w:rPr>
          </w:rPrChange>
        </w:rPr>
        <w:t>Betenia N, Costello S, Eisen EA. Risk of cervical cancer among female autoworkers exposed to metalworking fluids. Scand J Work Environ Health. 2012;38(1):78–83</w:t>
      </w:r>
      <w:commentRangeStart w:id="46"/>
      <w:r w:rsidRPr="00106879">
        <w:rPr>
          <w:rFonts w:ascii="Arial" w:hAnsi="Arial" w:cs="Arial"/>
          <w:highlight w:val="yellow"/>
          <w:shd w:val="clear" w:color="auto" w:fill="FFFFFF"/>
          <w:rPrChange w:id="47" w:author="Kevin Chen" w:date="2020-03-26T16:12:00Z">
            <w:rPr>
              <w:rFonts w:ascii="Arial" w:hAnsi="Arial" w:cs="Arial"/>
              <w:color w:val="222222"/>
              <w:highlight w:val="yellow"/>
              <w:shd w:val="clear" w:color="auto" w:fill="FFFFFF"/>
            </w:rPr>
          </w:rPrChange>
        </w:rPr>
        <w:t>.</w:t>
      </w:r>
      <w:commentRangeEnd w:id="46"/>
      <w:r w:rsidR="00106879" w:rsidRPr="00106879">
        <w:rPr>
          <w:rStyle w:val="CommentReference"/>
        </w:rPr>
        <w:commentReference w:id="46"/>
      </w:r>
    </w:p>
    <w:p w14:paraId="452622EE" w14:textId="77777777" w:rsidR="00A141B7" w:rsidRPr="00106879" w:rsidRDefault="00A141B7" w:rsidP="00A141B7">
      <w:pPr>
        <w:rPr>
          <w:ins w:id="48" w:author="Kevin Chen" w:date="2020-03-26T16:06:00Z"/>
          <w:rFonts w:ascii="Arial" w:hAnsi="Arial" w:cs="Arial"/>
          <w:shd w:val="clear" w:color="auto" w:fill="FFFFFF"/>
          <w:rPrChange w:id="49" w:author="Kevin Chen" w:date="2020-03-26T16:12:00Z">
            <w:rPr>
              <w:ins w:id="50" w:author="Kevin Chen" w:date="2020-03-26T16:06:00Z"/>
              <w:rFonts w:ascii="Arial" w:hAnsi="Arial" w:cs="Arial"/>
              <w:color w:val="FF0000"/>
              <w:shd w:val="clear" w:color="auto" w:fill="FFFFFF"/>
            </w:rPr>
          </w:rPrChange>
        </w:rPr>
      </w:pPr>
      <w:ins w:id="51" w:author="Kevin Chen" w:date="2020-03-26T16:06:00Z">
        <w:r w:rsidRPr="00106879">
          <w:rPr>
            <w:rFonts w:ascii="Arial" w:hAnsi="Arial" w:cs="Arial"/>
            <w:shd w:val="clear" w:color="auto" w:fill="FFFFFF"/>
            <w:rPrChange w:id="52" w:author="Kevin Chen" w:date="2020-03-26T16:12:00Z">
              <w:rPr>
                <w:rFonts w:ascii="Arial" w:hAnsi="Arial" w:cs="Arial"/>
                <w:color w:val="FF0000"/>
                <w:shd w:val="clear" w:color="auto" w:fill="FFFFFF"/>
              </w:rPr>
            </w:rPrChange>
          </w:rPr>
          <w:t>References were tidied: punctuation in abbreviated journals removed, typos corrected, and capitalization standardized (technical documents and textbooks in Title Case, journal article titles in Start case).</w:t>
        </w:r>
      </w:ins>
    </w:p>
    <w:p w14:paraId="6316E318" w14:textId="77777777" w:rsidR="00A141B7" w:rsidRPr="00106879" w:rsidDel="00106879" w:rsidRDefault="00A141B7" w:rsidP="00A141B7">
      <w:pPr>
        <w:rPr>
          <w:del w:id="53" w:author="Kevin Chen" w:date="2020-03-26T16:11:00Z"/>
          <w:rFonts w:ascii="Arial" w:hAnsi="Arial" w:cs="Arial"/>
          <w:shd w:val="clear" w:color="auto" w:fill="FFFFFF"/>
          <w:rPrChange w:id="54" w:author="Kevin Chen" w:date="2020-03-26T16:12:00Z">
            <w:rPr>
              <w:del w:id="55" w:author="Kevin Chen" w:date="2020-03-26T16:11:00Z"/>
              <w:rFonts w:ascii="Arial" w:hAnsi="Arial" w:cs="Arial"/>
              <w:color w:val="222222"/>
              <w:shd w:val="clear" w:color="auto" w:fill="FFFFFF"/>
            </w:rPr>
          </w:rPrChange>
        </w:rPr>
      </w:pPr>
    </w:p>
    <w:p w14:paraId="0012F95F" w14:textId="77777777" w:rsidR="00B31548" w:rsidRPr="00106879" w:rsidRDefault="00F47E83">
      <w:pPr>
        <w:rPr>
          <w:ins w:id="56" w:author="Kevin Chen" w:date="2020-03-26T16:07:00Z"/>
          <w:rFonts w:ascii="Arial" w:hAnsi="Arial" w:cs="Arial"/>
          <w:shd w:val="clear" w:color="auto" w:fill="FFFFFF"/>
          <w:rPrChange w:id="57" w:author="Kevin Chen" w:date="2020-03-26T16:12:00Z">
            <w:rPr>
              <w:ins w:id="58" w:author="Kevin Chen" w:date="2020-03-26T16:07:00Z"/>
              <w:rFonts w:ascii="Arial" w:hAnsi="Arial" w:cs="Arial"/>
              <w:color w:val="222222"/>
              <w:shd w:val="clear" w:color="auto" w:fill="FFFFFF"/>
            </w:rPr>
          </w:rPrChange>
        </w:rPr>
      </w:pPr>
      <w:r w:rsidRPr="00106879">
        <w:rPr>
          <w:rFonts w:ascii="Arial" w:hAnsi="Arial" w:cs="Arial"/>
          <w:rPrChange w:id="59" w:author="Kevin Chen" w:date="2020-03-26T16:12:00Z">
            <w:rPr>
              <w:rFonts w:ascii="Arial" w:hAnsi="Arial" w:cs="Arial"/>
              <w:color w:val="222222"/>
            </w:rPr>
          </w:rPrChange>
        </w:rPr>
        <w:br/>
      </w:r>
      <w:r w:rsidR="00D6614F" w:rsidRPr="00106879">
        <w:rPr>
          <w:rFonts w:ascii="Arial" w:hAnsi="Arial" w:cs="Arial"/>
          <w:highlight w:val="yellow"/>
          <w:shd w:val="clear" w:color="auto" w:fill="FFFFFF"/>
          <w:rPrChange w:id="60" w:author="Kevin Chen" w:date="2020-03-26T16:12:00Z">
            <w:rPr>
              <w:rFonts w:ascii="Arial" w:hAnsi="Arial" w:cs="Arial"/>
              <w:color w:val="222222"/>
              <w:highlight w:val="yellow"/>
              <w:shd w:val="clear" w:color="auto" w:fill="FFFFFF"/>
            </w:rPr>
          </w:rPrChange>
        </w:rPr>
        <w:t>E.3)  T</w:t>
      </w:r>
      <w:r w:rsidRPr="00106879">
        <w:rPr>
          <w:rFonts w:ascii="Arial" w:hAnsi="Arial" w:cs="Arial"/>
          <w:highlight w:val="yellow"/>
          <w:shd w:val="clear" w:color="auto" w:fill="FFFFFF"/>
          <w:rPrChange w:id="61" w:author="Kevin Chen" w:date="2020-03-26T16:12:00Z">
            <w:rPr>
              <w:rFonts w:ascii="Arial" w:hAnsi="Arial" w:cs="Arial"/>
              <w:color w:val="222222"/>
              <w:highlight w:val="yellow"/>
              <w:shd w:val="clear" w:color="auto" w:fill="FFFFFF"/>
            </w:rPr>
          </w:rPrChange>
        </w:rPr>
        <w:t>able 1, do not place Mean (SD) and N (%) in the same columns. You can use either 4 columns (N, %, Median, Q1, Q3) or 2 [N (%) and Median (Q1, Q3</w:t>
      </w:r>
      <w:commentRangeStart w:id="62"/>
      <w:r w:rsidRPr="00106879">
        <w:rPr>
          <w:rFonts w:ascii="Arial" w:hAnsi="Arial" w:cs="Arial"/>
          <w:highlight w:val="yellow"/>
          <w:shd w:val="clear" w:color="auto" w:fill="FFFFFF"/>
          <w:rPrChange w:id="63" w:author="Kevin Chen" w:date="2020-03-26T16:12:00Z">
            <w:rPr>
              <w:rFonts w:ascii="Arial" w:hAnsi="Arial" w:cs="Arial"/>
              <w:color w:val="222222"/>
              <w:highlight w:val="yellow"/>
              <w:shd w:val="clear" w:color="auto" w:fill="FFFFFF"/>
            </w:rPr>
          </w:rPrChange>
        </w:rPr>
        <w:t>)]</w:t>
      </w:r>
      <w:commentRangeEnd w:id="62"/>
      <w:r w:rsidR="00CE76D7">
        <w:rPr>
          <w:rStyle w:val="CommentReference"/>
        </w:rPr>
        <w:commentReference w:id="62"/>
      </w:r>
    </w:p>
    <w:p w14:paraId="72F56955" w14:textId="77777777" w:rsidR="00A141B7" w:rsidRPr="00106879" w:rsidRDefault="00A141B7">
      <w:pPr>
        <w:rPr>
          <w:rFonts w:ascii="Arial" w:hAnsi="Arial" w:cs="Arial"/>
          <w:rPrChange w:id="64" w:author="Kevin Chen" w:date="2020-03-26T16:12:00Z">
            <w:rPr>
              <w:rFonts w:ascii="Arial" w:hAnsi="Arial" w:cs="Arial"/>
              <w:color w:val="222222"/>
              <w:shd w:val="clear" w:color="auto" w:fill="FFFFFF"/>
            </w:rPr>
          </w:rPrChange>
        </w:rPr>
      </w:pPr>
      <w:ins w:id="65" w:author="Kevin Chen" w:date="2020-03-26T16:07:00Z">
        <w:r w:rsidRPr="00106879">
          <w:rPr>
            <w:rFonts w:ascii="Arial" w:hAnsi="Arial" w:cs="Arial"/>
            <w:rPrChange w:id="66" w:author="Kevin Chen" w:date="2020-03-26T16:12:00Z">
              <w:rPr>
                <w:rFonts w:ascii="Arial" w:hAnsi="Arial" w:cs="Arial"/>
                <w:color w:val="FF0000"/>
              </w:rPr>
            </w:rPrChange>
          </w:rPr>
          <w:t>Table 1 has been re-shaped to avoid confusion between statistic types.</w:t>
        </w:r>
      </w:ins>
    </w:p>
    <w:p w14:paraId="4BD6C815" w14:textId="77777777" w:rsidR="00A141B7" w:rsidRPr="00106879" w:rsidRDefault="00F47E83">
      <w:pPr>
        <w:rPr>
          <w:ins w:id="67" w:author="Kevin Chen" w:date="2020-03-26T16:07:00Z"/>
          <w:rFonts w:ascii="Arial" w:hAnsi="Arial" w:cs="Arial"/>
          <w:rPrChange w:id="68" w:author="Kevin Chen" w:date="2020-03-26T16:12:00Z">
            <w:rPr>
              <w:ins w:id="69" w:author="Kevin Chen" w:date="2020-03-26T16:07:00Z"/>
              <w:rFonts w:ascii="Arial" w:hAnsi="Arial" w:cs="Arial"/>
              <w:color w:val="222222"/>
            </w:rPr>
          </w:rPrChange>
        </w:rPr>
      </w:pPr>
      <w:r w:rsidRPr="00106879">
        <w:rPr>
          <w:rFonts w:ascii="Arial" w:hAnsi="Arial" w:cs="Arial"/>
          <w:rPrChange w:id="70" w:author="Kevin Chen" w:date="2020-03-26T16:12:00Z">
            <w:rPr>
              <w:rFonts w:ascii="Arial" w:hAnsi="Arial" w:cs="Arial"/>
              <w:color w:val="222222"/>
            </w:rPr>
          </w:rPrChange>
        </w:rPr>
        <w:br/>
      </w:r>
      <w:r w:rsidR="00D6614F" w:rsidRPr="00106879">
        <w:rPr>
          <w:rFonts w:ascii="Arial" w:hAnsi="Arial" w:cs="Arial"/>
          <w:highlight w:val="yellow"/>
          <w:shd w:val="clear" w:color="auto" w:fill="FFFFFF"/>
          <w:rPrChange w:id="71" w:author="Kevin Chen" w:date="2020-03-26T16:12:00Z">
            <w:rPr>
              <w:rFonts w:ascii="Arial" w:hAnsi="Arial" w:cs="Arial"/>
              <w:color w:val="222222"/>
              <w:highlight w:val="yellow"/>
              <w:shd w:val="clear" w:color="auto" w:fill="FFFFFF"/>
            </w:rPr>
          </w:rPrChange>
        </w:rPr>
        <w:t>E.4)  T</w:t>
      </w:r>
      <w:r w:rsidRPr="00106879">
        <w:rPr>
          <w:rFonts w:ascii="Arial" w:hAnsi="Arial" w:cs="Arial"/>
          <w:highlight w:val="yellow"/>
          <w:shd w:val="clear" w:color="auto" w:fill="FFFFFF"/>
          <w:rPrChange w:id="72" w:author="Kevin Chen" w:date="2020-03-26T16:12:00Z">
            <w:rPr>
              <w:rFonts w:ascii="Arial" w:hAnsi="Arial" w:cs="Arial"/>
              <w:color w:val="222222"/>
              <w:highlight w:val="yellow"/>
              <w:shd w:val="clear" w:color="auto" w:fill="FFFFFF"/>
            </w:rPr>
          </w:rPrChange>
        </w:rPr>
        <w:t>able 2: CIs are presented as 0.89–0.92 and not 0.89,0.92 etc</w:t>
      </w:r>
      <w:r w:rsidRPr="00106879">
        <w:rPr>
          <w:rFonts w:ascii="Arial" w:hAnsi="Arial" w:cs="Arial"/>
          <w:rPrChange w:id="73" w:author="Kevin Chen" w:date="2020-03-26T16:12:00Z">
            <w:rPr>
              <w:rFonts w:ascii="Arial" w:hAnsi="Arial" w:cs="Arial"/>
              <w:color w:val="222222"/>
            </w:rPr>
          </w:rPrChange>
        </w:rPr>
        <w:br/>
      </w:r>
    </w:p>
    <w:p w14:paraId="09C6ABF8" w14:textId="77777777" w:rsidR="00B31548" w:rsidRPr="00106879" w:rsidRDefault="00A141B7">
      <w:pPr>
        <w:rPr>
          <w:rFonts w:ascii="Arial" w:hAnsi="Arial" w:cs="Arial"/>
          <w:shd w:val="clear" w:color="auto" w:fill="FFFFFF"/>
          <w:rPrChange w:id="74" w:author="Kevin Chen" w:date="2020-03-26T16:12:00Z">
            <w:rPr>
              <w:rFonts w:ascii="Arial" w:hAnsi="Arial" w:cs="Arial"/>
              <w:color w:val="222222"/>
              <w:shd w:val="clear" w:color="auto" w:fill="FFFFFF"/>
            </w:rPr>
          </w:rPrChange>
        </w:rPr>
      </w:pPr>
      <w:ins w:id="75" w:author="Kevin Chen" w:date="2020-03-26T16:07:00Z">
        <w:r w:rsidRPr="00106879">
          <w:rPr>
            <w:rFonts w:ascii="Arial" w:hAnsi="Arial" w:cs="Arial"/>
            <w:rPrChange w:id="76" w:author="Kevin Chen" w:date="2020-03-26T16:12:00Z">
              <w:rPr>
                <w:rFonts w:ascii="Arial" w:hAnsi="Arial" w:cs="Arial"/>
                <w:color w:val="FF0000"/>
              </w:rPr>
            </w:rPrChange>
          </w:rPr>
          <w:t>All confidence interval endpoints were delimited using the en-dash (–) and not the comma.</w:t>
        </w:r>
      </w:ins>
      <w:r w:rsidR="00F47E83" w:rsidRPr="00106879">
        <w:rPr>
          <w:rFonts w:ascii="Arial" w:hAnsi="Arial" w:cs="Arial"/>
          <w:rPrChange w:id="77" w:author="Kevin Chen" w:date="2020-03-26T16:12:00Z">
            <w:rPr>
              <w:rFonts w:ascii="Arial" w:hAnsi="Arial" w:cs="Arial"/>
              <w:color w:val="222222"/>
            </w:rPr>
          </w:rPrChange>
        </w:rPr>
        <w:br/>
      </w:r>
      <w:r w:rsidR="00F47E83" w:rsidRPr="00106879">
        <w:rPr>
          <w:rFonts w:ascii="Arial" w:hAnsi="Arial" w:cs="Arial"/>
          <w:rPrChange w:id="78" w:author="Kevin Chen" w:date="2020-03-26T16:12:00Z">
            <w:rPr>
              <w:rFonts w:ascii="Arial" w:hAnsi="Arial" w:cs="Arial"/>
              <w:color w:val="222222"/>
            </w:rPr>
          </w:rPrChange>
        </w:rPr>
        <w:br/>
      </w:r>
      <w:r w:rsidR="003F1AF0" w:rsidRPr="00106879">
        <w:rPr>
          <w:rFonts w:ascii="Arial" w:hAnsi="Arial" w:cs="Arial"/>
          <w:shd w:val="clear" w:color="auto" w:fill="FFFFFF"/>
          <w:rPrChange w:id="79" w:author="Kevin Chen" w:date="2020-03-26T16:12:00Z">
            <w:rPr>
              <w:rFonts w:ascii="Arial" w:hAnsi="Arial" w:cs="Arial"/>
              <w:color w:val="222222"/>
              <w:shd w:val="clear" w:color="auto" w:fill="FFFFFF"/>
            </w:rPr>
          </w:rPrChange>
        </w:rPr>
        <w:t>R1.</w:t>
      </w:r>
      <w:r w:rsidR="00F47E83" w:rsidRPr="00106879">
        <w:rPr>
          <w:rFonts w:ascii="Arial" w:hAnsi="Arial" w:cs="Arial"/>
          <w:shd w:val="clear" w:color="auto" w:fill="FFFFFF"/>
          <w:rPrChange w:id="80" w:author="Kevin Chen" w:date="2020-03-26T16:12:00Z">
            <w:rPr>
              <w:rFonts w:ascii="Arial" w:hAnsi="Arial" w:cs="Arial"/>
              <w:color w:val="222222"/>
              <w:shd w:val="clear" w:color="auto" w:fill="FFFFFF"/>
            </w:rPr>
          </w:rPrChange>
        </w:rPr>
        <w:t>1</w:t>
      </w:r>
      <w:r w:rsidR="00D6614F" w:rsidRPr="00106879">
        <w:rPr>
          <w:rFonts w:ascii="Arial" w:hAnsi="Arial" w:cs="Arial"/>
          <w:shd w:val="clear" w:color="auto" w:fill="FFFFFF"/>
          <w:rPrChange w:id="81" w:author="Kevin Chen" w:date="2020-03-26T16:12:00Z">
            <w:rPr>
              <w:rFonts w:ascii="Arial" w:hAnsi="Arial" w:cs="Arial"/>
              <w:color w:val="222222"/>
              <w:shd w:val="clear" w:color="auto" w:fill="FFFFFF"/>
            </w:rPr>
          </w:rPrChange>
        </w:rPr>
        <w:t xml:space="preserve">) </w:t>
      </w:r>
      <w:r w:rsidR="00F47E83" w:rsidRPr="00106879">
        <w:rPr>
          <w:rFonts w:ascii="Arial" w:hAnsi="Arial" w:cs="Arial"/>
          <w:shd w:val="clear" w:color="auto" w:fill="FFFFFF"/>
          <w:rPrChange w:id="82" w:author="Kevin Chen" w:date="2020-03-26T16:12:00Z">
            <w:rPr>
              <w:rFonts w:ascii="Arial" w:hAnsi="Arial" w:cs="Arial"/>
              <w:color w:val="222222"/>
              <w:shd w:val="clear" w:color="auto" w:fill="FFFFFF"/>
            </w:rPr>
          </w:rPrChange>
        </w:rPr>
        <w:t>There is significant potential misclassification of exposure within</w:t>
      </w:r>
      <w:r w:rsidR="003F4247" w:rsidRPr="00106879">
        <w:rPr>
          <w:rFonts w:ascii="Arial" w:hAnsi="Arial" w:cs="Arial"/>
          <w:rPrChange w:id="83" w:author="Kevin Chen" w:date="2020-03-26T16:12:00Z">
            <w:rPr>
              <w:rFonts w:ascii="Arial" w:hAnsi="Arial" w:cs="Arial"/>
              <w:color w:val="222222"/>
            </w:rPr>
          </w:rPrChange>
        </w:rPr>
        <w:t xml:space="preserve"> </w:t>
      </w:r>
      <w:r w:rsidR="00F47E83" w:rsidRPr="00106879">
        <w:rPr>
          <w:rFonts w:ascii="Arial" w:hAnsi="Arial" w:cs="Arial"/>
          <w:shd w:val="clear" w:color="auto" w:fill="FFFFFF"/>
          <w:rPrChange w:id="84" w:author="Kevin Chen" w:date="2020-03-26T16:12:00Z">
            <w:rPr>
              <w:rFonts w:ascii="Arial" w:hAnsi="Arial" w:cs="Arial"/>
              <w:color w:val="222222"/>
              <w:shd w:val="clear" w:color="auto" w:fill="FFFFFF"/>
            </w:rPr>
          </w:rPrChange>
        </w:rPr>
        <w:t>MWF types because the specific MWF components not only varied across</w:t>
      </w:r>
      <w:r w:rsidR="003F4247" w:rsidRPr="00106879">
        <w:rPr>
          <w:rFonts w:ascii="Arial" w:hAnsi="Arial" w:cs="Arial"/>
          <w:rPrChange w:id="85" w:author="Kevin Chen" w:date="2020-03-26T16:12:00Z">
            <w:rPr>
              <w:rFonts w:ascii="Arial" w:hAnsi="Arial" w:cs="Arial"/>
              <w:color w:val="222222"/>
            </w:rPr>
          </w:rPrChange>
        </w:rPr>
        <w:t xml:space="preserve"> </w:t>
      </w:r>
      <w:r w:rsidR="00F47E83" w:rsidRPr="00106879">
        <w:rPr>
          <w:rFonts w:ascii="Arial" w:hAnsi="Arial" w:cs="Arial"/>
          <w:shd w:val="clear" w:color="auto" w:fill="FFFFFF"/>
          <w:rPrChange w:id="86" w:author="Kevin Chen" w:date="2020-03-26T16:12:00Z">
            <w:rPr>
              <w:rFonts w:ascii="Arial" w:hAnsi="Arial" w:cs="Arial"/>
              <w:color w:val="222222"/>
              <w:shd w:val="clear" w:color="auto" w:fill="FFFFFF"/>
            </w:rPr>
          </w:rPrChange>
        </w:rPr>
        <w:t>time but also across process applications regarding corrosion control,</w:t>
      </w:r>
      <w:r w:rsidR="003F4247" w:rsidRPr="00106879">
        <w:rPr>
          <w:rFonts w:ascii="Arial" w:hAnsi="Arial" w:cs="Arial"/>
          <w:rPrChange w:id="87" w:author="Kevin Chen" w:date="2020-03-26T16:12:00Z">
            <w:rPr>
              <w:rFonts w:ascii="Arial" w:hAnsi="Arial" w:cs="Arial"/>
              <w:color w:val="222222"/>
            </w:rPr>
          </w:rPrChange>
        </w:rPr>
        <w:t xml:space="preserve"> </w:t>
      </w:r>
      <w:r w:rsidR="00F47E83" w:rsidRPr="00106879">
        <w:rPr>
          <w:rFonts w:ascii="Arial" w:hAnsi="Arial" w:cs="Arial"/>
          <w:shd w:val="clear" w:color="auto" w:fill="FFFFFF"/>
          <w:rPrChange w:id="88" w:author="Kevin Chen" w:date="2020-03-26T16:12:00Z">
            <w:rPr>
              <w:rFonts w:ascii="Arial" w:hAnsi="Arial" w:cs="Arial"/>
              <w:color w:val="222222"/>
              <w:shd w:val="clear" w:color="auto" w:fill="FFFFFF"/>
            </w:rPr>
          </w:rPrChange>
        </w:rPr>
        <w:t>cooling, lubricity and other requirements, e.g., grinding vs. milling;</w:t>
      </w:r>
      <w:r w:rsidR="00F47E83" w:rsidRPr="00106879">
        <w:rPr>
          <w:rFonts w:ascii="Arial" w:hAnsi="Arial" w:cs="Arial"/>
          <w:rPrChange w:id="89" w:author="Kevin Chen" w:date="2020-03-26T16:12:00Z">
            <w:rPr>
              <w:rFonts w:ascii="Arial" w:hAnsi="Arial" w:cs="Arial"/>
              <w:color w:val="222222"/>
            </w:rPr>
          </w:rPrChange>
        </w:rPr>
        <w:br/>
      </w:r>
      <w:r w:rsidR="00F47E83" w:rsidRPr="00106879">
        <w:rPr>
          <w:rFonts w:ascii="Arial" w:hAnsi="Arial" w:cs="Arial"/>
          <w:shd w:val="clear" w:color="auto" w:fill="FFFFFF"/>
          <w:rPrChange w:id="90" w:author="Kevin Chen" w:date="2020-03-26T16:12:00Z">
            <w:rPr>
              <w:rFonts w:ascii="Arial" w:hAnsi="Arial" w:cs="Arial"/>
              <w:color w:val="222222"/>
              <w:shd w:val="clear" w:color="auto" w:fill="FFFFFF"/>
            </w:rPr>
          </w:rPrChange>
        </w:rPr>
        <w:t>aluminum vs. steel.</w:t>
      </w:r>
      <w:r w:rsidR="00BB1101" w:rsidRPr="00106879">
        <w:rPr>
          <w:rFonts w:ascii="Arial" w:hAnsi="Arial" w:cs="Arial"/>
          <w:shd w:val="clear" w:color="auto" w:fill="FFFFFF"/>
          <w:rPrChange w:id="91" w:author="Kevin Chen" w:date="2020-03-26T16:12:00Z">
            <w:rPr>
              <w:rFonts w:ascii="Arial" w:hAnsi="Arial" w:cs="Arial"/>
              <w:color w:val="222222"/>
              <w:shd w:val="clear" w:color="auto" w:fill="FFFFFF"/>
            </w:rPr>
          </w:rPrChange>
        </w:rPr>
        <w:t xml:space="preserve"> </w:t>
      </w:r>
      <w:r w:rsidR="00F47E83" w:rsidRPr="00106879">
        <w:rPr>
          <w:rFonts w:ascii="Arial" w:hAnsi="Arial" w:cs="Arial"/>
          <w:shd w:val="clear" w:color="auto" w:fill="FFFFFF"/>
          <w:rPrChange w:id="92" w:author="Kevin Chen" w:date="2020-03-26T16:12:00Z">
            <w:rPr>
              <w:rFonts w:ascii="Arial" w:hAnsi="Arial" w:cs="Arial"/>
              <w:color w:val="222222"/>
              <w:shd w:val="clear" w:color="auto" w:fill="FFFFFF"/>
            </w:rPr>
          </w:rPrChange>
        </w:rPr>
        <w:t>The 21 yr lag choice should be explained and may be confounded; it</w:t>
      </w:r>
      <w:r w:rsidR="00F47E83" w:rsidRPr="00106879">
        <w:rPr>
          <w:rFonts w:ascii="Arial" w:hAnsi="Arial" w:cs="Arial"/>
          <w:rPrChange w:id="93" w:author="Kevin Chen" w:date="2020-03-26T16:12:00Z">
            <w:rPr>
              <w:rFonts w:ascii="Arial" w:hAnsi="Arial" w:cs="Arial"/>
              <w:color w:val="222222"/>
            </w:rPr>
          </w:rPrChange>
        </w:rPr>
        <w:br/>
      </w:r>
      <w:r w:rsidR="00F47E83" w:rsidRPr="00106879">
        <w:rPr>
          <w:rFonts w:ascii="Arial" w:hAnsi="Arial" w:cs="Arial"/>
          <w:shd w:val="clear" w:color="auto" w:fill="FFFFFF"/>
          <w:rPrChange w:id="94" w:author="Kevin Chen" w:date="2020-03-26T16:12:00Z">
            <w:rPr>
              <w:rFonts w:ascii="Arial" w:hAnsi="Arial" w:cs="Arial"/>
              <w:color w:val="222222"/>
              <w:shd w:val="clear" w:color="auto" w:fill="FFFFFF"/>
            </w:rPr>
          </w:rPrChange>
        </w:rPr>
        <w:t>is quite long for lymphopoietic cancers like leukemias.</w:t>
      </w:r>
    </w:p>
    <w:p w14:paraId="25BFF082" w14:textId="77777777" w:rsidR="001C6A6F" w:rsidRPr="00106879" w:rsidRDefault="001C6A6F">
      <w:pPr>
        <w:rPr>
          <w:rFonts w:ascii="Arial" w:hAnsi="Arial" w:cs="Arial"/>
          <w:shd w:val="clear" w:color="auto" w:fill="FFFFFF"/>
          <w:rPrChange w:id="95" w:author="Kevin Chen" w:date="2020-03-26T16:12:00Z">
            <w:rPr>
              <w:rFonts w:ascii="Arial" w:hAnsi="Arial" w:cs="Arial"/>
              <w:color w:val="222222"/>
              <w:shd w:val="clear" w:color="auto" w:fill="FFFFFF"/>
            </w:rPr>
          </w:rPrChange>
        </w:rPr>
      </w:pPr>
      <w:r w:rsidRPr="00106879">
        <w:rPr>
          <w:rFonts w:ascii="Arial" w:hAnsi="Arial" w:cs="Arial"/>
          <w:shd w:val="clear" w:color="auto" w:fill="FFFFFF"/>
          <w:rPrChange w:id="96" w:author="Kevin Chen" w:date="2020-03-26T16:12:00Z">
            <w:rPr>
              <w:rFonts w:ascii="Arial" w:hAnsi="Arial" w:cs="Arial"/>
              <w:color w:val="222222"/>
              <w:shd w:val="clear" w:color="auto" w:fill="FFFFFF"/>
            </w:rPr>
          </w:rPrChange>
        </w:rPr>
        <w:tab/>
        <w:t>1.</w:t>
      </w:r>
      <w:r w:rsidR="00BB1101" w:rsidRPr="00106879">
        <w:rPr>
          <w:rFonts w:ascii="Arial" w:hAnsi="Arial" w:cs="Arial"/>
          <w:shd w:val="clear" w:color="auto" w:fill="FFFFFF"/>
          <w:rPrChange w:id="97" w:author="Kevin Chen" w:date="2020-03-26T16:12:00Z">
            <w:rPr>
              <w:rFonts w:ascii="Arial" w:hAnsi="Arial" w:cs="Arial"/>
              <w:color w:val="222222"/>
              <w:shd w:val="clear" w:color="auto" w:fill="FFFFFF"/>
            </w:rPr>
          </w:rPrChange>
        </w:rPr>
        <w:t>1</w:t>
      </w:r>
      <w:r w:rsidRPr="00106879">
        <w:rPr>
          <w:rFonts w:ascii="Arial" w:hAnsi="Arial" w:cs="Arial"/>
          <w:shd w:val="clear" w:color="auto" w:fill="FFFFFF"/>
          <w:rPrChange w:id="98" w:author="Kevin Chen" w:date="2020-03-26T16:12:00Z">
            <w:rPr>
              <w:rFonts w:ascii="Arial" w:hAnsi="Arial" w:cs="Arial"/>
              <w:color w:val="222222"/>
              <w:shd w:val="clear" w:color="auto" w:fill="FFFFFF"/>
            </w:rPr>
          </w:rPrChange>
        </w:rPr>
        <w:t xml:space="preserve">) </w:t>
      </w:r>
      <w:r w:rsidR="00EB5A79" w:rsidRPr="00106879">
        <w:rPr>
          <w:rFonts w:ascii="Arial" w:hAnsi="Arial" w:cs="Arial"/>
          <w:shd w:val="clear" w:color="auto" w:fill="FFFFFF"/>
          <w:rPrChange w:id="99" w:author="Kevin Chen" w:date="2020-03-26T16:12:00Z">
            <w:rPr>
              <w:rFonts w:ascii="Arial" w:hAnsi="Arial" w:cs="Arial"/>
              <w:color w:val="222222"/>
              <w:shd w:val="clear" w:color="auto" w:fill="FFFFFF"/>
            </w:rPr>
          </w:rPrChange>
        </w:rPr>
        <w:t xml:space="preserve">We have added a short section to our discussion </w:t>
      </w:r>
      <w:r w:rsidR="00BB1101" w:rsidRPr="00106879">
        <w:rPr>
          <w:rFonts w:ascii="Arial" w:hAnsi="Arial" w:cs="Arial"/>
          <w:shd w:val="clear" w:color="auto" w:fill="FFFFFF"/>
          <w:rPrChange w:id="100" w:author="Kevin Chen" w:date="2020-03-26T16:12:00Z">
            <w:rPr>
              <w:rFonts w:ascii="Arial" w:hAnsi="Arial" w:cs="Arial"/>
              <w:color w:val="222222"/>
              <w:shd w:val="clear" w:color="auto" w:fill="FFFFFF"/>
            </w:rPr>
          </w:rPrChange>
        </w:rPr>
        <w:t xml:space="preserve">section which </w:t>
      </w:r>
      <w:r w:rsidR="00EB5A79" w:rsidRPr="00106879">
        <w:rPr>
          <w:rFonts w:ascii="Arial" w:hAnsi="Arial" w:cs="Arial"/>
          <w:shd w:val="clear" w:color="auto" w:fill="FFFFFF"/>
          <w:rPrChange w:id="101" w:author="Kevin Chen" w:date="2020-03-26T16:12:00Z">
            <w:rPr>
              <w:rFonts w:ascii="Arial" w:hAnsi="Arial" w:cs="Arial"/>
              <w:color w:val="222222"/>
              <w:shd w:val="clear" w:color="auto" w:fill="FFFFFF"/>
            </w:rPr>
          </w:rPrChange>
        </w:rPr>
        <w:t>address</w:t>
      </w:r>
      <w:r w:rsidR="00BB1101" w:rsidRPr="00106879">
        <w:rPr>
          <w:rFonts w:ascii="Arial" w:hAnsi="Arial" w:cs="Arial"/>
          <w:shd w:val="clear" w:color="auto" w:fill="FFFFFF"/>
          <w:rPrChange w:id="102" w:author="Kevin Chen" w:date="2020-03-26T16:12:00Z">
            <w:rPr>
              <w:rFonts w:ascii="Arial" w:hAnsi="Arial" w:cs="Arial"/>
              <w:color w:val="222222"/>
              <w:shd w:val="clear" w:color="auto" w:fill="FFFFFF"/>
            </w:rPr>
          </w:rPrChange>
        </w:rPr>
        <w:t>es the impact of exposure misclassification and the 21 year lag</w:t>
      </w:r>
      <w:r w:rsidR="00EB5A79" w:rsidRPr="00106879">
        <w:rPr>
          <w:rFonts w:ascii="Arial" w:hAnsi="Arial" w:cs="Arial"/>
          <w:shd w:val="clear" w:color="auto" w:fill="FFFFFF"/>
          <w:rPrChange w:id="103" w:author="Kevin Chen" w:date="2020-03-26T16:12:00Z">
            <w:rPr>
              <w:rFonts w:ascii="Arial" w:hAnsi="Arial" w:cs="Arial"/>
              <w:color w:val="222222"/>
              <w:shd w:val="clear" w:color="auto" w:fill="FFFFFF"/>
            </w:rPr>
          </w:rPrChange>
        </w:rPr>
        <w:t>.  The section says “</w:t>
      </w:r>
      <w:r w:rsidR="00C70CDB" w:rsidRPr="00106879">
        <w:rPr>
          <w:rFonts w:ascii="Arial" w:hAnsi="Arial" w:cs="Arial"/>
          <w:sz w:val="24"/>
          <w:szCs w:val="24"/>
        </w:rPr>
        <w:t xml:space="preserve">Due to the </w:t>
      </w:r>
      <w:r w:rsidR="00C70CDB" w:rsidRPr="00106879">
        <w:rPr>
          <w:rFonts w:ascii="Arial" w:hAnsi="Arial" w:cs="Arial"/>
          <w:sz w:val="24"/>
          <w:szCs w:val="24"/>
        </w:rPr>
        <w:lastRenderedPageBreak/>
        <w:t xml:space="preserve">quantitative exposure assessment of MWF, this UAW-GM cohort </w:t>
      </w:r>
      <w:ins w:id="104" w:author="Ellen Eisen" w:date="2020-03-26T12:01:00Z">
        <w:r w:rsidR="0075342E" w:rsidRPr="00106879">
          <w:rPr>
            <w:rFonts w:ascii="Arial" w:hAnsi="Arial" w:cs="Arial"/>
            <w:sz w:val="24"/>
            <w:szCs w:val="24"/>
          </w:rPr>
          <w:t xml:space="preserve">study </w:t>
        </w:r>
      </w:ins>
      <w:r w:rsidR="00C70CDB" w:rsidRPr="00106879">
        <w:rPr>
          <w:rFonts w:ascii="Arial" w:hAnsi="Arial" w:cs="Arial"/>
          <w:sz w:val="24"/>
          <w:szCs w:val="24"/>
        </w:rPr>
        <w:t xml:space="preserve">has </w:t>
      </w:r>
      <w:ins w:id="105" w:author="Ellen Eisen" w:date="2020-03-26T12:01:00Z">
        <w:r w:rsidR="0075342E" w:rsidRPr="00106879">
          <w:rPr>
            <w:rFonts w:ascii="Arial" w:hAnsi="Arial" w:cs="Arial"/>
            <w:sz w:val="24"/>
            <w:szCs w:val="24"/>
          </w:rPr>
          <w:t xml:space="preserve">contributed substantially to </w:t>
        </w:r>
      </w:ins>
      <w:del w:id="106" w:author="Ellen Eisen" w:date="2020-03-26T12:01:00Z">
        <w:r w:rsidR="00C70CDB" w:rsidRPr="00106879" w:rsidDel="0075342E">
          <w:rPr>
            <w:rFonts w:ascii="Arial" w:hAnsi="Arial" w:cs="Arial"/>
            <w:sz w:val="24"/>
            <w:szCs w:val="24"/>
          </w:rPr>
          <w:delText xml:space="preserve">been valuable </w:delText>
        </w:r>
      </w:del>
      <w:del w:id="107" w:author="Ellen Eisen" w:date="2020-03-26T12:00:00Z">
        <w:r w:rsidR="00C70CDB" w:rsidRPr="00106879" w:rsidDel="0075342E">
          <w:rPr>
            <w:rFonts w:ascii="Arial" w:hAnsi="Arial" w:cs="Arial"/>
            <w:sz w:val="24"/>
            <w:szCs w:val="24"/>
          </w:rPr>
          <w:delText>to</w:delText>
        </w:r>
      </w:del>
      <w:del w:id="108" w:author="Ellen Eisen" w:date="2020-03-26T12:01:00Z">
        <w:r w:rsidR="00C70CDB" w:rsidRPr="00106879" w:rsidDel="0075342E">
          <w:rPr>
            <w:rFonts w:ascii="Arial" w:hAnsi="Arial" w:cs="Arial"/>
            <w:sz w:val="24"/>
            <w:szCs w:val="24"/>
          </w:rPr>
          <w:delText xml:space="preserve"> </w:delText>
        </w:r>
      </w:del>
      <w:r w:rsidR="00C70CDB" w:rsidRPr="00106879">
        <w:rPr>
          <w:rFonts w:ascii="Arial" w:hAnsi="Arial" w:cs="Arial"/>
          <w:sz w:val="24"/>
          <w:szCs w:val="24"/>
        </w:rPr>
        <w:t xml:space="preserve">our understanding of the health effects of MWF.  However, any exposure assessment based on a Job Exposure Matrix will result in some non-differential exposure misclassification which would likely result in attenuation of results.  Additionally, the necessary use of a 21 year lag may also lead to attenuation, especially for cancers with shorter latency.” </w:t>
      </w:r>
      <w:r w:rsidR="00E06929" w:rsidRPr="00106879">
        <w:rPr>
          <w:rFonts w:ascii="Arial" w:hAnsi="Arial" w:cs="Arial"/>
          <w:shd w:val="clear" w:color="auto" w:fill="FFFFFF"/>
          <w:rPrChange w:id="109" w:author="Kevin Chen" w:date="2020-03-26T16:12:00Z">
            <w:rPr>
              <w:rFonts w:ascii="Arial" w:hAnsi="Arial" w:cs="Arial"/>
              <w:color w:val="222222"/>
              <w:shd w:val="clear" w:color="auto" w:fill="FFFFFF"/>
            </w:rPr>
          </w:rPrChange>
        </w:rPr>
        <w:t xml:space="preserve"> </w:t>
      </w:r>
      <w:r w:rsidR="00BB1101" w:rsidRPr="00106879">
        <w:rPr>
          <w:rFonts w:ascii="Arial" w:hAnsi="Arial" w:cs="Arial"/>
          <w:shd w:val="clear" w:color="auto" w:fill="FFFFFF"/>
          <w:rPrChange w:id="110" w:author="Kevin Chen" w:date="2020-03-26T16:12:00Z">
            <w:rPr>
              <w:rFonts w:ascii="Arial" w:hAnsi="Arial" w:cs="Arial"/>
              <w:color w:val="222222"/>
              <w:shd w:val="clear" w:color="auto" w:fill="FFFFFF"/>
            </w:rPr>
          </w:rPrChange>
        </w:rPr>
        <w:t xml:space="preserve">As we explain in the Exposure subsection of the Methods section, work records are available only through 1995, thus the 21 year lag was necessitated by the available </w:t>
      </w:r>
      <w:ins w:id="111" w:author="Ellen Eisen" w:date="2020-03-26T12:01:00Z">
        <w:r w:rsidR="0075342E" w:rsidRPr="00106879">
          <w:rPr>
            <w:rFonts w:ascii="Arial" w:hAnsi="Arial" w:cs="Arial"/>
            <w:shd w:val="clear" w:color="auto" w:fill="FFFFFF"/>
            <w:rPrChange w:id="112" w:author="Kevin Chen" w:date="2020-03-26T16:12:00Z">
              <w:rPr>
                <w:rFonts w:ascii="Arial" w:hAnsi="Arial" w:cs="Arial"/>
                <w:color w:val="222222"/>
                <w:shd w:val="clear" w:color="auto" w:fill="FFFFFF"/>
              </w:rPr>
            </w:rPrChange>
          </w:rPr>
          <w:t xml:space="preserve">employment </w:t>
        </w:r>
      </w:ins>
      <w:r w:rsidR="00BB1101" w:rsidRPr="00106879">
        <w:rPr>
          <w:rFonts w:ascii="Arial" w:hAnsi="Arial" w:cs="Arial"/>
          <w:shd w:val="clear" w:color="auto" w:fill="FFFFFF"/>
          <w:rPrChange w:id="113" w:author="Kevin Chen" w:date="2020-03-26T16:12:00Z">
            <w:rPr>
              <w:rFonts w:ascii="Arial" w:hAnsi="Arial" w:cs="Arial"/>
              <w:color w:val="222222"/>
              <w:shd w:val="clear" w:color="auto" w:fill="FFFFFF"/>
            </w:rPr>
          </w:rPrChange>
        </w:rPr>
        <w:t xml:space="preserve">data.  </w:t>
      </w:r>
    </w:p>
    <w:p w14:paraId="4F7A7388" w14:textId="77777777" w:rsidR="00B31548" w:rsidRPr="00106879" w:rsidRDefault="00F47E83">
      <w:pPr>
        <w:rPr>
          <w:rFonts w:ascii="Arial" w:hAnsi="Arial" w:cs="Arial"/>
          <w:shd w:val="clear" w:color="auto" w:fill="FFFFFF"/>
          <w:rPrChange w:id="114" w:author="Kevin Chen" w:date="2020-03-26T16:12:00Z">
            <w:rPr>
              <w:rFonts w:ascii="Arial" w:hAnsi="Arial" w:cs="Arial"/>
              <w:color w:val="222222"/>
              <w:shd w:val="clear" w:color="auto" w:fill="FFFFFF"/>
            </w:rPr>
          </w:rPrChange>
        </w:rPr>
      </w:pPr>
      <w:r w:rsidRPr="00106879">
        <w:rPr>
          <w:rFonts w:ascii="Arial" w:hAnsi="Arial" w:cs="Arial"/>
          <w:rPrChange w:id="115" w:author="Kevin Chen" w:date="2020-03-26T16:12:00Z">
            <w:rPr>
              <w:rFonts w:ascii="Arial" w:hAnsi="Arial" w:cs="Arial"/>
              <w:color w:val="222222"/>
            </w:rPr>
          </w:rPrChange>
        </w:rPr>
        <w:br/>
      </w:r>
      <w:r w:rsidR="003F1AF0" w:rsidRPr="00106879">
        <w:rPr>
          <w:rFonts w:ascii="Arial" w:hAnsi="Arial" w:cs="Arial"/>
          <w:shd w:val="clear" w:color="auto" w:fill="FFFFFF"/>
          <w:rPrChange w:id="116" w:author="Kevin Chen" w:date="2020-03-26T16:12:00Z">
            <w:rPr>
              <w:rFonts w:ascii="Arial" w:hAnsi="Arial" w:cs="Arial"/>
              <w:color w:val="222222"/>
              <w:shd w:val="clear" w:color="auto" w:fill="FFFFFF"/>
            </w:rPr>
          </w:rPrChange>
        </w:rPr>
        <w:t>R1.</w:t>
      </w:r>
      <w:r w:rsidR="00BB1101" w:rsidRPr="00106879">
        <w:rPr>
          <w:rFonts w:ascii="Arial" w:hAnsi="Arial" w:cs="Arial"/>
          <w:shd w:val="clear" w:color="auto" w:fill="FFFFFF"/>
          <w:rPrChange w:id="117" w:author="Kevin Chen" w:date="2020-03-26T16:12:00Z">
            <w:rPr>
              <w:rFonts w:ascii="Arial" w:hAnsi="Arial" w:cs="Arial"/>
              <w:color w:val="222222"/>
              <w:shd w:val="clear" w:color="auto" w:fill="FFFFFF"/>
            </w:rPr>
          </w:rPrChange>
        </w:rPr>
        <w:t>2</w:t>
      </w:r>
      <w:r w:rsidR="00D6614F" w:rsidRPr="00106879">
        <w:rPr>
          <w:rFonts w:ascii="Arial" w:hAnsi="Arial" w:cs="Arial"/>
          <w:shd w:val="clear" w:color="auto" w:fill="FFFFFF"/>
          <w:rPrChange w:id="118" w:author="Kevin Chen" w:date="2020-03-26T16:12:00Z">
            <w:rPr>
              <w:rFonts w:ascii="Arial" w:hAnsi="Arial" w:cs="Arial"/>
              <w:color w:val="222222"/>
              <w:shd w:val="clear" w:color="auto" w:fill="FFFFFF"/>
            </w:rPr>
          </w:rPrChange>
        </w:rPr>
        <w:t xml:space="preserve">) </w:t>
      </w:r>
      <w:r w:rsidRPr="00106879">
        <w:rPr>
          <w:rFonts w:ascii="Arial" w:hAnsi="Arial" w:cs="Arial"/>
          <w:shd w:val="clear" w:color="auto" w:fill="FFFFFF"/>
          <w:rPrChange w:id="119" w:author="Kevin Chen" w:date="2020-03-26T16:12:00Z">
            <w:rPr>
              <w:rFonts w:ascii="Arial" w:hAnsi="Arial" w:cs="Arial"/>
              <w:color w:val="222222"/>
              <w:shd w:val="clear" w:color="auto" w:fill="FFFFFF"/>
            </w:rPr>
          </w:rPrChange>
        </w:rPr>
        <w:t>The 3 yr requirement for population inclusion is problematic if</w:t>
      </w:r>
      <w:r w:rsidR="003F4247" w:rsidRPr="00106879">
        <w:rPr>
          <w:rFonts w:ascii="Arial" w:hAnsi="Arial" w:cs="Arial"/>
          <w:rPrChange w:id="120" w:author="Kevin Chen" w:date="2020-03-26T16:12:00Z">
            <w:rPr>
              <w:rFonts w:ascii="Arial" w:hAnsi="Arial" w:cs="Arial"/>
              <w:color w:val="222222"/>
            </w:rPr>
          </w:rPrChange>
        </w:rPr>
        <w:t xml:space="preserve"> </w:t>
      </w:r>
      <w:r w:rsidRPr="00106879">
        <w:rPr>
          <w:rFonts w:ascii="Arial" w:hAnsi="Arial" w:cs="Arial"/>
          <w:shd w:val="clear" w:color="auto" w:fill="FFFFFF"/>
          <w:rPrChange w:id="121" w:author="Kevin Chen" w:date="2020-03-26T16:12:00Z">
            <w:rPr>
              <w:rFonts w:ascii="Arial" w:hAnsi="Arial" w:cs="Arial"/>
              <w:color w:val="222222"/>
              <w:shd w:val="clear" w:color="auto" w:fill="FFFFFF"/>
            </w:rPr>
          </w:rPrChange>
        </w:rPr>
        <w:t>workers with the highest exposures leave employment relatively soon,</w:t>
      </w:r>
      <w:r w:rsidR="003F4247" w:rsidRPr="00106879">
        <w:rPr>
          <w:rFonts w:ascii="Arial" w:hAnsi="Arial" w:cs="Arial"/>
          <w:rPrChange w:id="122" w:author="Kevin Chen" w:date="2020-03-26T16:12:00Z">
            <w:rPr>
              <w:rFonts w:ascii="Arial" w:hAnsi="Arial" w:cs="Arial"/>
              <w:color w:val="222222"/>
            </w:rPr>
          </w:rPrChange>
        </w:rPr>
        <w:t xml:space="preserve"> </w:t>
      </w:r>
      <w:r w:rsidRPr="00106879">
        <w:rPr>
          <w:rFonts w:ascii="Arial" w:hAnsi="Arial" w:cs="Arial"/>
          <w:shd w:val="clear" w:color="auto" w:fill="FFFFFF"/>
          <w:rPrChange w:id="123" w:author="Kevin Chen" w:date="2020-03-26T16:12:00Z">
            <w:rPr>
              <w:rFonts w:ascii="Arial" w:hAnsi="Arial" w:cs="Arial"/>
              <w:color w:val="222222"/>
              <w:shd w:val="clear" w:color="auto" w:fill="FFFFFF"/>
            </w:rPr>
          </w:rPrChange>
        </w:rPr>
        <w:t>as with respiratory impairment.</w:t>
      </w:r>
    </w:p>
    <w:p w14:paraId="27AF0D1D" w14:textId="77777777" w:rsidR="001C6A6F" w:rsidRPr="00106879" w:rsidRDefault="001C6A6F">
      <w:pPr>
        <w:rPr>
          <w:rFonts w:ascii="Arial" w:hAnsi="Arial" w:cs="Arial"/>
          <w:shd w:val="clear" w:color="auto" w:fill="FFFFFF"/>
          <w:rPrChange w:id="124" w:author="Kevin Chen" w:date="2020-03-26T16:12:00Z">
            <w:rPr>
              <w:rFonts w:ascii="Arial" w:hAnsi="Arial" w:cs="Arial"/>
              <w:color w:val="222222"/>
              <w:shd w:val="clear" w:color="auto" w:fill="FFFFFF"/>
            </w:rPr>
          </w:rPrChange>
        </w:rPr>
      </w:pPr>
      <w:r w:rsidRPr="00106879">
        <w:rPr>
          <w:rFonts w:ascii="Arial" w:hAnsi="Arial" w:cs="Arial"/>
          <w:shd w:val="clear" w:color="auto" w:fill="FFFFFF"/>
          <w:rPrChange w:id="125" w:author="Kevin Chen" w:date="2020-03-26T16:12:00Z">
            <w:rPr>
              <w:rFonts w:ascii="Arial" w:hAnsi="Arial" w:cs="Arial"/>
              <w:color w:val="222222"/>
              <w:shd w:val="clear" w:color="auto" w:fill="FFFFFF"/>
            </w:rPr>
          </w:rPrChange>
        </w:rPr>
        <w:tab/>
        <w:t>1.</w:t>
      </w:r>
      <w:r w:rsidR="00BB1101" w:rsidRPr="00106879">
        <w:rPr>
          <w:rFonts w:ascii="Arial" w:hAnsi="Arial" w:cs="Arial"/>
          <w:shd w:val="clear" w:color="auto" w:fill="FFFFFF"/>
          <w:rPrChange w:id="126" w:author="Kevin Chen" w:date="2020-03-26T16:12:00Z">
            <w:rPr>
              <w:rFonts w:ascii="Arial" w:hAnsi="Arial" w:cs="Arial"/>
              <w:color w:val="222222"/>
              <w:shd w:val="clear" w:color="auto" w:fill="FFFFFF"/>
            </w:rPr>
          </w:rPrChange>
        </w:rPr>
        <w:t>2</w:t>
      </w:r>
      <w:r w:rsidRPr="00106879">
        <w:rPr>
          <w:rFonts w:ascii="Arial" w:hAnsi="Arial" w:cs="Arial"/>
          <w:shd w:val="clear" w:color="auto" w:fill="FFFFFF"/>
          <w:rPrChange w:id="127" w:author="Kevin Chen" w:date="2020-03-26T16:12:00Z">
            <w:rPr>
              <w:rFonts w:ascii="Arial" w:hAnsi="Arial" w:cs="Arial"/>
              <w:color w:val="222222"/>
              <w:shd w:val="clear" w:color="auto" w:fill="FFFFFF"/>
            </w:rPr>
          </w:rPrChange>
        </w:rPr>
        <w:t xml:space="preserve">) </w:t>
      </w:r>
      <w:r w:rsidR="00336E17" w:rsidRPr="00106879">
        <w:rPr>
          <w:rFonts w:ascii="Arial" w:hAnsi="Arial" w:cs="Arial"/>
          <w:shd w:val="clear" w:color="auto" w:fill="FFFFFF"/>
          <w:rPrChange w:id="128" w:author="Kevin Chen" w:date="2020-03-26T16:12:00Z">
            <w:rPr>
              <w:rFonts w:ascii="Arial" w:hAnsi="Arial" w:cs="Arial"/>
              <w:color w:val="222222"/>
              <w:shd w:val="clear" w:color="auto" w:fill="FFFFFF"/>
            </w:rPr>
          </w:rPrChange>
        </w:rPr>
        <w:t>We agree and brought this up in our discussion of healthy worker bias when we wrote “</w:t>
      </w:r>
      <w:r w:rsidR="00336E17" w:rsidRPr="00106879">
        <w:rPr>
          <w:rFonts w:ascii="Arial" w:hAnsi="Arial" w:cs="Arial"/>
          <w:sz w:val="24"/>
          <w:szCs w:val="24"/>
        </w:rPr>
        <w:t xml:space="preserve">We expect that those who survived the first 3 years of work may be different from those that left earlier and therefore note that there is built-in left truncation bias by study design.”  The 3 year </w:t>
      </w:r>
      <w:ins w:id="129" w:author="Ellen Eisen" w:date="2020-03-26T12:03:00Z">
        <w:r w:rsidR="0075342E" w:rsidRPr="00106879">
          <w:rPr>
            <w:rFonts w:ascii="Arial" w:hAnsi="Arial" w:cs="Arial"/>
            <w:sz w:val="24"/>
            <w:szCs w:val="24"/>
          </w:rPr>
          <w:t xml:space="preserve">eligibility </w:t>
        </w:r>
      </w:ins>
      <w:r w:rsidR="00336E17" w:rsidRPr="00106879">
        <w:rPr>
          <w:rFonts w:ascii="Arial" w:hAnsi="Arial" w:cs="Arial"/>
          <w:sz w:val="24"/>
          <w:szCs w:val="24"/>
        </w:rPr>
        <w:t xml:space="preserve">restriction was </w:t>
      </w:r>
      <w:ins w:id="130" w:author="Ellen Eisen" w:date="2020-03-26T12:04:00Z">
        <w:r w:rsidR="0075342E" w:rsidRPr="00106879">
          <w:rPr>
            <w:rFonts w:ascii="Arial" w:hAnsi="Arial" w:cs="Arial"/>
            <w:sz w:val="24"/>
            <w:szCs w:val="24"/>
          </w:rPr>
          <w:t xml:space="preserve">a feature of </w:t>
        </w:r>
      </w:ins>
      <w:ins w:id="131" w:author="Ellen Eisen" w:date="2020-03-26T12:02:00Z">
        <w:r w:rsidR="0075342E" w:rsidRPr="00106879">
          <w:rPr>
            <w:rFonts w:ascii="Arial" w:hAnsi="Arial" w:cs="Arial"/>
            <w:sz w:val="24"/>
            <w:szCs w:val="24"/>
          </w:rPr>
          <w:t xml:space="preserve">Richard Monson’s </w:t>
        </w:r>
      </w:ins>
      <w:del w:id="132" w:author="Ellen Eisen" w:date="2020-03-26T12:02:00Z">
        <w:r w:rsidR="00336E17" w:rsidRPr="00106879" w:rsidDel="0075342E">
          <w:rPr>
            <w:rFonts w:ascii="Arial" w:hAnsi="Arial" w:cs="Arial"/>
            <w:sz w:val="24"/>
            <w:szCs w:val="24"/>
          </w:rPr>
          <w:delText>inherent to the</w:delText>
        </w:r>
      </w:del>
      <w:del w:id="133" w:author="Ellen Eisen" w:date="2020-03-26T12:03:00Z">
        <w:r w:rsidR="00336E17" w:rsidRPr="00106879" w:rsidDel="0075342E">
          <w:rPr>
            <w:rFonts w:ascii="Arial" w:hAnsi="Arial" w:cs="Arial"/>
            <w:sz w:val="24"/>
            <w:szCs w:val="24"/>
          </w:rPr>
          <w:delText xml:space="preserve"> </w:delText>
        </w:r>
      </w:del>
      <w:r w:rsidR="00336E17" w:rsidRPr="00106879">
        <w:rPr>
          <w:rFonts w:ascii="Arial" w:hAnsi="Arial" w:cs="Arial"/>
          <w:sz w:val="24"/>
          <w:szCs w:val="24"/>
        </w:rPr>
        <w:t xml:space="preserve">original </w:t>
      </w:r>
      <w:ins w:id="134" w:author="Ellen Eisen" w:date="2020-03-26T12:02:00Z">
        <w:r w:rsidR="0075342E" w:rsidRPr="00106879">
          <w:rPr>
            <w:rFonts w:ascii="Arial" w:hAnsi="Arial" w:cs="Arial"/>
            <w:sz w:val="24"/>
            <w:szCs w:val="24"/>
          </w:rPr>
          <w:t xml:space="preserve">study design </w:t>
        </w:r>
      </w:ins>
      <w:del w:id="135" w:author="Ellen Eisen" w:date="2020-03-26T12:02:00Z">
        <w:r w:rsidR="00336E17" w:rsidRPr="00106879" w:rsidDel="0075342E">
          <w:rPr>
            <w:rFonts w:ascii="Arial" w:hAnsi="Arial" w:cs="Arial"/>
            <w:sz w:val="24"/>
            <w:szCs w:val="24"/>
          </w:rPr>
          <w:delText xml:space="preserve">data collection </w:delText>
        </w:r>
      </w:del>
      <w:r w:rsidR="00336E17" w:rsidRPr="00106879">
        <w:rPr>
          <w:rFonts w:ascii="Arial" w:hAnsi="Arial" w:cs="Arial"/>
          <w:sz w:val="24"/>
          <w:szCs w:val="24"/>
        </w:rPr>
        <w:t xml:space="preserve">and we do not have the </w:t>
      </w:r>
      <w:del w:id="136" w:author="Ellen Eisen" w:date="2020-03-26T12:03:00Z">
        <w:r w:rsidR="00336E17" w:rsidRPr="00106879" w:rsidDel="0075342E">
          <w:rPr>
            <w:rFonts w:ascii="Arial" w:hAnsi="Arial" w:cs="Arial"/>
            <w:sz w:val="24"/>
            <w:szCs w:val="24"/>
          </w:rPr>
          <w:delText xml:space="preserve">ability to analyze the </w:delText>
        </w:r>
      </w:del>
      <w:r w:rsidR="00336E17" w:rsidRPr="00106879">
        <w:rPr>
          <w:rFonts w:ascii="Arial" w:hAnsi="Arial" w:cs="Arial"/>
          <w:sz w:val="24"/>
          <w:szCs w:val="24"/>
        </w:rPr>
        <w:t xml:space="preserve">data </w:t>
      </w:r>
      <w:ins w:id="137" w:author="Ellen Eisen" w:date="2020-03-26T12:03:00Z">
        <w:r w:rsidR="0075342E" w:rsidRPr="00106879">
          <w:rPr>
            <w:rFonts w:ascii="Arial" w:hAnsi="Arial" w:cs="Arial"/>
            <w:sz w:val="24"/>
            <w:szCs w:val="24"/>
          </w:rPr>
          <w:t xml:space="preserve">necessary to include shorter term </w:t>
        </w:r>
      </w:ins>
      <w:ins w:id="138" w:author="Ellen Eisen" w:date="2020-03-26T12:04:00Z">
        <w:r w:rsidR="0075342E" w:rsidRPr="00106879">
          <w:rPr>
            <w:rFonts w:ascii="Arial" w:hAnsi="Arial" w:cs="Arial"/>
            <w:sz w:val="24"/>
            <w:szCs w:val="24"/>
          </w:rPr>
          <w:t>workers</w:t>
        </w:r>
      </w:ins>
      <w:del w:id="139" w:author="Ellen Eisen" w:date="2020-03-26T12:04:00Z">
        <w:r w:rsidR="00336E17" w:rsidRPr="00106879" w:rsidDel="0075342E">
          <w:rPr>
            <w:rFonts w:ascii="Arial" w:hAnsi="Arial" w:cs="Arial"/>
            <w:sz w:val="24"/>
            <w:szCs w:val="24"/>
          </w:rPr>
          <w:delText>without this restriction</w:delText>
        </w:r>
      </w:del>
      <w:ins w:id="140" w:author="Ellen Eisen" w:date="2020-03-26T12:04:00Z">
        <w:r w:rsidR="0075342E" w:rsidRPr="00106879">
          <w:rPr>
            <w:rFonts w:ascii="Arial" w:hAnsi="Arial" w:cs="Arial"/>
            <w:sz w:val="24"/>
            <w:szCs w:val="24"/>
          </w:rPr>
          <w:t xml:space="preserve"> in our analyses.</w:t>
        </w:r>
      </w:ins>
      <w:del w:id="141" w:author="Ellen Eisen" w:date="2020-03-26T12:04:00Z">
        <w:r w:rsidR="00336E17" w:rsidRPr="00106879" w:rsidDel="0075342E">
          <w:rPr>
            <w:rFonts w:ascii="Arial" w:hAnsi="Arial" w:cs="Arial"/>
            <w:sz w:val="24"/>
            <w:szCs w:val="24"/>
          </w:rPr>
          <w:delText>.</w:delText>
        </w:r>
      </w:del>
      <w:r w:rsidR="00336E17" w:rsidRPr="00106879">
        <w:rPr>
          <w:rFonts w:ascii="Arial" w:hAnsi="Arial" w:cs="Arial"/>
          <w:sz w:val="24"/>
          <w:szCs w:val="24"/>
        </w:rPr>
        <w:t xml:space="preserve"> </w:t>
      </w:r>
    </w:p>
    <w:p w14:paraId="0196C9CF" w14:textId="77777777" w:rsidR="00B31548" w:rsidRPr="00106879" w:rsidRDefault="00F47E83">
      <w:pPr>
        <w:rPr>
          <w:rFonts w:ascii="Arial" w:hAnsi="Arial" w:cs="Arial"/>
          <w:shd w:val="clear" w:color="auto" w:fill="FFFFFF"/>
          <w:rPrChange w:id="142" w:author="Kevin Chen" w:date="2020-03-26T16:12:00Z">
            <w:rPr>
              <w:rFonts w:ascii="Arial" w:hAnsi="Arial" w:cs="Arial"/>
              <w:color w:val="222222"/>
              <w:shd w:val="clear" w:color="auto" w:fill="FFFFFF"/>
            </w:rPr>
          </w:rPrChange>
        </w:rPr>
      </w:pPr>
      <w:r w:rsidRPr="00106879">
        <w:rPr>
          <w:rFonts w:ascii="Arial" w:hAnsi="Arial" w:cs="Arial"/>
          <w:rPrChange w:id="143" w:author="Kevin Chen" w:date="2020-03-26T16:12:00Z">
            <w:rPr>
              <w:rFonts w:ascii="Arial" w:hAnsi="Arial" w:cs="Arial"/>
              <w:color w:val="222222"/>
            </w:rPr>
          </w:rPrChange>
        </w:rPr>
        <w:br/>
      </w:r>
      <w:r w:rsidR="003F1AF0" w:rsidRPr="00106879">
        <w:rPr>
          <w:rFonts w:ascii="Arial" w:hAnsi="Arial" w:cs="Arial"/>
          <w:shd w:val="clear" w:color="auto" w:fill="FFFFFF"/>
          <w:rPrChange w:id="144" w:author="Kevin Chen" w:date="2020-03-26T16:12:00Z">
            <w:rPr>
              <w:rFonts w:ascii="Arial" w:hAnsi="Arial" w:cs="Arial"/>
              <w:color w:val="222222"/>
              <w:shd w:val="clear" w:color="auto" w:fill="FFFFFF"/>
            </w:rPr>
          </w:rPrChange>
        </w:rPr>
        <w:t>R1.</w:t>
      </w:r>
      <w:r w:rsidR="00BB1101" w:rsidRPr="00106879">
        <w:rPr>
          <w:rFonts w:ascii="Arial" w:hAnsi="Arial" w:cs="Arial"/>
          <w:shd w:val="clear" w:color="auto" w:fill="FFFFFF"/>
          <w:rPrChange w:id="145" w:author="Kevin Chen" w:date="2020-03-26T16:12:00Z">
            <w:rPr>
              <w:rFonts w:ascii="Arial" w:hAnsi="Arial" w:cs="Arial"/>
              <w:color w:val="222222"/>
              <w:shd w:val="clear" w:color="auto" w:fill="FFFFFF"/>
            </w:rPr>
          </w:rPrChange>
        </w:rPr>
        <w:t>3</w:t>
      </w:r>
      <w:r w:rsidR="00D6614F" w:rsidRPr="00106879">
        <w:rPr>
          <w:rFonts w:ascii="Arial" w:hAnsi="Arial" w:cs="Arial"/>
          <w:shd w:val="clear" w:color="auto" w:fill="FFFFFF"/>
          <w:rPrChange w:id="146" w:author="Kevin Chen" w:date="2020-03-26T16:12:00Z">
            <w:rPr>
              <w:rFonts w:ascii="Arial" w:hAnsi="Arial" w:cs="Arial"/>
              <w:color w:val="222222"/>
              <w:shd w:val="clear" w:color="auto" w:fill="FFFFFF"/>
            </w:rPr>
          </w:rPrChange>
        </w:rPr>
        <w:t xml:space="preserve">) </w:t>
      </w:r>
      <w:r w:rsidRPr="00106879">
        <w:rPr>
          <w:rFonts w:ascii="Arial" w:hAnsi="Arial" w:cs="Arial"/>
          <w:shd w:val="clear" w:color="auto" w:fill="FFFFFF"/>
          <w:rPrChange w:id="147" w:author="Kevin Chen" w:date="2020-03-26T16:12:00Z">
            <w:rPr>
              <w:rFonts w:ascii="Arial" w:hAnsi="Arial" w:cs="Arial"/>
              <w:color w:val="222222"/>
              <w:shd w:val="clear" w:color="auto" w:fill="FFFFFF"/>
            </w:rPr>
          </w:rPrChange>
        </w:rPr>
        <w:t>Poisson regression with expected-rate offset has the advantage:</w:t>
      </w:r>
      <w:r w:rsidR="003F4247" w:rsidRPr="00106879">
        <w:rPr>
          <w:rFonts w:ascii="Arial" w:hAnsi="Arial" w:cs="Arial"/>
          <w:rPrChange w:id="148" w:author="Kevin Chen" w:date="2020-03-26T16:12:00Z">
            <w:rPr>
              <w:rFonts w:ascii="Arial" w:hAnsi="Arial" w:cs="Arial"/>
              <w:color w:val="222222"/>
            </w:rPr>
          </w:rPrChange>
        </w:rPr>
        <w:t xml:space="preserve"> </w:t>
      </w:r>
      <w:r w:rsidRPr="00106879">
        <w:rPr>
          <w:rFonts w:ascii="Arial" w:hAnsi="Arial" w:cs="Arial"/>
          <w:shd w:val="clear" w:color="auto" w:fill="FFFFFF"/>
          <w:rPrChange w:id="149" w:author="Kevin Chen" w:date="2020-03-26T16:12:00Z">
            <w:rPr>
              <w:rFonts w:ascii="Arial" w:hAnsi="Arial" w:cs="Arial"/>
              <w:color w:val="222222"/>
              <w:shd w:val="clear" w:color="auto" w:fill="FFFFFF"/>
            </w:rPr>
          </w:rPrChange>
        </w:rPr>
        <w:t>the intercept shows HWE and/or possible exposure-misclassification (if</w:t>
      </w:r>
      <w:r w:rsidR="003F4247" w:rsidRPr="00106879">
        <w:rPr>
          <w:rFonts w:ascii="Arial" w:hAnsi="Arial" w:cs="Arial"/>
          <w:rPrChange w:id="150" w:author="Kevin Chen" w:date="2020-03-26T16:12:00Z">
            <w:rPr>
              <w:rFonts w:ascii="Arial" w:hAnsi="Arial" w:cs="Arial"/>
              <w:color w:val="222222"/>
            </w:rPr>
          </w:rPrChange>
        </w:rPr>
        <w:t xml:space="preserve"> </w:t>
      </w:r>
      <w:r w:rsidRPr="00106879">
        <w:rPr>
          <w:rFonts w:ascii="Arial" w:hAnsi="Arial" w:cs="Arial"/>
          <w:shd w:val="clear" w:color="auto" w:fill="FFFFFF"/>
          <w:rPrChange w:id="151" w:author="Kevin Chen" w:date="2020-03-26T16:12:00Z">
            <w:rPr>
              <w:rFonts w:ascii="Arial" w:hAnsi="Arial" w:cs="Arial"/>
              <w:color w:val="222222"/>
              <w:shd w:val="clear" w:color="auto" w:fill="FFFFFF"/>
            </w:rPr>
          </w:rPrChange>
        </w:rPr>
        <w:t>RR &gt; 1.0).</w:t>
      </w:r>
    </w:p>
    <w:p w14:paraId="10C8CD7D" w14:textId="77777777" w:rsidR="001C6A6F" w:rsidRPr="00106879" w:rsidRDefault="001C6A6F">
      <w:pPr>
        <w:rPr>
          <w:rFonts w:ascii="Arial" w:hAnsi="Arial" w:cs="Arial"/>
          <w:shd w:val="clear" w:color="auto" w:fill="FFFFFF"/>
          <w:rPrChange w:id="152" w:author="Kevin Chen" w:date="2020-03-26T16:12:00Z">
            <w:rPr>
              <w:rFonts w:ascii="Arial" w:hAnsi="Arial" w:cs="Arial"/>
              <w:color w:val="222222"/>
              <w:shd w:val="clear" w:color="auto" w:fill="FFFFFF"/>
            </w:rPr>
          </w:rPrChange>
        </w:rPr>
      </w:pPr>
      <w:r w:rsidRPr="00106879">
        <w:rPr>
          <w:rFonts w:ascii="Arial" w:hAnsi="Arial" w:cs="Arial"/>
          <w:shd w:val="clear" w:color="auto" w:fill="FFFFFF"/>
          <w:rPrChange w:id="153" w:author="Kevin Chen" w:date="2020-03-26T16:12:00Z">
            <w:rPr>
              <w:rFonts w:ascii="Arial" w:hAnsi="Arial" w:cs="Arial"/>
              <w:color w:val="222222"/>
              <w:shd w:val="clear" w:color="auto" w:fill="FFFFFF"/>
            </w:rPr>
          </w:rPrChange>
        </w:rPr>
        <w:tab/>
        <w:t>1.</w:t>
      </w:r>
      <w:r w:rsidR="00BB1101" w:rsidRPr="00106879">
        <w:rPr>
          <w:rFonts w:ascii="Arial" w:hAnsi="Arial" w:cs="Arial"/>
          <w:shd w:val="clear" w:color="auto" w:fill="FFFFFF"/>
          <w:rPrChange w:id="154" w:author="Kevin Chen" w:date="2020-03-26T16:12:00Z">
            <w:rPr>
              <w:rFonts w:ascii="Arial" w:hAnsi="Arial" w:cs="Arial"/>
              <w:color w:val="222222"/>
              <w:shd w:val="clear" w:color="auto" w:fill="FFFFFF"/>
            </w:rPr>
          </w:rPrChange>
        </w:rPr>
        <w:t>3</w:t>
      </w:r>
      <w:r w:rsidRPr="00106879">
        <w:rPr>
          <w:rFonts w:ascii="Arial" w:hAnsi="Arial" w:cs="Arial"/>
          <w:shd w:val="clear" w:color="auto" w:fill="FFFFFF"/>
          <w:rPrChange w:id="155" w:author="Kevin Chen" w:date="2020-03-26T16:12:00Z">
            <w:rPr>
              <w:rFonts w:ascii="Arial" w:hAnsi="Arial" w:cs="Arial"/>
              <w:color w:val="222222"/>
              <w:shd w:val="clear" w:color="auto" w:fill="FFFFFF"/>
            </w:rPr>
          </w:rPrChange>
        </w:rPr>
        <w:t xml:space="preserve">) </w:t>
      </w:r>
      <w:r w:rsidR="00C70CDB" w:rsidRPr="00106879">
        <w:rPr>
          <w:rFonts w:ascii="Arial" w:hAnsi="Arial" w:cs="Arial"/>
          <w:shd w:val="clear" w:color="auto" w:fill="FFFFFF"/>
          <w:rPrChange w:id="156" w:author="Kevin Chen" w:date="2020-03-26T16:12:00Z">
            <w:rPr>
              <w:rFonts w:ascii="Arial" w:hAnsi="Arial" w:cs="Arial"/>
              <w:color w:val="222222"/>
              <w:shd w:val="clear" w:color="auto" w:fill="FFFFFF"/>
            </w:rPr>
          </w:rPrChange>
        </w:rPr>
        <w:t xml:space="preserve">Indeed, using a Poisson regression </w:t>
      </w:r>
      <w:r w:rsidR="003F4247" w:rsidRPr="00106879">
        <w:rPr>
          <w:rFonts w:ascii="Arial" w:hAnsi="Arial" w:cs="Arial"/>
          <w:shd w:val="clear" w:color="auto" w:fill="FFFFFF"/>
          <w:rPrChange w:id="157" w:author="Kevin Chen" w:date="2020-03-26T16:12:00Z">
            <w:rPr>
              <w:rFonts w:ascii="Arial" w:hAnsi="Arial" w:cs="Arial"/>
              <w:color w:val="222222"/>
              <w:shd w:val="clear" w:color="auto" w:fill="FFFFFF"/>
            </w:rPr>
          </w:rPrChange>
        </w:rPr>
        <w:t xml:space="preserve">with an expected-rate offset </w:t>
      </w:r>
      <w:r w:rsidR="00C70CDB" w:rsidRPr="00106879">
        <w:rPr>
          <w:rFonts w:ascii="Arial" w:hAnsi="Arial" w:cs="Arial"/>
          <w:shd w:val="clear" w:color="auto" w:fill="FFFFFF"/>
          <w:rPrChange w:id="158" w:author="Kevin Chen" w:date="2020-03-26T16:12:00Z">
            <w:rPr>
              <w:rFonts w:ascii="Arial" w:hAnsi="Arial" w:cs="Arial"/>
              <w:color w:val="222222"/>
              <w:shd w:val="clear" w:color="auto" w:fill="FFFFFF"/>
            </w:rPr>
          </w:rPrChange>
        </w:rPr>
        <w:t>would have been a</w:t>
      </w:r>
      <w:ins w:id="159" w:author="Ellen Eisen" w:date="2020-03-26T12:05:00Z">
        <w:r w:rsidR="00992B1D" w:rsidRPr="00106879">
          <w:rPr>
            <w:rFonts w:ascii="Arial" w:hAnsi="Arial" w:cs="Arial"/>
            <w:shd w:val="clear" w:color="auto" w:fill="FFFFFF"/>
            <w:rPrChange w:id="160" w:author="Kevin Chen" w:date="2020-03-26T16:12:00Z">
              <w:rPr>
                <w:rFonts w:ascii="Arial" w:hAnsi="Arial" w:cs="Arial"/>
                <w:color w:val="222222"/>
                <w:shd w:val="clear" w:color="auto" w:fill="FFFFFF"/>
              </w:rPr>
            </w:rPrChange>
          </w:rPr>
          <w:t>n</w:t>
        </w:r>
      </w:ins>
      <w:r w:rsidR="00C70CDB" w:rsidRPr="00106879">
        <w:rPr>
          <w:rFonts w:ascii="Arial" w:hAnsi="Arial" w:cs="Arial"/>
          <w:shd w:val="clear" w:color="auto" w:fill="FFFFFF"/>
          <w:rPrChange w:id="161" w:author="Kevin Chen" w:date="2020-03-26T16:12:00Z">
            <w:rPr>
              <w:rFonts w:ascii="Arial" w:hAnsi="Arial" w:cs="Arial"/>
              <w:color w:val="222222"/>
              <w:shd w:val="clear" w:color="auto" w:fill="FFFFFF"/>
            </w:rPr>
          </w:rPrChange>
        </w:rPr>
        <w:t xml:space="preserve"> </w:t>
      </w:r>
      <w:ins w:id="162" w:author="Ellen Eisen" w:date="2020-03-26T12:05:00Z">
        <w:r w:rsidR="00992B1D" w:rsidRPr="00106879">
          <w:rPr>
            <w:rFonts w:ascii="Arial" w:hAnsi="Arial" w:cs="Arial"/>
            <w:shd w:val="clear" w:color="auto" w:fill="FFFFFF"/>
            <w:rPrChange w:id="163" w:author="Kevin Chen" w:date="2020-03-26T16:12:00Z">
              <w:rPr>
                <w:rFonts w:ascii="Arial" w:hAnsi="Arial" w:cs="Arial"/>
                <w:color w:val="222222"/>
                <w:shd w:val="clear" w:color="auto" w:fill="FFFFFF"/>
              </w:rPr>
            </w:rPrChange>
          </w:rPr>
          <w:t xml:space="preserve">alternative </w:t>
        </w:r>
      </w:ins>
      <w:del w:id="164" w:author="Ellen Eisen" w:date="2020-03-26T12:05:00Z">
        <w:r w:rsidR="00C70CDB" w:rsidRPr="00106879" w:rsidDel="00992B1D">
          <w:rPr>
            <w:rFonts w:ascii="Arial" w:hAnsi="Arial" w:cs="Arial"/>
            <w:shd w:val="clear" w:color="auto" w:fill="FFFFFF"/>
            <w:rPrChange w:id="165" w:author="Kevin Chen" w:date="2020-03-26T16:12:00Z">
              <w:rPr>
                <w:rFonts w:ascii="Arial" w:hAnsi="Arial" w:cs="Arial"/>
                <w:color w:val="222222"/>
                <w:shd w:val="clear" w:color="auto" w:fill="FFFFFF"/>
              </w:rPr>
            </w:rPrChange>
          </w:rPr>
          <w:delText xml:space="preserve">reasonable </w:delText>
        </w:r>
      </w:del>
      <w:r w:rsidR="00C70CDB" w:rsidRPr="00106879">
        <w:rPr>
          <w:rFonts w:ascii="Arial" w:hAnsi="Arial" w:cs="Arial"/>
          <w:shd w:val="clear" w:color="auto" w:fill="FFFFFF"/>
          <w:rPrChange w:id="166" w:author="Kevin Chen" w:date="2020-03-26T16:12:00Z">
            <w:rPr>
              <w:rFonts w:ascii="Arial" w:hAnsi="Arial" w:cs="Arial"/>
              <w:color w:val="222222"/>
              <w:shd w:val="clear" w:color="auto" w:fill="FFFFFF"/>
            </w:rPr>
          </w:rPrChange>
        </w:rPr>
        <w:t>analytic choice.</w:t>
      </w:r>
      <w:del w:id="167" w:author="Ellen Eisen" w:date="2020-03-26T12:06:00Z">
        <w:r w:rsidR="00C70CDB" w:rsidRPr="00106879" w:rsidDel="00992B1D">
          <w:rPr>
            <w:rFonts w:ascii="Arial" w:hAnsi="Arial" w:cs="Arial"/>
            <w:shd w:val="clear" w:color="auto" w:fill="FFFFFF"/>
            <w:rPrChange w:id="168" w:author="Kevin Chen" w:date="2020-03-26T16:12:00Z">
              <w:rPr>
                <w:rFonts w:ascii="Arial" w:hAnsi="Arial" w:cs="Arial"/>
                <w:color w:val="222222"/>
                <w:shd w:val="clear" w:color="auto" w:fill="FFFFFF"/>
              </w:rPr>
            </w:rPrChange>
          </w:rPr>
          <w:delText xml:space="preserve"> </w:delText>
        </w:r>
      </w:del>
      <w:r w:rsidR="00C70CDB" w:rsidRPr="00106879">
        <w:rPr>
          <w:rFonts w:ascii="Arial" w:hAnsi="Arial" w:cs="Arial"/>
          <w:shd w:val="clear" w:color="auto" w:fill="FFFFFF"/>
          <w:rPrChange w:id="169" w:author="Kevin Chen" w:date="2020-03-26T16:12:00Z">
            <w:rPr>
              <w:rFonts w:ascii="Arial" w:hAnsi="Arial" w:cs="Arial"/>
              <w:color w:val="222222"/>
              <w:shd w:val="clear" w:color="auto" w:fill="FFFFFF"/>
            </w:rPr>
          </w:rPrChange>
        </w:rPr>
        <w:t xml:space="preserve"> We chose </w:t>
      </w:r>
      <w:del w:id="170" w:author="Ellen Eisen" w:date="2020-03-26T12:18:00Z">
        <w:r w:rsidR="00C70CDB" w:rsidRPr="00106879" w:rsidDel="00DB2050">
          <w:rPr>
            <w:rFonts w:ascii="Arial" w:hAnsi="Arial" w:cs="Arial"/>
            <w:shd w:val="clear" w:color="auto" w:fill="FFFFFF"/>
            <w:rPrChange w:id="171" w:author="Kevin Chen" w:date="2020-03-26T16:12:00Z">
              <w:rPr>
                <w:rFonts w:ascii="Arial" w:hAnsi="Arial" w:cs="Arial"/>
                <w:color w:val="222222"/>
                <w:shd w:val="clear" w:color="auto" w:fill="FFFFFF"/>
              </w:rPr>
            </w:rPrChange>
          </w:rPr>
          <w:delText xml:space="preserve">our </w:delText>
        </w:r>
      </w:del>
      <w:ins w:id="172" w:author="Ellen Eisen" w:date="2020-03-26T12:05:00Z">
        <w:r w:rsidR="00992B1D" w:rsidRPr="00106879">
          <w:rPr>
            <w:rFonts w:ascii="Arial" w:hAnsi="Arial" w:cs="Arial"/>
            <w:shd w:val="clear" w:color="auto" w:fill="FFFFFF"/>
            <w:rPrChange w:id="173" w:author="Kevin Chen" w:date="2020-03-26T16:12:00Z">
              <w:rPr>
                <w:rFonts w:ascii="Arial" w:hAnsi="Arial" w:cs="Arial"/>
                <w:color w:val="222222"/>
                <w:shd w:val="clear" w:color="auto" w:fill="FFFFFF"/>
              </w:rPr>
            </w:rPrChange>
          </w:rPr>
          <w:t xml:space="preserve">survival </w:t>
        </w:r>
      </w:ins>
      <w:r w:rsidR="00C70CDB" w:rsidRPr="00106879">
        <w:rPr>
          <w:rFonts w:ascii="Arial" w:hAnsi="Arial" w:cs="Arial"/>
          <w:shd w:val="clear" w:color="auto" w:fill="FFFFFF"/>
          <w:rPrChange w:id="174" w:author="Kevin Chen" w:date="2020-03-26T16:12:00Z">
            <w:rPr>
              <w:rFonts w:ascii="Arial" w:hAnsi="Arial" w:cs="Arial"/>
              <w:color w:val="222222"/>
              <w:shd w:val="clear" w:color="auto" w:fill="FFFFFF"/>
            </w:rPr>
          </w:rPrChange>
        </w:rPr>
        <w:t xml:space="preserve">methods to be </w:t>
      </w:r>
      <w:ins w:id="175" w:author="Ellen Eisen" w:date="2020-03-26T12:18:00Z">
        <w:r w:rsidR="00DB2050" w:rsidRPr="00106879">
          <w:rPr>
            <w:rFonts w:ascii="Arial" w:hAnsi="Arial" w:cs="Arial"/>
            <w:shd w:val="clear" w:color="auto" w:fill="FFFFFF"/>
            <w:rPrChange w:id="176" w:author="Kevin Chen" w:date="2020-03-26T16:12:00Z">
              <w:rPr>
                <w:rFonts w:ascii="Arial" w:hAnsi="Arial" w:cs="Arial"/>
                <w:color w:val="222222"/>
                <w:shd w:val="clear" w:color="auto" w:fill="FFFFFF"/>
              </w:rPr>
            </w:rPrChange>
          </w:rPr>
          <w:t xml:space="preserve">more </w:t>
        </w:r>
      </w:ins>
      <w:r w:rsidR="00C70CDB" w:rsidRPr="00106879">
        <w:rPr>
          <w:rFonts w:ascii="Arial" w:hAnsi="Arial" w:cs="Arial"/>
          <w:shd w:val="clear" w:color="auto" w:fill="FFFFFF"/>
          <w:rPrChange w:id="177" w:author="Kevin Chen" w:date="2020-03-26T16:12:00Z">
            <w:rPr>
              <w:rFonts w:ascii="Arial" w:hAnsi="Arial" w:cs="Arial"/>
              <w:color w:val="222222"/>
              <w:shd w:val="clear" w:color="auto" w:fill="FFFFFF"/>
            </w:rPr>
          </w:rPrChange>
        </w:rPr>
        <w:t xml:space="preserve">consistent with the majority </w:t>
      </w:r>
      <w:r w:rsidR="003F4247" w:rsidRPr="00106879">
        <w:rPr>
          <w:rFonts w:ascii="Arial" w:hAnsi="Arial" w:cs="Arial"/>
          <w:shd w:val="clear" w:color="auto" w:fill="FFFFFF"/>
          <w:rPrChange w:id="178" w:author="Kevin Chen" w:date="2020-03-26T16:12:00Z">
            <w:rPr>
              <w:rFonts w:ascii="Arial" w:hAnsi="Arial" w:cs="Arial"/>
              <w:color w:val="222222"/>
              <w:shd w:val="clear" w:color="auto" w:fill="FFFFFF"/>
            </w:rPr>
          </w:rPrChange>
        </w:rPr>
        <w:t xml:space="preserve">of </w:t>
      </w:r>
      <w:del w:id="179" w:author="Ellen Eisen" w:date="2020-03-26T12:18:00Z">
        <w:r w:rsidR="003F4247" w:rsidRPr="00106879" w:rsidDel="00DB2050">
          <w:rPr>
            <w:rFonts w:ascii="Arial" w:hAnsi="Arial" w:cs="Arial"/>
            <w:shd w:val="clear" w:color="auto" w:fill="FFFFFF"/>
            <w:rPrChange w:id="180" w:author="Kevin Chen" w:date="2020-03-26T16:12:00Z">
              <w:rPr>
                <w:rFonts w:ascii="Arial" w:hAnsi="Arial" w:cs="Arial"/>
                <w:color w:val="222222"/>
                <w:shd w:val="clear" w:color="auto" w:fill="FFFFFF"/>
              </w:rPr>
            </w:rPrChange>
          </w:rPr>
          <w:delText xml:space="preserve">the </w:delText>
        </w:r>
      </w:del>
      <w:r w:rsidR="003F4247" w:rsidRPr="00106879">
        <w:rPr>
          <w:rFonts w:ascii="Arial" w:hAnsi="Arial" w:cs="Arial"/>
          <w:shd w:val="clear" w:color="auto" w:fill="FFFFFF"/>
          <w:rPrChange w:id="181" w:author="Kevin Chen" w:date="2020-03-26T16:12:00Z">
            <w:rPr>
              <w:rFonts w:ascii="Arial" w:hAnsi="Arial" w:cs="Arial"/>
              <w:color w:val="222222"/>
              <w:shd w:val="clear" w:color="auto" w:fill="FFFFFF"/>
            </w:rPr>
          </w:rPrChange>
        </w:rPr>
        <w:t>research from this, and other, occupational cohorts</w:t>
      </w:r>
      <w:r w:rsidR="00C70CDB" w:rsidRPr="00106879">
        <w:rPr>
          <w:rFonts w:ascii="Arial" w:hAnsi="Arial" w:cs="Arial"/>
          <w:shd w:val="clear" w:color="auto" w:fill="FFFFFF"/>
          <w:rPrChange w:id="182" w:author="Kevin Chen" w:date="2020-03-26T16:12:00Z">
            <w:rPr>
              <w:rFonts w:ascii="Arial" w:hAnsi="Arial" w:cs="Arial"/>
              <w:color w:val="222222"/>
              <w:shd w:val="clear" w:color="auto" w:fill="FFFFFF"/>
            </w:rPr>
          </w:rPrChange>
        </w:rPr>
        <w:t xml:space="preserve">.  </w:t>
      </w:r>
    </w:p>
    <w:p w14:paraId="027FEC3D" w14:textId="77777777" w:rsidR="00B31548" w:rsidRPr="00106879" w:rsidRDefault="00F47E83">
      <w:pPr>
        <w:rPr>
          <w:rFonts w:ascii="Arial" w:hAnsi="Arial" w:cs="Arial"/>
          <w:shd w:val="clear" w:color="auto" w:fill="FFFFFF"/>
          <w:rPrChange w:id="183" w:author="Kevin Chen" w:date="2020-03-26T16:12:00Z">
            <w:rPr>
              <w:rFonts w:ascii="Arial" w:hAnsi="Arial" w:cs="Arial"/>
              <w:color w:val="222222"/>
              <w:shd w:val="clear" w:color="auto" w:fill="FFFFFF"/>
            </w:rPr>
          </w:rPrChange>
        </w:rPr>
      </w:pPr>
      <w:r w:rsidRPr="00106879">
        <w:rPr>
          <w:rFonts w:ascii="Arial" w:hAnsi="Arial" w:cs="Arial"/>
          <w:rPrChange w:id="184" w:author="Kevin Chen" w:date="2020-03-26T16:12:00Z">
            <w:rPr>
              <w:rFonts w:ascii="Arial" w:hAnsi="Arial" w:cs="Arial"/>
              <w:color w:val="222222"/>
            </w:rPr>
          </w:rPrChange>
        </w:rPr>
        <w:br/>
      </w:r>
      <w:r w:rsidR="003F1AF0" w:rsidRPr="00106879">
        <w:rPr>
          <w:rFonts w:ascii="Arial" w:hAnsi="Arial" w:cs="Arial"/>
          <w:shd w:val="clear" w:color="auto" w:fill="FFFFFF"/>
          <w:rPrChange w:id="185" w:author="Kevin Chen" w:date="2020-03-26T16:12:00Z">
            <w:rPr>
              <w:rFonts w:ascii="Arial" w:hAnsi="Arial" w:cs="Arial"/>
              <w:color w:val="222222"/>
              <w:shd w:val="clear" w:color="auto" w:fill="FFFFFF"/>
            </w:rPr>
          </w:rPrChange>
        </w:rPr>
        <w:t>R1.</w:t>
      </w:r>
      <w:r w:rsidR="00BB1101" w:rsidRPr="00106879">
        <w:rPr>
          <w:rFonts w:ascii="Arial" w:hAnsi="Arial" w:cs="Arial"/>
          <w:shd w:val="clear" w:color="auto" w:fill="FFFFFF"/>
          <w:rPrChange w:id="186" w:author="Kevin Chen" w:date="2020-03-26T16:12:00Z">
            <w:rPr>
              <w:rFonts w:ascii="Arial" w:hAnsi="Arial" w:cs="Arial"/>
              <w:color w:val="222222"/>
              <w:shd w:val="clear" w:color="auto" w:fill="FFFFFF"/>
            </w:rPr>
          </w:rPrChange>
        </w:rPr>
        <w:t>4</w:t>
      </w:r>
      <w:r w:rsidR="00D6614F" w:rsidRPr="00106879">
        <w:rPr>
          <w:rFonts w:ascii="Arial" w:hAnsi="Arial" w:cs="Arial"/>
          <w:shd w:val="clear" w:color="auto" w:fill="FFFFFF"/>
          <w:rPrChange w:id="187" w:author="Kevin Chen" w:date="2020-03-26T16:12:00Z">
            <w:rPr>
              <w:rFonts w:ascii="Arial" w:hAnsi="Arial" w:cs="Arial"/>
              <w:color w:val="222222"/>
              <w:shd w:val="clear" w:color="auto" w:fill="FFFFFF"/>
            </w:rPr>
          </w:rPrChange>
        </w:rPr>
        <w:t xml:space="preserve">) </w:t>
      </w:r>
      <w:r w:rsidRPr="00106879">
        <w:rPr>
          <w:rFonts w:ascii="Arial" w:hAnsi="Arial" w:cs="Arial"/>
          <w:shd w:val="clear" w:color="auto" w:fill="FFFFFF"/>
          <w:rPrChange w:id="188" w:author="Kevin Chen" w:date="2020-03-26T16:12:00Z">
            <w:rPr>
              <w:rFonts w:ascii="Arial" w:hAnsi="Arial" w:cs="Arial"/>
              <w:color w:val="222222"/>
              <w:shd w:val="clear" w:color="auto" w:fill="FFFFFF"/>
            </w:rPr>
          </w:rPrChange>
        </w:rPr>
        <w:t>Confounding non-MWF exposures are a significant source of negative</w:t>
      </w:r>
      <w:r w:rsidR="00127DF6" w:rsidRPr="00106879">
        <w:rPr>
          <w:rFonts w:ascii="Arial" w:hAnsi="Arial" w:cs="Arial"/>
          <w:rPrChange w:id="189" w:author="Kevin Chen" w:date="2020-03-26T16:12:00Z">
            <w:rPr>
              <w:rFonts w:ascii="Arial" w:hAnsi="Arial" w:cs="Arial"/>
              <w:color w:val="222222"/>
            </w:rPr>
          </w:rPrChange>
        </w:rPr>
        <w:t xml:space="preserve"> </w:t>
      </w:r>
      <w:r w:rsidRPr="00106879">
        <w:rPr>
          <w:rFonts w:ascii="Arial" w:hAnsi="Arial" w:cs="Arial"/>
          <w:shd w:val="clear" w:color="auto" w:fill="FFFFFF"/>
          <w:rPrChange w:id="190" w:author="Kevin Chen" w:date="2020-03-26T16:12:00Z">
            <w:rPr>
              <w:rFonts w:ascii="Arial" w:hAnsi="Arial" w:cs="Arial"/>
              <w:color w:val="222222"/>
              <w:shd w:val="clear" w:color="auto" w:fill="FFFFFF"/>
            </w:rPr>
          </w:rPrChange>
        </w:rPr>
        <w:t>confounding for several outcomes: welding, heat treat, forging,</w:t>
      </w:r>
      <w:r w:rsidR="00127DF6" w:rsidRPr="00106879">
        <w:rPr>
          <w:rFonts w:ascii="Arial" w:hAnsi="Arial" w:cs="Arial"/>
          <w:rPrChange w:id="191" w:author="Kevin Chen" w:date="2020-03-26T16:12:00Z">
            <w:rPr>
              <w:rFonts w:ascii="Arial" w:hAnsi="Arial" w:cs="Arial"/>
              <w:color w:val="222222"/>
            </w:rPr>
          </w:rPrChange>
        </w:rPr>
        <w:t xml:space="preserve"> </w:t>
      </w:r>
      <w:r w:rsidRPr="00106879">
        <w:rPr>
          <w:rFonts w:ascii="Arial" w:hAnsi="Arial" w:cs="Arial"/>
          <w:shd w:val="clear" w:color="auto" w:fill="FFFFFF"/>
          <w:rPrChange w:id="192" w:author="Kevin Chen" w:date="2020-03-26T16:12:00Z">
            <w:rPr>
              <w:rFonts w:ascii="Arial" w:hAnsi="Arial" w:cs="Arial"/>
              <w:color w:val="222222"/>
              <w:shd w:val="clear" w:color="auto" w:fill="FFFFFF"/>
            </w:rPr>
          </w:rPrChange>
        </w:rPr>
        <w:t>assembly materials: polymerizing adhesives, painting, parts washers.</w:t>
      </w:r>
    </w:p>
    <w:p w14:paraId="00968524" w14:textId="77777777" w:rsidR="001C6A6F" w:rsidRPr="00106879" w:rsidRDefault="001C6A6F">
      <w:pPr>
        <w:rPr>
          <w:rFonts w:ascii="Arial" w:hAnsi="Arial" w:cs="Arial"/>
          <w:shd w:val="clear" w:color="auto" w:fill="FFFFFF"/>
          <w:rPrChange w:id="193" w:author="Kevin Chen" w:date="2020-03-26T16:12:00Z">
            <w:rPr>
              <w:rFonts w:ascii="Arial" w:hAnsi="Arial" w:cs="Arial"/>
              <w:color w:val="222222"/>
              <w:shd w:val="clear" w:color="auto" w:fill="FFFFFF"/>
            </w:rPr>
          </w:rPrChange>
        </w:rPr>
      </w:pPr>
      <w:r w:rsidRPr="00106879">
        <w:rPr>
          <w:rFonts w:ascii="Arial" w:hAnsi="Arial" w:cs="Arial"/>
          <w:shd w:val="clear" w:color="auto" w:fill="FFFFFF"/>
          <w:rPrChange w:id="194" w:author="Kevin Chen" w:date="2020-03-26T16:12:00Z">
            <w:rPr>
              <w:rFonts w:ascii="Arial" w:hAnsi="Arial" w:cs="Arial"/>
              <w:color w:val="222222"/>
              <w:shd w:val="clear" w:color="auto" w:fill="FFFFFF"/>
            </w:rPr>
          </w:rPrChange>
        </w:rPr>
        <w:tab/>
        <w:t>1.</w:t>
      </w:r>
      <w:r w:rsidR="00BB1101" w:rsidRPr="00106879">
        <w:rPr>
          <w:rFonts w:ascii="Arial" w:hAnsi="Arial" w:cs="Arial"/>
          <w:shd w:val="clear" w:color="auto" w:fill="FFFFFF"/>
          <w:rPrChange w:id="195" w:author="Kevin Chen" w:date="2020-03-26T16:12:00Z">
            <w:rPr>
              <w:rFonts w:ascii="Arial" w:hAnsi="Arial" w:cs="Arial"/>
              <w:color w:val="222222"/>
              <w:shd w:val="clear" w:color="auto" w:fill="FFFFFF"/>
            </w:rPr>
          </w:rPrChange>
        </w:rPr>
        <w:t>4</w:t>
      </w:r>
      <w:r w:rsidRPr="00106879">
        <w:rPr>
          <w:rFonts w:ascii="Arial" w:hAnsi="Arial" w:cs="Arial"/>
          <w:shd w:val="clear" w:color="auto" w:fill="FFFFFF"/>
          <w:rPrChange w:id="196" w:author="Kevin Chen" w:date="2020-03-26T16:12:00Z">
            <w:rPr>
              <w:rFonts w:ascii="Arial" w:hAnsi="Arial" w:cs="Arial"/>
              <w:color w:val="222222"/>
              <w:shd w:val="clear" w:color="auto" w:fill="FFFFFF"/>
            </w:rPr>
          </w:rPrChange>
        </w:rPr>
        <w:t xml:space="preserve">) </w:t>
      </w:r>
      <w:r w:rsidR="00336E17" w:rsidRPr="00106879">
        <w:rPr>
          <w:rFonts w:ascii="Arial" w:hAnsi="Arial" w:cs="Arial"/>
          <w:shd w:val="clear" w:color="auto" w:fill="FFFFFF"/>
          <w:rPrChange w:id="197" w:author="Kevin Chen" w:date="2020-03-26T16:12:00Z">
            <w:rPr>
              <w:rFonts w:ascii="Arial" w:hAnsi="Arial" w:cs="Arial"/>
              <w:color w:val="222222"/>
              <w:shd w:val="clear" w:color="auto" w:fill="FFFFFF"/>
            </w:rPr>
          </w:rPrChange>
        </w:rPr>
        <w:t>We have added this point to our discussion of overall attenuation due to negative confounding</w:t>
      </w:r>
      <w:del w:id="198" w:author="Ellen Eisen" w:date="2020-03-26T12:18:00Z">
        <w:r w:rsidR="00336E17" w:rsidRPr="00106879" w:rsidDel="00DB2050">
          <w:rPr>
            <w:rFonts w:ascii="Arial" w:hAnsi="Arial" w:cs="Arial"/>
            <w:shd w:val="clear" w:color="auto" w:fill="FFFFFF"/>
            <w:rPrChange w:id="199" w:author="Kevin Chen" w:date="2020-03-26T16:12:00Z">
              <w:rPr>
                <w:rFonts w:ascii="Arial" w:hAnsi="Arial" w:cs="Arial"/>
                <w:color w:val="222222"/>
                <w:shd w:val="clear" w:color="auto" w:fill="FFFFFF"/>
              </w:rPr>
            </w:rPrChange>
          </w:rPr>
          <w:delText xml:space="preserve"> in the discussion section</w:delText>
        </w:r>
      </w:del>
      <w:r w:rsidR="00336E17" w:rsidRPr="00106879">
        <w:rPr>
          <w:rFonts w:ascii="Arial" w:hAnsi="Arial" w:cs="Arial"/>
          <w:shd w:val="clear" w:color="auto" w:fill="FFFFFF"/>
          <w:rPrChange w:id="200" w:author="Kevin Chen" w:date="2020-03-26T16:12:00Z">
            <w:rPr>
              <w:rFonts w:ascii="Arial" w:hAnsi="Arial" w:cs="Arial"/>
              <w:color w:val="222222"/>
              <w:shd w:val="clear" w:color="auto" w:fill="FFFFFF"/>
            </w:rPr>
          </w:rPrChange>
        </w:rPr>
        <w:t xml:space="preserve">. The </w:t>
      </w:r>
      <w:ins w:id="201" w:author="Ellen Eisen" w:date="2020-03-26T12:19:00Z">
        <w:r w:rsidR="00DB2050" w:rsidRPr="00106879">
          <w:rPr>
            <w:rFonts w:ascii="Arial" w:hAnsi="Arial" w:cs="Arial"/>
            <w:shd w:val="clear" w:color="auto" w:fill="FFFFFF"/>
            <w:rPrChange w:id="202" w:author="Kevin Chen" w:date="2020-03-26T16:12:00Z">
              <w:rPr>
                <w:rFonts w:ascii="Arial" w:hAnsi="Arial" w:cs="Arial"/>
                <w:color w:val="222222"/>
                <w:shd w:val="clear" w:color="auto" w:fill="FFFFFF"/>
              </w:rPr>
            </w:rPrChange>
          </w:rPr>
          <w:t>D</w:t>
        </w:r>
      </w:ins>
      <w:del w:id="203" w:author="Ellen Eisen" w:date="2020-03-26T12:19:00Z">
        <w:r w:rsidR="00336E17" w:rsidRPr="00106879" w:rsidDel="00DB2050">
          <w:rPr>
            <w:rFonts w:ascii="Arial" w:hAnsi="Arial" w:cs="Arial"/>
            <w:shd w:val="clear" w:color="auto" w:fill="FFFFFF"/>
            <w:rPrChange w:id="204" w:author="Kevin Chen" w:date="2020-03-26T16:12:00Z">
              <w:rPr>
                <w:rFonts w:ascii="Arial" w:hAnsi="Arial" w:cs="Arial"/>
                <w:color w:val="222222"/>
                <w:shd w:val="clear" w:color="auto" w:fill="FFFFFF"/>
              </w:rPr>
            </w:rPrChange>
          </w:rPr>
          <w:delText>d</w:delText>
        </w:r>
      </w:del>
      <w:r w:rsidR="00336E17" w:rsidRPr="00106879">
        <w:rPr>
          <w:rFonts w:ascii="Arial" w:hAnsi="Arial" w:cs="Arial"/>
          <w:shd w:val="clear" w:color="auto" w:fill="FFFFFF"/>
          <w:rPrChange w:id="205" w:author="Kevin Chen" w:date="2020-03-26T16:12:00Z">
            <w:rPr>
              <w:rFonts w:ascii="Arial" w:hAnsi="Arial" w:cs="Arial"/>
              <w:color w:val="222222"/>
              <w:shd w:val="clear" w:color="auto" w:fill="FFFFFF"/>
            </w:rPr>
          </w:rPrChange>
        </w:rPr>
        <w:t xml:space="preserve">iscussion </w:t>
      </w:r>
      <w:ins w:id="206" w:author="Ellen Eisen" w:date="2020-03-26T12:19:00Z">
        <w:r w:rsidR="00DB2050" w:rsidRPr="00106879">
          <w:rPr>
            <w:rFonts w:ascii="Arial" w:hAnsi="Arial" w:cs="Arial"/>
            <w:shd w:val="clear" w:color="auto" w:fill="FFFFFF"/>
            <w:rPrChange w:id="207" w:author="Kevin Chen" w:date="2020-03-26T16:12:00Z">
              <w:rPr>
                <w:rFonts w:ascii="Arial" w:hAnsi="Arial" w:cs="Arial"/>
                <w:color w:val="222222"/>
                <w:shd w:val="clear" w:color="auto" w:fill="FFFFFF"/>
              </w:rPr>
            </w:rPrChange>
          </w:rPr>
          <w:t xml:space="preserve">section </w:t>
        </w:r>
      </w:ins>
      <w:r w:rsidR="00336E17" w:rsidRPr="00106879">
        <w:rPr>
          <w:rFonts w:ascii="Arial" w:hAnsi="Arial" w:cs="Arial"/>
          <w:shd w:val="clear" w:color="auto" w:fill="FFFFFF"/>
          <w:rPrChange w:id="208" w:author="Kevin Chen" w:date="2020-03-26T16:12:00Z">
            <w:rPr>
              <w:rFonts w:ascii="Arial" w:hAnsi="Arial" w:cs="Arial"/>
              <w:color w:val="222222"/>
              <w:shd w:val="clear" w:color="auto" w:fill="FFFFFF"/>
            </w:rPr>
          </w:rPrChange>
        </w:rPr>
        <w:t xml:space="preserve">now </w:t>
      </w:r>
      <w:ins w:id="209" w:author="Ellen Eisen" w:date="2020-03-26T12:19:00Z">
        <w:r w:rsidR="00DB2050" w:rsidRPr="00106879">
          <w:rPr>
            <w:rFonts w:ascii="Arial" w:hAnsi="Arial" w:cs="Arial"/>
            <w:shd w:val="clear" w:color="auto" w:fill="FFFFFF"/>
            <w:rPrChange w:id="210" w:author="Kevin Chen" w:date="2020-03-26T16:12:00Z">
              <w:rPr>
                <w:rFonts w:ascii="Arial" w:hAnsi="Arial" w:cs="Arial"/>
                <w:color w:val="222222"/>
                <w:shd w:val="clear" w:color="auto" w:fill="FFFFFF"/>
              </w:rPr>
            </w:rPrChange>
          </w:rPr>
          <w:t>includes</w:t>
        </w:r>
      </w:ins>
      <w:del w:id="211" w:author="Ellen Eisen" w:date="2020-03-26T12:19:00Z">
        <w:r w:rsidR="00336E17" w:rsidRPr="00106879" w:rsidDel="00DB2050">
          <w:rPr>
            <w:rFonts w:ascii="Arial" w:hAnsi="Arial" w:cs="Arial"/>
            <w:shd w:val="clear" w:color="auto" w:fill="FFFFFF"/>
            <w:rPrChange w:id="212" w:author="Kevin Chen" w:date="2020-03-26T16:12:00Z">
              <w:rPr>
                <w:rFonts w:ascii="Arial" w:hAnsi="Arial" w:cs="Arial"/>
                <w:color w:val="222222"/>
                <w:shd w:val="clear" w:color="auto" w:fill="FFFFFF"/>
              </w:rPr>
            </w:rPrChange>
          </w:rPr>
          <w:delText>states</w:delText>
        </w:r>
      </w:del>
      <w:r w:rsidR="00336E17" w:rsidRPr="00106879">
        <w:rPr>
          <w:rFonts w:ascii="Arial" w:hAnsi="Arial" w:cs="Arial"/>
          <w:shd w:val="clear" w:color="auto" w:fill="FFFFFF"/>
          <w:rPrChange w:id="213" w:author="Kevin Chen" w:date="2020-03-26T16:12:00Z">
            <w:rPr>
              <w:rFonts w:ascii="Arial" w:hAnsi="Arial" w:cs="Arial"/>
              <w:color w:val="222222"/>
              <w:shd w:val="clear" w:color="auto" w:fill="FFFFFF"/>
            </w:rPr>
          </w:rPrChange>
        </w:rPr>
        <w:t xml:space="preserve"> “</w:t>
      </w:r>
      <w:r w:rsidR="00336E17" w:rsidRPr="00106879">
        <w:rPr>
          <w:rFonts w:ascii="Arial" w:hAnsi="Arial" w:cs="Arial"/>
          <w:sz w:val="24"/>
          <w:szCs w:val="24"/>
        </w:rPr>
        <w:t xml:space="preserve">If </w:t>
      </w:r>
      <w:del w:id="214" w:author="Ellen Eisen" w:date="2020-03-26T12:19:00Z">
        <w:r w:rsidR="00336E17" w:rsidRPr="00106879" w:rsidDel="00DB2050">
          <w:rPr>
            <w:rFonts w:ascii="Arial" w:hAnsi="Arial" w:cs="Arial"/>
            <w:sz w:val="24"/>
            <w:szCs w:val="24"/>
          </w:rPr>
          <w:delText xml:space="preserve">the less skilled </w:delText>
        </w:r>
      </w:del>
      <w:r w:rsidR="00336E17" w:rsidRPr="00106879">
        <w:rPr>
          <w:rFonts w:ascii="Arial" w:hAnsi="Arial" w:cs="Arial"/>
          <w:sz w:val="24"/>
          <w:szCs w:val="24"/>
        </w:rPr>
        <w:t xml:space="preserve">assembly workers were more likely to </w:t>
      </w:r>
      <w:ins w:id="215" w:author="Ellen Eisen" w:date="2020-03-26T12:23:00Z">
        <w:r w:rsidR="00DB2050" w:rsidRPr="00106879">
          <w:rPr>
            <w:rFonts w:ascii="Arial" w:hAnsi="Arial" w:cs="Arial"/>
            <w:sz w:val="24"/>
            <w:szCs w:val="24"/>
          </w:rPr>
          <w:t xml:space="preserve">be exposed to other occupational chemicals, </w:t>
        </w:r>
      </w:ins>
      <w:r w:rsidR="00336E17" w:rsidRPr="00106879">
        <w:rPr>
          <w:rFonts w:ascii="Arial" w:hAnsi="Arial" w:cs="Arial"/>
          <w:sz w:val="24"/>
          <w:szCs w:val="24"/>
        </w:rPr>
        <w:t>smoke</w:t>
      </w:r>
      <w:ins w:id="216" w:author="Ellen Eisen" w:date="2020-03-26T12:23:00Z">
        <w:r w:rsidR="00DB2050" w:rsidRPr="00106879">
          <w:rPr>
            <w:rFonts w:ascii="Arial" w:hAnsi="Arial" w:cs="Arial"/>
            <w:sz w:val="24"/>
            <w:szCs w:val="24"/>
          </w:rPr>
          <w:t xml:space="preserve"> cigarettes</w:t>
        </w:r>
      </w:ins>
      <w:r w:rsidR="00336E17" w:rsidRPr="00106879">
        <w:rPr>
          <w:rFonts w:ascii="Arial" w:hAnsi="Arial" w:cs="Arial"/>
          <w:sz w:val="24"/>
          <w:szCs w:val="24"/>
        </w:rPr>
        <w:t xml:space="preserve">, </w:t>
      </w:r>
      <w:ins w:id="217" w:author="Ellen Eisen" w:date="2020-03-26T12:23:00Z">
        <w:r w:rsidR="00DB2050" w:rsidRPr="00106879">
          <w:rPr>
            <w:rFonts w:ascii="Arial" w:hAnsi="Arial" w:cs="Arial"/>
            <w:sz w:val="24"/>
            <w:szCs w:val="24"/>
          </w:rPr>
          <w:t xml:space="preserve">or </w:t>
        </w:r>
      </w:ins>
      <w:del w:id="218" w:author="Ellen Eisen" w:date="2020-03-26T12:19:00Z">
        <w:r w:rsidR="00336E17" w:rsidRPr="00106879" w:rsidDel="00DB2050">
          <w:rPr>
            <w:rFonts w:ascii="Arial" w:hAnsi="Arial" w:cs="Arial"/>
            <w:i/>
            <w:sz w:val="24"/>
            <w:szCs w:val="24"/>
          </w:rPr>
          <w:delText xml:space="preserve">experience </w:delText>
        </w:r>
      </w:del>
      <w:del w:id="219" w:author="Ellen Eisen" w:date="2020-03-26T12:20:00Z">
        <w:r w:rsidR="00336E17" w:rsidRPr="00106879" w:rsidDel="00DB2050">
          <w:rPr>
            <w:rFonts w:ascii="Arial" w:hAnsi="Arial" w:cs="Arial"/>
            <w:i/>
            <w:sz w:val="24"/>
            <w:szCs w:val="24"/>
          </w:rPr>
          <w:delText>non-MWF occupational exposures that are associated with cancer</w:delText>
        </w:r>
      </w:del>
      <w:ins w:id="220" w:author="Ellen Eisen" w:date="2020-03-26T12:22:00Z">
        <w:r w:rsidR="00DB2050" w:rsidRPr="00106879">
          <w:rPr>
            <w:rFonts w:ascii="Arial" w:hAnsi="Arial" w:cs="Arial"/>
            <w:sz w:val="24"/>
            <w:szCs w:val="24"/>
          </w:rPr>
          <w:t>have</w:t>
        </w:r>
      </w:ins>
      <w:del w:id="221" w:author="Ellen Eisen" w:date="2020-03-26T12:20:00Z">
        <w:r w:rsidR="00336E17" w:rsidRPr="00106879" w:rsidDel="00DB2050">
          <w:rPr>
            <w:rFonts w:ascii="Arial" w:hAnsi="Arial" w:cs="Arial"/>
            <w:i/>
            <w:sz w:val="24"/>
            <w:szCs w:val="24"/>
          </w:rPr>
          <w:delText>s</w:delText>
        </w:r>
      </w:del>
      <w:del w:id="222" w:author="Ellen Eisen" w:date="2020-03-26T12:22:00Z">
        <w:r w:rsidR="00336E17" w:rsidRPr="00106879" w:rsidDel="00DB2050">
          <w:rPr>
            <w:rFonts w:ascii="Arial" w:hAnsi="Arial" w:cs="Arial"/>
            <w:i/>
            <w:sz w:val="24"/>
            <w:szCs w:val="24"/>
          </w:rPr>
          <w:delText>,</w:delText>
        </w:r>
        <w:r w:rsidR="00336E17" w:rsidRPr="00106879" w:rsidDel="00DB2050">
          <w:rPr>
            <w:rFonts w:ascii="Arial" w:hAnsi="Arial" w:cs="Arial"/>
            <w:sz w:val="24"/>
            <w:szCs w:val="24"/>
          </w:rPr>
          <w:delText xml:space="preserve"> or</w:delText>
        </w:r>
      </w:del>
      <w:r w:rsidR="00336E17" w:rsidRPr="00106879">
        <w:rPr>
          <w:rFonts w:ascii="Arial" w:hAnsi="Arial" w:cs="Arial"/>
          <w:sz w:val="24"/>
          <w:szCs w:val="24"/>
        </w:rPr>
        <w:t xml:space="preserve"> </w:t>
      </w:r>
      <w:del w:id="223" w:author="Ellen Eisen" w:date="2020-03-26T12:20:00Z">
        <w:r w:rsidR="00336E17" w:rsidRPr="00106879" w:rsidDel="00DB2050">
          <w:rPr>
            <w:rFonts w:ascii="Arial" w:hAnsi="Arial" w:cs="Arial"/>
            <w:sz w:val="24"/>
            <w:szCs w:val="24"/>
          </w:rPr>
          <w:delText xml:space="preserve">have </w:delText>
        </w:r>
      </w:del>
      <w:r w:rsidR="00336E17" w:rsidRPr="00106879">
        <w:rPr>
          <w:rFonts w:ascii="Arial" w:hAnsi="Arial" w:cs="Arial"/>
          <w:sz w:val="24"/>
          <w:szCs w:val="24"/>
        </w:rPr>
        <w:t xml:space="preserve">less favorable socio-economic </w:t>
      </w:r>
      <w:ins w:id="224" w:author="Ellen Eisen" w:date="2020-03-26T12:21:00Z">
        <w:r w:rsidR="00DB2050" w:rsidRPr="00106879">
          <w:rPr>
            <w:rFonts w:ascii="Arial" w:hAnsi="Arial" w:cs="Arial"/>
            <w:sz w:val="24"/>
            <w:szCs w:val="24"/>
          </w:rPr>
          <w:t xml:space="preserve">status </w:t>
        </w:r>
      </w:ins>
      <w:del w:id="225" w:author="Ellen Eisen" w:date="2020-03-26T12:21:00Z">
        <w:r w:rsidR="00336E17" w:rsidRPr="00106879" w:rsidDel="00DB2050">
          <w:rPr>
            <w:rFonts w:ascii="Arial" w:hAnsi="Arial" w:cs="Arial"/>
            <w:sz w:val="24"/>
            <w:szCs w:val="24"/>
          </w:rPr>
          <w:delText xml:space="preserve">standing compared to the </w:delText>
        </w:r>
      </w:del>
      <w:ins w:id="226" w:author="Ellen Eisen" w:date="2020-03-26T12:21:00Z">
        <w:r w:rsidR="00DB2050" w:rsidRPr="00106879">
          <w:rPr>
            <w:rFonts w:ascii="Arial" w:hAnsi="Arial" w:cs="Arial"/>
            <w:sz w:val="24"/>
            <w:szCs w:val="24"/>
          </w:rPr>
          <w:t xml:space="preserve">than machine operators </w:t>
        </w:r>
      </w:ins>
      <w:ins w:id="227" w:author="Ellen Eisen" w:date="2020-03-26T12:22:00Z">
        <w:r w:rsidR="00DB2050" w:rsidRPr="00106879">
          <w:rPr>
            <w:rFonts w:ascii="Arial" w:hAnsi="Arial" w:cs="Arial"/>
            <w:sz w:val="24"/>
            <w:szCs w:val="24"/>
          </w:rPr>
          <w:t>or</w:t>
        </w:r>
      </w:ins>
      <w:ins w:id="228" w:author="Ellen Eisen" w:date="2020-03-26T12:21:00Z">
        <w:r w:rsidR="00DB2050" w:rsidRPr="00106879">
          <w:rPr>
            <w:rFonts w:ascii="Arial" w:hAnsi="Arial" w:cs="Arial"/>
            <w:sz w:val="24"/>
            <w:szCs w:val="24"/>
          </w:rPr>
          <w:t xml:space="preserve"> </w:t>
        </w:r>
      </w:ins>
      <w:del w:id="229" w:author="Ellen Eisen" w:date="2020-03-26T12:21:00Z">
        <w:r w:rsidR="00336E17" w:rsidRPr="00106879" w:rsidDel="00DB2050">
          <w:rPr>
            <w:rFonts w:ascii="Arial" w:hAnsi="Arial" w:cs="Arial"/>
            <w:sz w:val="24"/>
            <w:szCs w:val="24"/>
          </w:rPr>
          <w:delText xml:space="preserve">highly exposed and more skilled </w:delText>
        </w:r>
      </w:del>
      <w:r w:rsidR="00336E17" w:rsidRPr="00106879">
        <w:rPr>
          <w:rFonts w:ascii="Arial" w:hAnsi="Arial" w:cs="Arial"/>
          <w:sz w:val="24"/>
          <w:szCs w:val="24"/>
        </w:rPr>
        <w:t>machinists, our results could be globally attenuated due to confounding.”</w:t>
      </w:r>
      <w:r w:rsidR="00336E17" w:rsidRPr="00106879">
        <w:rPr>
          <w:rFonts w:ascii="Arial" w:hAnsi="Arial" w:cs="Arial"/>
          <w:shd w:val="clear" w:color="auto" w:fill="FFFFFF"/>
          <w:rPrChange w:id="230" w:author="Kevin Chen" w:date="2020-03-26T16:12:00Z">
            <w:rPr>
              <w:rFonts w:ascii="Arial" w:hAnsi="Arial" w:cs="Arial"/>
              <w:color w:val="222222"/>
              <w:shd w:val="clear" w:color="auto" w:fill="FFFFFF"/>
            </w:rPr>
          </w:rPrChange>
        </w:rPr>
        <w:t xml:space="preserve"> </w:t>
      </w:r>
      <w:r w:rsidRPr="00106879">
        <w:rPr>
          <w:rFonts w:ascii="Arial" w:hAnsi="Arial" w:cs="Arial"/>
          <w:shd w:val="clear" w:color="auto" w:fill="FFFFFF"/>
          <w:rPrChange w:id="231" w:author="Kevin Chen" w:date="2020-03-26T16:12:00Z">
            <w:rPr>
              <w:rFonts w:ascii="Arial" w:hAnsi="Arial" w:cs="Arial"/>
              <w:color w:val="222222"/>
              <w:shd w:val="clear" w:color="auto" w:fill="FFFFFF"/>
            </w:rPr>
          </w:rPrChange>
        </w:rPr>
        <w:t xml:space="preserve"> </w:t>
      </w:r>
    </w:p>
    <w:p w14:paraId="297E6EEA" w14:textId="77777777" w:rsidR="00B31548" w:rsidRPr="00106879" w:rsidRDefault="00F47E83">
      <w:pPr>
        <w:rPr>
          <w:rFonts w:ascii="Arial" w:hAnsi="Arial" w:cs="Arial"/>
          <w:shd w:val="clear" w:color="auto" w:fill="FFFFFF"/>
          <w:rPrChange w:id="232" w:author="Kevin Chen" w:date="2020-03-26T16:12:00Z">
            <w:rPr>
              <w:rFonts w:ascii="Arial" w:hAnsi="Arial" w:cs="Arial"/>
              <w:color w:val="222222"/>
              <w:shd w:val="clear" w:color="auto" w:fill="FFFFFF"/>
            </w:rPr>
          </w:rPrChange>
        </w:rPr>
      </w:pPr>
      <w:r w:rsidRPr="00106879">
        <w:rPr>
          <w:rFonts w:ascii="Arial" w:hAnsi="Arial" w:cs="Arial"/>
          <w:rPrChange w:id="233" w:author="Kevin Chen" w:date="2020-03-26T16:12:00Z">
            <w:rPr>
              <w:rFonts w:ascii="Arial" w:hAnsi="Arial" w:cs="Arial"/>
              <w:color w:val="222222"/>
            </w:rPr>
          </w:rPrChange>
        </w:rPr>
        <w:br/>
      </w:r>
      <w:r w:rsidR="003F1AF0" w:rsidRPr="00106879">
        <w:rPr>
          <w:rFonts w:ascii="Arial" w:hAnsi="Arial" w:cs="Arial"/>
          <w:shd w:val="clear" w:color="auto" w:fill="FFFFFF"/>
          <w:rPrChange w:id="234" w:author="Kevin Chen" w:date="2020-03-26T16:12:00Z">
            <w:rPr>
              <w:rFonts w:ascii="Arial" w:hAnsi="Arial" w:cs="Arial"/>
              <w:color w:val="222222"/>
              <w:shd w:val="clear" w:color="auto" w:fill="FFFFFF"/>
            </w:rPr>
          </w:rPrChange>
        </w:rPr>
        <w:t>R1.</w:t>
      </w:r>
      <w:r w:rsidR="00BB1101" w:rsidRPr="00106879">
        <w:rPr>
          <w:rFonts w:ascii="Arial" w:hAnsi="Arial" w:cs="Arial"/>
          <w:shd w:val="clear" w:color="auto" w:fill="FFFFFF"/>
          <w:rPrChange w:id="235" w:author="Kevin Chen" w:date="2020-03-26T16:12:00Z">
            <w:rPr>
              <w:rFonts w:ascii="Arial" w:hAnsi="Arial" w:cs="Arial"/>
              <w:color w:val="222222"/>
              <w:shd w:val="clear" w:color="auto" w:fill="FFFFFF"/>
            </w:rPr>
          </w:rPrChange>
        </w:rPr>
        <w:t>5</w:t>
      </w:r>
      <w:r w:rsidR="00D6614F" w:rsidRPr="00106879">
        <w:rPr>
          <w:rFonts w:ascii="Arial" w:hAnsi="Arial" w:cs="Arial"/>
          <w:shd w:val="clear" w:color="auto" w:fill="FFFFFF"/>
          <w:rPrChange w:id="236" w:author="Kevin Chen" w:date="2020-03-26T16:12:00Z">
            <w:rPr>
              <w:rFonts w:ascii="Arial" w:hAnsi="Arial" w:cs="Arial"/>
              <w:color w:val="222222"/>
              <w:shd w:val="clear" w:color="auto" w:fill="FFFFFF"/>
            </w:rPr>
          </w:rPrChange>
        </w:rPr>
        <w:t xml:space="preserve">) </w:t>
      </w:r>
      <w:r w:rsidRPr="00106879">
        <w:rPr>
          <w:rFonts w:ascii="Arial" w:hAnsi="Arial" w:cs="Arial"/>
          <w:shd w:val="clear" w:color="auto" w:fill="FFFFFF"/>
          <w:rPrChange w:id="237" w:author="Kevin Chen" w:date="2020-03-26T16:12:00Z">
            <w:rPr>
              <w:rFonts w:ascii="Arial" w:hAnsi="Arial" w:cs="Arial"/>
              <w:color w:val="222222"/>
              <w:shd w:val="clear" w:color="auto" w:fill="FFFFFF"/>
            </w:rPr>
          </w:rPrChange>
        </w:rPr>
        <w:t>For COPD, where the expected SMR for healthy workers would be</w:t>
      </w:r>
      <w:r w:rsidRPr="00106879">
        <w:rPr>
          <w:rFonts w:ascii="Arial" w:hAnsi="Arial" w:cs="Arial"/>
          <w:rPrChange w:id="238" w:author="Kevin Chen" w:date="2020-03-26T16:12:00Z">
            <w:rPr>
              <w:rFonts w:ascii="Arial" w:hAnsi="Arial" w:cs="Arial"/>
              <w:color w:val="222222"/>
            </w:rPr>
          </w:rPrChange>
        </w:rPr>
        <w:br/>
      </w:r>
      <w:r w:rsidRPr="00106879">
        <w:rPr>
          <w:rFonts w:ascii="Arial" w:hAnsi="Arial" w:cs="Arial"/>
          <w:shd w:val="clear" w:color="auto" w:fill="FFFFFF"/>
          <w:rPrChange w:id="239" w:author="Kevin Chen" w:date="2020-03-26T16:12:00Z">
            <w:rPr>
              <w:rFonts w:ascii="Arial" w:hAnsi="Arial" w:cs="Arial"/>
              <w:color w:val="222222"/>
              <w:shd w:val="clear" w:color="auto" w:fill="FFFFFF"/>
            </w:rPr>
          </w:rPrChange>
        </w:rPr>
        <w:t>0.6-0.8, there appear to have been 130 – 300 attributable deaths (1</w:t>
      </w:r>
      <w:r w:rsidR="00B31548" w:rsidRPr="00106879">
        <w:rPr>
          <w:rFonts w:ascii="Arial" w:hAnsi="Arial" w:cs="Arial"/>
          <w:rPrChange w:id="240" w:author="Kevin Chen" w:date="2020-03-26T16:12:00Z">
            <w:rPr>
              <w:rFonts w:ascii="Arial" w:hAnsi="Arial" w:cs="Arial"/>
              <w:color w:val="222222"/>
            </w:rPr>
          </w:rPrChange>
        </w:rPr>
        <w:t xml:space="preserve"> </w:t>
      </w:r>
      <w:r w:rsidRPr="00106879">
        <w:rPr>
          <w:rFonts w:ascii="Arial" w:hAnsi="Arial" w:cs="Arial"/>
          <w:shd w:val="clear" w:color="auto" w:fill="FFFFFF"/>
          <w:rPrChange w:id="241" w:author="Kevin Chen" w:date="2020-03-26T16:12:00Z">
            <w:rPr>
              <w:rFonts w:ascii="Arial" w:hAnsi="Arial" w:cs="Arial"/>
              <w:color w:val="222222"/>
              <w:shd w:val="clear" w:color="auto" w:fill="FFFFFF"/>
            </w:rPr>
          </w:rPrChange>
        </w:rPr>
        <w:t>– 1.7% of all deaths), indicating widespread threats to respiratory</w:t>
      </w:r>
      <w:r w:rsidR="00E25D9A" w:rsidRPr="00106879">
        <w:rPr>
          <w:rFonts w:ascii="Arial" w:hAnsi="Arial" w:cs="Arial"/>
          <w:rPrChange w:id="242" w:author="Kevin Chen" w:date="2020-03-26T16:12:00Z">
            <w:rPr>
              <w:rFonts w:ascii="Arial" w:hAnsi="Arial" w:cs="Arial"/>
              <w:color w:val="222222"/>
            </w:rPr>
          </w:rPrChange>
        </w:rPr>
        <w:t xml:space="preserve"> </w:t>
      </w:r>
      <w:r w:rsidRPr="00106879">
        <w:rPr>
          <w:rFonts w:ascii="Arial" w:hAnsi="Arial" w:cs="Arial"/>
          <w:shd w:val="clear" w:color="auto" w:fill="FFFFFF"/>
          <w:rPrChange w:id="243" w:author="Kevin Chen" w:date="2020-03-26T16:12:00Z">
            <w:rPr>
              <w:rFonts w:ascii="Arial" w:hAnsi="Arial" w:cs="Arial"/>
              <w:color w:val="222222"/>
              <w:shd w:val="clear" w:color="auto" w:fill="FFFFFF"/>
            </w:rPr>
          </w:rPrChange>
        </w:rPr>
        <w:t>health.</w:t>
      </w:r>
      <w:r w:rsidR="00E25D9A" w:rsidRPr="00106879">
        <w:rPr>
          <w:rFonts w:ascii="Arial" w:hAnsi="Arial" w:cs="Arial"/>
          <w:shd w:val="clear" w:color="auto" w:fill="FFFFFF"/>
          <w:rPrChange w:id="244" w:author="Kevin Chen" w:date="2020-03-26T16:12:00Z">
            <w:rPr>
              <w:rFonts w:ascii="Arial" w:hAnsi="Arial" w:cs="Arial"/>
              <w:color w:val="222222"/>
              <w:shd w:val="clear" w:color="auto" w:fill="FFFFFF"/>
            </w:rPr>
          </w:rPrChange>
        </w:rPr>
        <w:t xml:space="preserve"> </w:t>
      </w:r>
      <w:r w:rsidRPr="00106879">
        <w:rPr>
          <w:rFonts w:ascii="Arial" w:hAnsi="Arial" w:cs="Arial"/>
          <w:shd w:val="clear" w:color="auto" w:fill="FFFFFF"/>
          <w:rPrChange w:id="245" w:author="Kevin Chen" w:date="2020-03-26T16:12:00Z">
            <w:rPr>
              <w:rFonts w:ascii="Arial" w:hAnsi="Arial" w:cs="Arial"/>
              <w:color w:val="222222"/>
              <w:shd w:val="clear" w:color="auto" w:fill="FFFFFF"/>
            </w:rPr>
          </w:rPrChange>
        </w:rPr>
        <w:t>Similarly, taking HWE into account (often dismissed for</w:t>
      </w:r>
      <w:r w:rsidR="00E25D9A" w:rsidRPr="00106879">
        <w:rPr>
          <w:rFonts w:ascii="Arial" w:hAnsi="Arial" w:cs="Arial"/>
          <w:rPrChange w:id="246" w:author="Kevin Chen" w:date="2020-03-26T16:12:00Z">
            <w:rPr>
              <w:rFonts w:ascii="Arial" w:hAnsi="Arial" w:cs="Arial"/>
              <w:color w:val="222222"/>
            </w:rPr>
          </w:rPrChange>
        </w:rPr>
        <w:t xml:space="preserve"> </w:t>
      </w:r>
      <w:r w:rsidRPr="00106879">
        <w:rPr>
          <w:rFonts w:ascii="Arial" w:hAnsi="Arial" w:cs="Arial"/>
          <w:shd w:val="clear" w:color="auto" w:fill="FFFFFF"/>
          <w:rPrChange w:id="247" w:author="Kevin Chen" w:date="2020-03-26T16:12:00Z">
            <w:rPr>
              <w:rFonts w:ascii="Arial" w:hAnsi="Arial" w:cs="Arial"/>
              <w:color w:val="222222"/>
              <w:shd w:val="clear" w:color="auto" w:fill="FFFFFF"/>
            </w:rPr>
          </w:rPrChange>
        </w:rPr>
        <w:t>malignancies despite abundant contrary evidence), there appears to be</w:t>
      </w:r>
      <w:r w:rsidRPr="00106879">
        <w:rPr>
          <w:rFonts w:ascii="Arial" w:hAnsi="Arial" w:cs="Arial"/>
          <w:rPrChange w:id="248" w:author="Kevin Chen" w:date="2020-03-26T16:12:00Z">
            <w:rPr>
              <w:rFonts w:ascii="Arial" w:hAnsi="Arial" w:cs="Arial"/>
              <w:color w:val="222222"/>
            </w:rPr>
          </w:rPrChange>
        </w:rPr>
        <w:br/>
      </w:r>
      <w:r w:rsidRPr="00106879">
        <w:rPr>
          <w:rFonts w:ascii="Arial" w:hAnsi="Arial" w:cs="Arial"/>
          <w:shd w:val="clear" w:color="auto" w:fill="FFFFFF"/>
          <w:rPrChange w:id="249" w:author="Kevin Chen" w:date="2020-03-26T16:12:00Z">
            <w:rPr>
              <w:rFonts w:ascii="Arial" w:hAnsi="Arial" w:cs="Arial"/>
              <w:color w:val="222222"/>
              <w:shd w:val="clear" w:color="auto" w:fill="FFFFFF"/>
            </w:rPr>
          </w:rPrChange>
        </w:rPr>
        <w:t>about 15% excess of lung cancer</w:t>
      </w:r>
      <w:r w:rsidR="00B31548" w:rsidRPr="00106879">
        <w:rPr>
          <w:rFonts w:ascii="Arial" w:hAnsi="Arial" w:cs="Arial"/>
          <w:shd w:val="clear" w:color="auto" w:fill="FFFFFF"/>
          <w:rPrChange w:id="250" w:author="Kevin Chen" w:date="2020-03-26T16:12:00Z">
            <w:rPr>
              <w:rFonts w:ascii="Arial" w:hAnsi="Arial" w:cs="Arial"/>
              <w:color w:val="222222"/>
              <w:shd w:val="clear" w:color="auto" w:fill="FFFFFF"/>
            </w:rPr>
          </w:rPrChange>
        </w:rPr>
        <w:t>, or another 1.5% of all deaths</w:t>
      </w:r>
      <w:r w:rsidRPr="00106879">
        <w:rPr>
          <w:rFonts w:ascii="Arial" w:hAnsi="Arial" w:cs="Arial"/>
          <w:shd w:val="clear" w:color="auto" w:fill="FFFFFF"/>
          <w:rPrChange w:id="251" w:author="Kevin Chen" w:date="2020-03-26T16:12:00Z">
            <w:rPr>
              <w:rFonts w:ascii="Arial" w:hAnsi="Arial" w:cs="Arial"/>
              <w:color w:val="222222"/>
              <w:shd w:val="clear" w:color="auto" w:fill="FFFFFF"/>
            </w:rPr>
          </w:rPrChange>
        </w:rPr>
        <w:t>.</w:t>
      </w:r>
    </w:p>
    <w:p w14:paraId="7271DC01" w14:textId="77777777" w:rsidR="001C6A6F" w:rsidRPr="00106879" w:rsidDel="00E74085" w:rsidRDefault="001C6A6F">
      <w:pPr>
        <w:rPr>
          <w:del w:id="252" w:author="Ellen Eisen" w:date="2020-03-26T12:29:00Z"/>
          <w:rFonts w:ascii="Arial" w:hAnsi="Arial" w:cs="Arial"/>
          <w:shd w:val="clear" w:color="auto" w:fill="FFFFFF"/>
          <w:rPrChange w:id="253" w:author="Kevin Chen" w:date="2020-03-26T16:12:00Z">
            <w:rPr>
              <w:del w:id="254" w:author="Ellen Eisen" w:date="2020-03-26T12:29:00Z"/>
              <w:rFonts w:ascii="Arial" w:hAnsi="Arial" w:cs="Arial"/>
              <w:color w:val="222222"/>
              <w:shd w:val="clear" w:color="auto" w:fill="FFFFFF"/>
            </w:rPr>
          </w:rPrChange>
        </w:rPr>
      </w:pPr>
      <w:r w:rsidRPr="00106879">
        <w:rPr>
          <w:rFonts w:ascii="Arial" w:hAnsi="Arial" w:cs="Arial"/>
          <w:shd w:val="clear" w:color="auto" w:fill="FFFFFF"/>
          <w:rPrChange w:id="255" w:author="Kevin Chen" w:date="2020-03-26T16:12:00Z">
            <w:rPr>
              <w:rFonts w:ascii="Arial" w:hAnsi="Arial" w:cs="Arial"/>
              <w:color w:val="222222"/>
              <w:shd w:val="clear" w:color="auto" w:fill="FFFFFF"/>
            </w:rPr>
          </w:rPrChange>
        </w:rPr>
        <w:tab/>
        <w:t>1.</w:t>
      </w:r>
      <w:r w:rsidR="00BB1101" w:rsidRPr="00106879">
        <w:rPr>
          <w:rFonts w:ascii="Arial" w:hAnsi="Arial" w:cs="Arial"/>
          <w:shd w:val="clear" w:color="auto" w:fill="FFFFFF"/>
          <w:rPrChange w:id="256" w:author="Kevin Chen" w:date="2020-03-26T16:12:00Z">
            <w:rPr>
              <w:rFonts w:ascii="Arial" w:hAnsi="Arial" w:cs="Arial"/>
              <w:color w:val="222222"/>
              <w:shd w:val="clear" w:color="auto" w:fill="FFFFFF"/>
            </w:rPr>
          </w:rPrChange>
        </w:rPr>
        <w:t>5</w:t>
      </w:r>
      <w:r w:rsidRPr="00106879">
        <w:rPr>
          <w:rFonts w:ascii="Arial" w:hAnsi="Arial" w:cs="Arial"/>
          <w:shd w:val="clear" w:color="auto" w:fill="FFFFFF"/>
          <w:rPrChange w:id="257" w:author="Kevin Chen" w:date="2020-03-26T16:12:00Z">
            <w:rPr>
              <w:rFonts w:ascii="Arial" w:hAnsi="Arial" w:cs="Arial"/>
              <w:color w:val="222222"/>
              <w:shd w:val="clear" w:color="auto" w:fill="FFFFFF"/>
            </w:rPr>
          </w:rPrChange>
        </w:rPr>
        <w:t xml:space="preserve">) </w:t>
      </w:r>
      <w:r w:rsidR="00C70CDB" w:rsidRPr="00106879">
        <w:rPr>
          <w:rFonts w:ascii="Arial" w:hAnsi="Arial" w:cs="Arial"/>
          <w:shd w:val="clear" w:color="auto" w:fill="FFFFFF"/>
          <w:rPrChange w:id="258" w:author="Kevin Chen" w:date="2020-03-26T16:12:00Z">
            <w:rPr>
              <w:rFonts w:ascii="Arial" w:hAnsi="Arial" w:cs="Arial"/>
              <w:color w:val="222222"/>
              <w:shd w:val="clear" w:color="auto" w:fill="FFFFFF"/>
            </w:rPr>
          </w:rPrChange>
        </w:rPr>
        <w:t>The reviewer’s point is well taken</w:t>
      </w:r>
      <w:del w:id="259" w:author="Ellen Eisen" w:date="2020-03-26T12:26:00Z">
        <w:r w:rsidR="00C70CDB" w:rsidRPr="00106879" w:rsidDel="00E74085">
          <w:rPr>
            <w:rFonts w:ascii="Arial" w:hAnsi="Arial" w:cs="Arial"/>
            <w:shd w:val="clear" w:color="auto" w:fill="FFFFFF"/>
            <w:rPrChange w:id="260" w:author="Kevin Chen" w:date="2020-03-26T16:12:00Z">
              <w:rPr>
                <w:rFonts w:ascii="Arial" w:hAnsi="Arial" w:cs="Arial"/>
                <w:color w:val="222222"/>
                <w:shd w:val="clear" w:color="auto" w:fill="FFFFFF"/>
              </w:rPr>
            </w:rPrChange>
          </w:rPr>
          <w:delText>;</w:delText>
        </w:r>
      </w:del>
      <w:r w:rsidR="00C70CDB" w:rsidRPr="00106879">
        <w:rPr>
          <w:rFonts w:ascii="Arial" w:hAnsi="Arial" w:cs="Arial"/>
          <w:shd w:val="clear" w:color="auto" w:fill="FFFFFF"/>
          <w:rPrChange w:id="261" w:author="Kevin Chen" w:date="2020-03-26T16:12:00Z">
            <w:rPr>
              <w:rFonts w:ascii="Arial" w:hAnsi="Arial" w:cs="Arial"/>
              <w:color w:val="222222"/>
              <w:shd w:val="clear" w:color="auto" w:fill="FFFFFF"/>
            </w:rPr>
          </w:rPrChange>
        </w:rPr>
        <w:t xml:space="preserve"> </w:t>
      </w:r>
      <w:ins w:id="262" w:author="Ellen Eisen" w:date="2020-03-26T12:26:00Z">
        <w:r w:rsidR="00DB2050" w:rsidRPr="00106879">
          <w:rPr>
            <w:rFonts w:ascii="Arial" w:hAnsi="Arial" w:cs="Arial"/>
            <w:shd w:val="clear" w:color="auto" w:fill="FFFFFF"/>
            <w:rPrChange w:id="263" w:author="Kevin Chen" w:date="2020-03-26T16:12:00Z">
              <w:rPr>
                <w:rFonts w:ascii="Arial" w:hAnsi="Arial" w:cs="Arial"/>
                <w:color w:val="222222"/>
                <w:shd w:val="clear" w:color="auto" w:fill="FFFFFF"/>
              </w:rPr>
            </w:rPrChange>
          </w:rPr>
          <w:t xml:space="preserve">and we certainly agree that HWE (both HH and HWSE) can bias </w:t>
        </w:r>
      </w:ins>
      <w:ins w:id="264" w:author="Ellen Eisen" w:date="2020-03-26T12:28:00Z">
        <w:r w:rsidR="00E74085" w:rsidRPr="00106879">
          <w:rPr>
            <w:rFonts w:ascii="Arial" w:hAnsi="Arial" w:cs="Arial"/>
            <w:shd w:val="clear" w:color="auto" w:fill="FFFFFF"/>
            <w:rPrChange w:id="265" w:author="Kevin Chen" w:date="2020-03-26T16:12:00Z">
              <w:rPr>
                <w:rFonts w:ascii="Arial" w:hAnsi="Arial" w:cs="Arial"/>
                <w:color w:val="222222"/>
                <w:shd w:val="clear" w:color="auto" w:fill="FFFFFF"/>
              </w:rPr>
            </w:rPrChange>
          </w:rPr>
          <w:t xml:space="preserve">cancer </w:t>
        </w:r>
      </w:ins>
      <w:ins w:id="266" w:author="Ellen Eisen" w:date="2020-03-26T12:26:00Z">
        <w:r w:rsidR="00DB2050" w:rsidRPr="00106879">
          <w:rPr>
            <w:rFonts w:ascii="Arial" w:hAnsi="Arial" w:cs="Arial"/>
            <w:shd w:val="clear" w:color="auto" w:fill="FFFFFF"/>
            <w:rPrChange w:id="267" w:author="Kevin Chen" w:date="2020-03-26T16:12:00Z">
              <w:rPr>
                <w:rFonts w:ascii="Arial" w:hAnsi="Arial" w:cs="Arial"/>
                <w:color w:val="222222"/>
                <w:shd w:val="clear" w:color="auto" w:fill="FFFFFF"/>
              </w:rPr>
            </w:rPrChange>
          </w:rPr>
          <w:t xml:space="preserve">studies as well as </w:t>
        </w:r>
        <w:r w:rsidR="00E74085" w:rsidRPr="00106879">
          <w:rPr>
            <w:rFonts w:ascii="Arial" w:hAnsi="Arial" w:cs="Arial"/>
            <w:shd w:val="clear" w:color="auto" w:fill="FFFFFF"/>
            <w:rPrChange w:id="268" w:author="Kevin Chen" w:date="2020-03-26T16:12:00Z">
              <w:rPr>
                <w:rFonts w:ascii="Arial" w:hAnsi="Arial" w:cs="Arial"/>
                <w:color w:val="222222"/>
                <w:shd w:val="clear" w:color="auto" w:fill="FFFFFF"/>
              </w:rPr>
            </w:rPrChange>
          </w:rPr>
          <w:t xml:space="preserve">studies </w:t>
        </w:r>
      </w:ins>
      <w:ins w:id="269" w:author="Ellen Eisen" w:date="2020-03-26T12:28:00Z">
        <w:r w:rsidR="00E74085" w:rsidRPr="00106879">
          <w:rPr>
            <w:rFonts w:ascii="Arial" w:hAnsi="Arial" w:cs="Arial"/>
            <w:shd w:val="clear" w:color="auto" w:fill="FFFFFF"/>
            <w:rPrChange w:id="270" w:author="Kevin Chen" w:date="2020-03-26T16:12:00Z">
              <w:rPr>
                <w:rFonts w:ascii="Arial" w:hAnsi="Arial" w:cs="Arial"/>
                <w:color w:val="222222"/>
                <w:shd w:val="clear" w:color="auto" w:fill="FFFFFF"/>
              </w:rPr>
            </w:rPrChange>
          </w:rPr>
          <w:t xml:space="preserve">of </w:t>
        </w:r>
      </w:ins>
      <w:ins w:id="271" w:author="Ellen Eisen" w:date="2020-03-26T12:26:00Z">
        <w:r w:rsidR="00DB2050" w:rsidRPr="00106879">
          <w:rPr>
            <w:rFonts w:ascii="Arial" w:hAnsi="Arial" w:cs="Arial"/>
            <w:shd w:val="clear" w:color="auto" w:fill="FFFFFF"/>
            <w:rPrChange w:id="272" w:author="Kevin Chen" w:date="2020-03-26T16:12:00Z">
              <w:rPr>
                <w:rFonts w:ascii="Arial" w:hAnsi="Arial" w:cs="Arial"/>
                <w:color w:val="222222"/>
                <w:shd w:val="clear" w:color="auto" w:fill="FFFFFF"/>
              </w:rPr>
            </w:rPrChange>
          </w:rPr>
          <w:t>chronic disease</w:t>
        </w:r>
        <w:r w:rsidR="00E74085" w:rsidRPr="00106879">
          <w:rPr>
            <w:rFonts w:ascii="Arial" w:hAnsi="Arial" w:cs="Arial"/>
            <w:shd w:val="clear" w:color="auto" w:fill="FFFFFF"/>
            <w:rPrChange w:id="273" w:author="Kevin Chen" w:date="2020-03-26T16:12:00Z">
              <w:rPr>
                <w:rFonts w:ascii="Arial" w:hAnsi="Arial" w:cs="Arial"/>
                <w:color w:val="222222"/>
                <w:shd w:val="clear" w:color="auto" w:fill="FFFFFF"/>
              </w:rPr>
            </w:rPrChange>
          </w:rPr>
          <w:t>. H</w:t>
        </w:r>
      </w:ins>
      <w:del w:id="274" w:author="Ellen Eisen" w:date="2020-03-26T12:26:00Z">
        <w:r w:rsidR="00C70CDB" w:rsidRPr="00106879" w:rsidDel="00E74085">
          <w:rPr>
            <w:rFonts w:ascii="Arial" w:hAnsi="Arial" w:cs="Arial"/>
            <w:shd w:val="clear" w:color="auto" w:fill="FFFFFF"/>
            <w:rPrChange w:id="275" w:author="Kevin Chen" w:date="2020-03-26T16:12:00Z">
              <w:rPr>
                <w:rFonts w:ascii="Arial" w:hAnsi="Arial" w:cs="Arial"/>
                <w:color w:val="222222"/>
                <w:shd w:val="clear" w:color="auto" w:fill="FFFFFF"/>
              </w:rPr>
            </w:rPrChange>
          </w:rPr>
          <w:delText>h</w:delText>
        </w:r>
      </w:del>
      <w:r w:rsidR="00C70CDB" w:rsidRPr="00106879">
        <w:rPr>
          <w:rFonts w:ascii="Arial" w:hAnsi="Arial" w:cs="Arial"/>
          <w:shd w:val="clear" w:color="auto" w:fill="FFFFFF"/>
          <w:rPrChange w:id="276" w:author="Kevin Chen" w:date="2020-03-26T16:12:00Z">
            <w:rPr>
              <w:rFonts w:ascii="Arial" w:hAnsi="Arial" w:cs="Arial"/>
              <w:color w:val="222222"/>
              <w:shd w:val="clear" w:color="auto" w:fill="FFFFFF"/>
            </w:rPr>
          </w:rPrChange>
        </w:rPr>
        <w:t xml:space="preserve">owever, </w:t>
      </w:r>
      <w:ins w:id="277" w:author="Ellen Eisen" w:date="2020-03-26T12:24:00Z">
        <w:r w:rsidR="00DB2050" w:rsidRPr="00106879">
          <w:rPr>
            <w:rFonts w:ascii="Arial" w:hAnsi="Arial" w:cs="Arial"/>
            <w:shd w:val="clear" w:color="auto" w:fill="FFFFFF"/>
            <w:rPrChange w:id="278" w:author="Kevin Chen" w:date="2020-03-26T16:12:00Z">
              <w:rPr>
                <w:rFonts w:ascii="Arial" w:hAnsi="Arial" w:cs="Arial"/>
                <w:color w:val="222222"/>
                <w:shd w:val="clear" w:color="auto" w:fill="FFFFFF"/>
              </w:rPr>
            </w:rPrChange>
          </w:rPr>
          <w:t xml:space="preserve">given the </w:t>
        </w:r>
        <w:r w:rsidR="00DB2050" w:rsidRPr="00106879">
          <w:rPr>
            <w:rFonts w:ascii="Arial" w:hAnsi="Arial" w:cs="Arial"/>
            <w:shd w:val="clear" w:color="auto" w:fill="FFFFFF"/>
            <w:rPrChange w:id="279" w:author="Kevin Chen" w:date="2020-03-26T16:12:00Z">
              <w:rPr>
                <w:rFonts w:ascii="Arial" w:hAnsi="Arial" w:cs="Arial"/>
                <w:color w:val="222222"/>
                <w:shd w:val="clear" w:color="auto" w:fill="FFFFFF"/>
              </w:rPr>
            </w:rPrChange>
          </w:rPr>
          <w:lastRenderedPageBreak/>
          <w:t xml:space="preserve">inherent </w:t>
        </w:r>
      </w:ins>
      <w:ins w:id="280" w:author="Ellen Eisen" w:date="2020-03-26T12:25:00Z">
        <w:r w:rsidR="00DB2050" w:rsidRPr="00106879">
          <w:rPr>
            <w:rFonts w:ascii="Arial" w:hAnsi="Arial" w:cs="Arial"/>
            <w:shd w:val="clear" w:color="auto" w:fill="FFFFFF"/>
            <w:rPrChange w:id="281" w:author="Kevin Chen" w:date="2020-03-26T16:12:00Z">
              <w:rPr>
                <w:rFonts w:ascii="Arial" w:hAnsi="Arial" w:cs="Arial"/>
                <w:color w:val="222222"/>
                <w:shd w:val="clear" w:color="auto" w:fill="FFFFFF"/>
              </w:rPr>
            </w:rPrChange>
          </w:rPr>
          <w:t>limitations (</w:t>
        </w:r>
      </w:ins>
      <w:ins w:id="282" w:author="Ellen Eisen" w:date="2020-03-26T12:24:00Z">
        <w:r w:rsidR="00DB2050" w:rsidRPr="00106879">
          <w:rPr>
            <w:rFonts w:ascii="Arial" w:hAnsi="Arial" w:cs="Arial"/>
            <w:shd w:val="clear" w:color="auto" w:fill="FFFFFF"/>
            <w:rPrChange w:id="283" w:author="Kevin Chen" w:date="2020-03-26T16:12:00Z">
              <w:rPr>
                <w:rFonts w:ascii="Arial" w:hAnsi="Arial" w:cs="Arial"/>
                <w:color w:val="222222"/>
                <w:shd w:val="clear" w:color="auto" w:fill="FFFFFF"/>
              </w:rPr>
            </w:rPrChange>
          </w:rPr>
          <w:t>biases</w:t>
        </w:r>
      </w:ins>
      <w:ins w:id="284" w:author="Ellen Eisen" w:date="2020-03-26T12:25:00Z">
        <w:r w:rsidR="00DB2050" w:rsidRPr="00106879">
          <w:rPr>
            <w:rFonts w:ascii="Arial" w:hAnsi="Arial" w:cs="Arial"/>
            <w:shd w:val="clear" w:color="auto" w:fill="FFFFFF"/>
            <w:rPrChange w:id="285" w:author="Kevin Chen" w:date="2020-03-26T16:12:00Z">
              <w:rPr>
                <w:rFonts w:ascii="Arial" w:hAnsi="Arial" w:cs="Arial"/>
                <w:color w:val="222222"/>
                <w:shd w:val="clear" w:color="auto" w:fill="FFFFFF"/>
              </w:rPr>
            </w:rPrChange>
          </w:rPr>
          <w:t>)</w:t>
        </w:r>
      </w:ins>
      <w:ins w:id="286" w:author="Ellen Eisen" w:date="2020-03-26T12:24:00Z">
        <w:r w:rsidR="00DB2050" w:rsidRPr="00106879">
          <w:rPr>
            <w:rFonts w:ascii="Arial" w:hAnsi="Arial" w:cs="Arial"/>
            <w:shd w:val="clear" w:color="auto" w:fill="FFFFFF"/>
            <w:rPrChange w:id="287" w:author="Kevin Chen" w:date="2020-03-26T16:12:00Z">
              <w:rPr>
                <w:rFonts w:ascii="Arial" w:hAnsi="Arial" w:cs="Arial"/>
                <w:color w:val="222222"/>
                <w:shd w:val="clear" w:color="auto" w:fill="FFFFFF"/>
              </w:rPr>
            </w:rPrChange>
          </w:rPr>
          <w:t xml:space="preserve"> in </w:t>
        </w:r>
      </w:ins>
      <w:ins w:id="288" w:author="Ellen Eisen" w:date="2020-03-26T12:29:00Z">
        <w:r w:rsidR="00E74085" w:rsidRPr="00106879">
          <w:rPr>
            <w:rFonts w:ascii="Arial" w:hAnsi="Arial" w:cs="Arial"/>
            <w:shd w:val="clear" w:color="auto" w:fill="FFFFFF"/>
            <w:rPrChange w:id="289" w:author="Kevin Chen" w:date="2020-03-26T16:12:00Z">
              <w:rPr>
                <w:rFonts w:ascii="Arial" w:hAnsi="Arial" w:cs="Arial"/>
                <w:color w:val="222222"/>
                <w:shd w:val="clear" w:color="auto" w:fill="FFFFFF"/>
              </w:rPr>
            </w:rPrChange>
          </w:rPr>
          <w:t>SMRs</w:t>
        </w:r>
      </w:ins>
      <w:ins w:id="290" w:author="Ellen Eisen" w:date="2020-03-26T12:27:00Z">
        <w:r w:rsidR="00E74085" w:rsidRPr="00106879">
          <w:rPr>
            <w:rFonts w:ascii="Arial" w:hAnsi="Arial" w:cs="Arial"/>
            <w:shd w:val="clear" w:color="auto" w:fill="FFFFFF"/>
            <w:rPrChange w:id="291" w:author="Kevin Chen" w:date="2020-03-26T16:12:00Z">
              <w:rPr>
                <w:rFonts w:ascii="Arial" w:hAnsi="Arial" w:cs="Arial"/>
                <w:color w:val="222222"/>
                <w:shd w:val="clear" w:color="auto" w:fill="FFFFFF"/>
              </w:rPr>
            </w:rPrChange>
          </w:rPr>
          <w:t>, along with the str</w:t>
        </w:r>
      </w:ins>
      <w:ins w:id="292" w:author="Ellen Eisen" w:date="2020-03-26T12:29:00Z">
        <w:r w:rsidR="00E74085" w:rsidRPr="00106879">
          <w:rPr>
            <w:rFonts w:ascii="Arial" w:hAnsi="Arial" w:cs="Arial"/>
            <w:shd w:val="clear" w:color="auto" w:fill="FFFFFF"/>
            <w:rPrChange w:id="293" w:author="Kevin Chen" w:date="2020-03-26T16:12:00Z">
              <w:rPr>
                <w:rFonts w:ascii="Arial" w:hAnsi="Arial" w:cs="Arial"/>
                <w:color w:val="222222"/>
                <w:shd w:val="clear" w:color="auto" w:fill="FFFFFF"/>
              </w:rPr>
            </w:rPrChange>
          </w:rPr>
          <w:t>e</w:t>
        </w:r>
      </w:ins>
      <w:ins w:id="294" w:author="Ellen Eisen" w:date="2020-03-26T12:27:00Z">
        <w:r w:rsidR="00E74085" w:rsidRPr="00106879">
          <w:rPr>
            <w:rFonts w:ascii="Arial" w:hAnsi="Arial" w:cs="Arial"/>
            <w:shd w:val="clear" w:color="auto" w:fill="FFFFFF"/>
            <w:rPrChange w:id="295" w:author="Kevin Chen" w:date="2020-03-26T16:12:00Z">
              <w:rPr>
                <w:rFonts w:ascii="Arial" w:hAnsi="Arial" w:cs="Arial"/>
                <w:color w:val="222222"/>
                <w:shd w:val="clear" w:color="auto" w:fill="FFFFFF"/>
              </w:rPr>
            </w:rPrChange>
          </w:rPr>
          <w:t xml:space="preserve">ngths of our quantitative exposure assessment, </w:t>
        </w:r>
      </w:ins>
      <w:r w:rsidR="00C70CDB" w:rsidRPr="00106879">
        <w:rPr>
          <w:rFonts w:ascii="Arial" w:hAnsi="Arial" w:cs="Arial"/>
          <w:shd w:val="clear" w:color="auto" w:fill="FFFFFF"/>
          <w:rPrChange w:id="296" w:author="Kevin Chen" w:date="2020-03-26T16:12:00Z">
            <w:rPr>
              <w:rFonts w:ascii="Arial" w:hAnsi="Arial" w:cs="Arial"/>
              <w:color w:val="222222"/>
              <w:shd w:val="clear" w:color="auto" w:fill="FFFFFF"/>
            </w:rPr>
          </w:rPrChange>
        </w:rPr>
        <w:t xml:space="preserve">we </w:t>
      </w:r>
      <w:ins w:id="297" w:author="Ellen Eisen" w:date="2020-03-26T12:29:00Z">
        <w:r w:rsidR="00E74085" w:rsidRPr="00106879">
          <w:rPr>
            <w:rFonts w:ascii="Arial" w:hAnsi="Arial" w:cs="Arial"/>
            <w:shd w:val="clear" w:color="auto" w:fill="FFFFFF"/>
            <w:rPrChange w:id="298" w:author="Kevin Chen" w:date="2020-03-26T16:12:00Z">
              <w:rPr>
                <w:rFonts w:ascii="Arial" w:hAnsi="Arial" w:cs="Arial"/>
                <w:color w:val="222222"/>
                <w:shd w:val="clear" w:color="auto" w:fill="FFFFFF"/>
              </w:rPr>
            </w:rPrChange>
          </w:rPr>
          <w:t xml:space="preserve">elected to </w:t>
        </w:r>
      </w:ins>
      <w:del w:id="299" w:author="Ellen Eisen" w:date="2020-03-26T12:27:00Z">
        <w:r w:rsidR="00C70CDB" w:rsidRPr="00106879" w:rsidDel="00E74085">
          <w:rPr>
            <w:rFonts w:ascii="Arial" w:hAnsi="Arial" w:cs="Arial"/>
            <w:shd w:val="clear" w:color="auto" w:fill="FFFFFF"/>
            <w:rPrChange w:id="300" w:author="Kevin Chen" w:date="2020-03-26T16:12:00Z">
              <w:rPr>
                <w:rFonts w:ascii="Arial" w:hAnsi="Arial" w:cs="Arial"/>
                <w:color w:val="222222"/>
                <w:shd w:val="clear" w:color="auto" w:fill="FFFFFF"/>
              </w:rPr>
            </w:rPrChange>
          </w:rPr>
          <w:delText xml:space="preserve">elected to </w:delText>
        </w:r>
      </w:del>
      <w:ins w:id="301" w:author="Ellen Eisen" w:date="2020-03-26T12:24:00Z">
        <w:r w:rsidR="00DB2050" w:rsidRPr="00106879">
          <w:rPr>
            <w:rFonts w:ascii="Arial" w:hAnsi="Arial" w:cs="Arial"/>
            <w:shd w:val="clear" w:color="auto" w:fill="FFFFFF"/>
            <w:rPrChange w:id="302" w:author="Kevin Chen" w:date="2020-03-26T16:12:00Z">
              <w:rPr>
                <w:rFonts w:ascii="Arial" w:hAnsi="Arial" w:cs="Arial"/>
                <w:color w:val="222222"/>
                <w:shd w:val="clear" w:color="auto" w:fill="FFFFFF"/>
              </w:rPr>
            </w:rPrChange>
          </w:rPr>
          <w:t xml:space="preserve">emphasize </w:t>
        </w:r>
      </w:ins>
      <w:ins w:id="303" w:author="Ellen Eisen" w:date="2020-03-26T12:25:00Z">
        <w:r w:rsidR="00DB2050" w:rsidRPr="00106879">
          <w:rPr>
            <w:rFonts w:ascii="Arial" w:hAnsi="Arial" w:cs="Arial"/>
            <w:shd w:val="clear" w:color="auto" w:fill="FFFFFF"/>
            <w:rPrChange w:id="304" w:author="Kevin Chen" w:date="2020-03-26T16:12:00Z">
              <w:rPr>
                <w:rFonts w:ascii="Arial" w:hAnsi="Arial" w:cs="Arial"/>
                <w:color w:val="222222"/>
                <w:shd w:val="clear" w:color="auto" w:fill="FFFFFF"/>
              </w:rPr>
            </w:rPrChange>
          </w:rPr>
          <w:t xml:space="preserve">results of </w:t>
        </w:r>
      </w:ins>
      <w:ins w:id="305" w:author="Ellen Eisen" w:date="2020-03-26T12:24:00Z">
        <w:r w:rsidR="00DB2050" w:rsidRPr="00106879">
          <w:rPr>
            <w:rFonts w:ascii="Arial" w:hAnsi="Arial" w:cs="Arial"/>
            <w:shd w:val="clear" w:color="auto" w:fill="FFFFFF"/>
            <w:rPrChange w:id="306" w:author="Kevin Chen" w:date="2020-03-26T16:12:00Z">
              <w:rPr>
                <w:rFonts w:ascii="Arial" w:hAnsi="Arial" w:cs="Arial"/>
                <w:color w:val="222222"/>
                <w:shd w:val="clear" w:color="auto" w:fill="FFFFFF"/>
              </w:rPr>
            </w:rPrChange>
          </w:rPr>
          <w:t>the in</w:t>
        </w:r>
      </w:ins>
      <w:ins w:id="307" w:author="Ellen Eisen" w:date="2020-03-26T12:25:00Z">
        <w:r w:rsidR="00DB2050" w:rsidRPr="00106879">
          <w:rPr>
            <w:rFonts w:ascii="Arial" w:hAnsi="Arial" w:cs="Arial"/>
            <w:shd w:val="clear" w:color="auto" w:fill="FFFFFF"/>
            <w:rPrChange w:id="308" w:author="Kevin Chen" w:date="2020-03-26T16:12:00Z">
              <w:rPr>
                <w:rFonts w:ascii="Arial" w:hAnsi="Arial" w:cs="Arial"/>
                <w:color w:val="222222"/>
                <w:shd w:val="clear" w:color="auto" w:fill="FFFFFF"/>
              </w:rPr>
            </w:rPrChange>
          </w:rPr>
          <w:t>t</w:t>
        </w:r>
      </w:ins>
      <w:ins w:id="309" w:author="Ellen Eisen" w:date="2020-03-26T12:24:00Z">
        <w:r w:rsidR="00DB2050" w:rsidRPr="00106879">
          <w:rPr>
            <w:rFonts w:ascii="Arial" w:hAnsi="Arial" w:cs="Arial"/>
            <w:shd w:val="clear" w:color="auto" w:fill="FFFFFF"/>
            <w:rPrChange w:id="310" w:author="Kevin Chen" w:date="2020-03-26T16:12:00Z">
              <w:rPr>
                <w:rFonts w:ascii="Arial" w:hAnsi="Arial" w:cs="Arial"/>
                <w:color w:val="222222"/>
                <w:shd w:val="clear" w:color="auto" w:fill="FFFFFF"/>
              </w:rPr>
            </w:rPrChange>
          </w:rPr>
          <w:t xml:space="preserve">ernal analyses. </w:t>
        </w:r>
      </w:ins>
      <w:del w:id="311" w:author="Ellen Eisen" w:date="2020-03-26T12:29:00Z">
        <w:r w:rsidR="00C70CDB" w:rsidRPr="00106879" w:rsidDel="00E74085">
          <w:rPr>
            <w:rFonts w:ascii="Arial" w:hAnsi="Arial" w:cs="Arial"/>
            <w:shd w:val="clear" w:color="auto" w:fill="FFFFFF"/>
            <w:rPrChange w:id="312" w:author="Kevin Chen" w:date="2020-03-26T16:12:00Z">
              <w:rPr>
                <w:rFonts w:ascii="Arial" w:hAnsi="Arial" w:cs="Arial"/>
                <w:color w:val="222222"/>
                <w:shd w:val="clear" w:color="auto" w:fill="FFFFFF"/>
              </w:rPr>
            </w:rPrChange>
          </w:rPr>
          <w:delText xml:space="preserve">only lightly interpret the SMRs in this paper.  </w:delText>
        </w:r>
      </w:del>
    </w:p>
    <w:p w14:paraId="15121557" w14:textId="77777777" w:rsidR="00DB2050" w:rsidRPr="00106879" w:rsidRDefault="00DB2050">
      <w:pPr>
        <w:rPr>
          <w:ins w:id="313" w:author="Ellen Eisen" w:date="2020-03-26T12:25:00Z"/>
          <w:rFonts w:ascii="Arial" w:hAnsi="Arial" w:cs="Arial"/>
          <w:shd w:val="clear" w:color="auto" w:fill="FFFFFF"/>
          <w:rPrChange w:id="314" w:author="Kevin Chen" w:date="2020-03-26T16:12:00Z">
            <w:rPr>
              <w:ins w:id="315" w:author="Ellen Eisen" w:date="2020-03-26T12:25:00Z"/>
              <w:rFonts w:ascii="Arial" w:hAnsi="Arial" w:cs="Arial"/>
              <w:color w:val="222222"/>
              <w:shd w:val="clear" w:color="auto" w:fill="FFFFFF"/>
            </w:rPr>
          </w:rPrChange>
        </w:rPr>
      </w:pPr>
    </w:p>
    <w:p w14:paraId="71C9718F" w14:textId="77777777" w:rsidR="00B31548" w:rsidRPr="00106879" w:rsidRDefault="00F47E83">
      <w:pPr>
        <w:rPr>
          <w:rFonts w:ascii="Arial" w:hAnsi="Arial" w:cs="Arial"/>
          <w:highlight w:val="cyan"/>
          <w:shd w:val="clear" w:color="auto" w:fill="FFFFFF"/>
          <w:rPrChange w:id="316" w:author="Kevin Chen" w:date="2020-03-26T16:12:00Z">
            <w:rPr>
              <w:rFonts w:ascii="Arial" w:hAnsi="Arial" w:cs="Arial"/>
              <w:color w:val="222222"/>
              <w:highlight w:val="cyan"/>
              <w:shd w:val="clear" w:color="auto" w:fill="FFFFFF"/>
            </w:rPr>
          </w:rPrChange>
        </w:rPr>
      </w:pPr>
      <w:r w:rsidRPr="00106879">
        <w:rPr>
          <w:rFonts w:ascii="Arial" w:hAnsi="Arial" w:cs="Arial"/>
          <w:rPrChange w:id="317" w:author="Kevin Chen" w:date="2020-03-26T16:12:00Z">
            <w:rPr>
              <w:rFonts w:ascii="Arial" w:hAnsi="Arial" w:cs="Arial"/>
              <w:color w:val="222222"/>
            </w:rPr>
          </w:rPrChange>
        </w:rPr>
        <w:br/>
      </w:r>
      <w:r w:rsidR="003F1AF0" w:rsidRPr="00106879">
        <w:rPr>
          <w:rFonts w:ascii="Arial" w:hAnsi="Arial" w:cs="Arial"/>
          <w:highlight w:val="cyan"/>
          <w:shd w:val="clear" w:color="auto" w:fill="FFFFFF"/>
          <w:rPrChange w:id="318" w:author="Kevin Chen" w:date="2020-03-26T16:12:00Z">
            <w:rPr>
              <w:rFonts w:ascii="Arial" w:hAnsi="Arial" w:cs="Arial"/>
              <w:color w:val="222222"/>
              <w:highlight w:val="cyan"/>
              <w:shd w:val="clear" w:color="auto" w:fill="FFFFFF"/>
            </w:rPr>
          </w:rPrChange>
        </w:rPr>
        <w:t>R1.</w:t>
      </w:r>
      <w:r w:rsidR="00BB1101" w:rsidRPr="00106879">
        <w:rPr>
          <w:rFonts w:ascii="Arial" w:hAnsi="Arial" w:cs="Arial"/>
          <w:highlight w:val="cyan"/>
          <w:shd w:val="clear" w:color="auto" w:fill="FFFFFF"/>
          <w:rPrChange w:id="319" w:author="Kevin Chen" w:date="2020-03-26T16:12:00Z">
            <w:rPr>
              <w:rFonts w:ascii="Arial" w:hAnsi="Arial" w:cs="Arial"/>
              <w:color w:val="222222"/>
              <w:highlight w:val="cyan"/>
              <w:shd w:val="clear" w:color="auto" w:fill="FFFFFF"/>
            </w:rPr>
          </w:rPrChange>
        </w:rPr>
        <w:t>6</w:t>
      </w:r>
      <w:r w:rsidR="00D6614F" w:rsidRPr="00106879">
        <w:rPr>
          <w:rFonts w:ascii="Arial" w:hAnsi="Arial" w:cs="Arial"/>
          <w:highlight w:val="cyan"/>
          <w:shd w:val="clear" w:color="auto" w:fill="FFFFFF"/>
          <w:rPrChange w:id="320" w:author="Kevin Chen" w:date="2020-03-26T16:12:00Z">
            <w:rPr>
              <w:rFonts w:ascii="Arial" w:hAnsi="Arial" w:cs="Arial"/>
              <w:color w:val="222222"/>
              <w:highlight w:val="cyan"/>
              <w:shd w:val="clear" w:color="auto" w:fill="FFFFFF"/>
            </w:rPr>
          </w:rPrChange>
        </w:rPr>
        <w:t xml:space="preserve">) </w:t>
      </w:r>
      <w:r w:rsidRPr="00106879">
        <w:rPr>
          <w:rFonts w:ascii="Arial" w:hAnsi="Arial" w:cs="Arial"/>
          <w:highlight w:val="cyan"/>
          <w:shd w:val="clear" w:color="auto" w:fill="FFFFFF"/>
          <w:rPrChange w:id="321" w:author="Kevin Chen" w:date="2020-03-26T16:12:00Z">
            <w:rPr>
              <w:rFonts w:ascii="Arial" w:hAnsi="Arial" w:cs="Arial"/>
              <w:color w:val="222222"/>
              <w:highlight w:val="cyan"/>
              <w:shd w:val="clear" w:color="auto" w:fill="FFFFFF"/>
            </w:rPr>
          </w:rPrChange>
        </w:rPr>
        <w:t>Skilled trades status is a worker attribute which would affect</w:t>
      </w:r>
      <w:r w:rsidR="003F4247" w:rsidRPr="00106879">
        <w:rPr>
          <w:rFonts w:ascii="Arial" w:hAnsi="Arial" w:cs="Arial"/>
          <w:highlight w:val="cyan"/>
          <w:rPrChange w:id="322" w:author="Kevin Chen" w:date="2020-03-26T16:12:00Z">
            <w:rPr>
              <w:rFonts w:ascii="Arial" w:hAnsi="Arial" w:cs="Arial"/>
              <w:color w:val="222222"/>
              <w:highlight w:val="cyan"/>
            </w:rPr>
          </w:rPrChange>
        </w:rPr>
        <w:t xml:space="preserve"> </w:t>
      </w:r>
      <w:r w:rsidRPr="00106879">
        <w:rPr>
          <w:rFonts w:ascii="Arial" w:hAnsi="Arial" w:cs="Arial"/>
          <w:highlight w:val="cyan"/>
          <w:shd w:val="clear" w:color="auto" w:fill="FFFFFF"/>
          <w:rPrChange w:id="323" w:author="Kevin Chen" w:date="2020-03-26T16:12:00Z">
            <w:rPr>
              <w:rFonts w:ascii="Arial" w:hAnsi="Arial" w:cs="Arial"/>
              <w:color w:val="222222"/>
              <w:highlight w:val="cyan"/>
              <w:shd w:val="clear" w:color="auto" w:fill="FFFFFF"/>
            </w:rPr>
          </w:rPrChange>
        </w:rPr>
        <w:t>exposure assignments. “Machinist” is a skilled trade, not a</w:t>
      </w:r>
      <w:r w:rsidR="003F4247" w:rsidRPr="00106879">
        <w:rPr>
          <w:rFonts w:ascii="Arial" w:hAnsi="Arial" w:cs="Arial"/>
          <w:highlight w:val="cyan"/>
          <w:rPrChange w:id="324" w:author="Kevin Chen" w:date="2020-03-26T16:12:00Z">
            <w:rPr>
              <w:rFonts w:ascii="Arial" w:hAnsi="Arial" w:cs="Arial"/>
              <w:color w:val="222222"/>
              <w:highlight w:val="cyan"/>
            </w:rPr>
          </w:rPrChange>
        </w:rPr>
        <w:t xml:space="preserve"> </w:t>
      </w:r>
      <w:r w:rsidRPr="00106879">
        <w:rPr>
          <w:rFonts w:ascii="Arial" w:hAnsi="Arial" w:cs="Arial"/>
          <w:highlight w:val="cyan"/>
          <w:shd w:val="clear" w:color="auto" w:fill="FFFFFF"/>
          <w:rPrChange w:id="325" w:author="Kevin Chen" w:date="2020-03-26T16:12:00Z">
            <w:rPr>
              <w:rFonts w:ascii="Arial" w:hAnsi="Arial" w:cs="Arial"/>
              <w:color w:val="222222"/>
              <w:highlight w:val="cyan"/>
              <w:shd w:val="clear" w:color="auto" w:fill="FFFFFF"/>
            </w:rPr>
          </w:rPrChange>
        </w:rPr>
        <w:t>production worker. Machinists make tooling and other machine repairs;</w:t>
      </w:r>
      <w:r w:rsidR="003F4247" w:rsidRPr="00106879">
        <w:rPr>
          <w:rFonts w:ascii="Arial" w:hAnsi="Arial" w:cs="Arial"/>
          <w:highlight w:val="cyan"/>
          <w:rPrChange w:id="326" w:author="Kevin Chen" w:date="2020-03-26T16:12:00Z">
            <w:rPr>
              <w:rFonts w:ascii="Arial" w:hAnsi="Arial" w:cs="Arial"/>
              <w:color w:val="222222"/>
              <w:highlight w:val="cyan"/>
            </w:rPr>
          </w:rPrChange>
        </w:rPr>
        <w:t xml:space="preserve"> </w:t>
      </w:r>
      <w:r w:rsidRPr="00106879">
        <w:rPr>
          <w:rFonts w:ascii="Arial" w:hAnsi="Arial" w:cs="Arial"/>
          <w:highlight w:val="cyan"/>
          <w:shd w:val="clear" w:color="auto" w:fill="FFFFFF"/>
          <w:rPrChange w:id="327" w:author="Kevin Chen" w:date="2020-03-26T16:12:00Z">
            <w:rPr>
              <w:rFonts w:ascii="Arial" w:hAnsi="Arial" w:cs="Arial"/>
              <w:color w:val="222222"/>
              <w:highlight w:val="cyan"/>
              <w:shd w:val="clear" w:color="auto" w:fill="FFFFFF"/>
            </w:rPr>
          </w:rPrChange>
        </w:rPr>
        <w:t>they make up a small proportion of workers &lt;1% while metalworking</w:t>
      </w:r>
      <w:r w:rsidRPr="00106879">
        <w:rPr>
          <w:rFonts w:ascii="Arial" w:hAnsi="Arial" w:cs="Arial"/>
          <w:highlight w:val="cyan"/>
          <w:rPrChange w:id="328" w:author="Kevin Chen" w:date="2020-03-26T16:12:00Z">
            <w:rPr>
              <w:rFonts w:ascii="Arial" w:hAnsi="Arial" w:cs="Arial"/>
              <w:color w:val="222222"/>
              <w:highlight w:val="cyan"/>
            </w:rPr>
          </w:rPrChange>
        </w:rPr>
        <w:br/>
      </w:r>
      <w:r w:rsidRPr="00106879">
        <w:rPr>
          <w:rFonts w:ascii="Arial" w:hAnsi="Arial" w:cs="Arial"/>
          <w:highlight w:val="cyan"/>
          <w:shd w:val="clear" w:color="auto" w:fill="FFFFFF"/>
          <w:rPrChange w:id="329" w:author="Kevin Chen" w:date="2020-03-26T16:12:00Z">
            <w:rPr>
              <w:rFonts w:ascii="Arial" w:hAnsi="Arial" w:cs="Arial"/>
              <w:color w:val="222222"/>
              <w:highlight w:val="cyan"/>
              <w:shd w:val="clear" w:color="auto" w:fill="FFFFFF"/>
            </w:rPr>
          </w:rPrChange>
        </w:rPr>
        <w:t>production workers (sometimes classified as “machine operator”)</w:t>
      </w:r>
      <w:r w:rsidR="003F4247" w:rsidRPr="00106879">
        <w:rPr>
          <w:rFonts w:ascii="Arial" w:hAnsi="Arial" w:cs="Arial"/>
          <w:highlight w:val="cyan"/>
          <w:rPrChange w:id="330" w:author="Kevin Chen" w:date="2020-03-26T16:12:00Z">
            <w:rPr>
              <w:rFonts w:ascii="Arial" w:hAnsi="Arial" w:cs="Arial"/>
              <w:color w:val="222222"/>
              <w:highlight w:val="cyan"/>
            </w:rPr>
          </w:rPrChange>
        </w:rPr>
        <w:t xml:space="preserve"> </w:t>
      </w:r>
      <w:r w:rsidRPr="00106879">
        <w:rPr>
          <w:rFonts w:ascii="Arial" w:hAnsi="Arial" w:cs="Arial"/>
          <w:highlight w:val="cyan"/>
          <w:shd w:val="clear" w:color="auto" w:fill="FFFFFF"/>
          <w:rPrChange w:id="331" w:author="Kevin Chen" w:date="2020-03-26T16:12:00Z">
            <w:rPr>
              <w:rFonts w:ascii="Arial" w:hAnsi="Arial" w:cs="Arial"/>
              <w:color w:val="222222"/>
              <w:highlight w:val="cyan"/>
              <w:shd w:val="clear" w:color="auto" w:fill="FFFFFF"/>
            </w:rPr>
          </w:rPrChange>
        </w:rPr>
        <w:t>are a majority.</w:t>
      </w:r>
    </w:p>
    <w:p w14:paraId="58167BAD" w14:textId="77777777" w:rsidR="00BB6194" w:rsidRPr="00106879" w:rsidDel="00E74085" w:rsidRDefault="00BB6194">
      <w:pPr>
        <w:rPr>
          <w:del w:id="332" w:author="Ellen Eisen" w:date="2020-03-26T12:32:00Z"/>
          <w:rFonts w:ascii="Arial" w:hAnsi="Arial" w:cs="Arial"/>
          <w:shd w:val="clear" w:color="auto" w:fill="FFFFFF"/>
          <w:rPrChange w:id="333" w:author="Kevin Chen" w:date="2020-03-26T16:12:00Z">
            <w:rPr>
              <w:del w:id="334" w:author="Ellen Eisen" w:date="2020-03-26T12:32:00Z"/>
              <w:rFonts w:ascii="Arial" w:hAnsi="Arial" w:cs="Arial"/>
              <w:color w:val="222222"/>
              <w:shd w:val="clear" w:color="auto" w:fill="FFFFFF"/>
            </w:rPr>
          </w:rPrChange>
        </w:rPr>
      </w:pPr>
      <w:r w:rsidRPr="00106879">
        <w:rPr>
          <w:rFonts w:ascii="Arial" w:hAnsi="Arial" w:cs="Arial"/>
          <w:highlight w:val="cyan"/>
          <w:shd w:val="clear" w:color="auto" w:fill="FFFFFF"/>
          <w:rPrChange w:id="335" w:author="Kevin Chen" w:date="2020-03-26T16:12:00Z">
            <w:rPr>
              <w:rFonts w:ascii="Arial" w:hAnsi="Arial" w:cs="Arial"/>
              <w:color w:val="222222"/>
              <w:highlight w:val="cyan"/>
              <w:shd w:val="clear" w:color="auto" w:fill="FFFFFF"/>
            </w:rPr>
          </w:rPrChange>
        </w:rPr>
        <w:tab/>
        <w:t>1.</w:t>
      </w:r>
      <w:r w:rsidR="00BB1101" w:rsidRPr="00106879">
        <w:rPr>
          <w:rFonts w:ascii="Arial" w:hAnsi="Arial" w:cs="Arial"/>
          <w:highlight w:val="cyan"/>
          <w:shd w:val="clear" w:color="auto" w:fill="FFFFFF"/>
          <w:rPrChange w:id="336" w:author="Kevin Chen" w:date="2020-03-26T16:12:00Z">
            <w:rPr>
              <w:rFonts w:ascii="Arial" w:hAnsi="Arial" w:cs="Arial"/>
              <w:color w:val="222222"/>
              <w:highlight w:val="cyan"/>
              <w:shd w:val="clear" w:color="auto" w:fill="FFFFFF"/>
            </w:rPr>
          </w:rPrChange>
        </w:rPr>
        <w:t>6</w:t>
      </w:r>
      <w:r w:rsidRPr="00106879">
        <w:rPr>
          <w:rFonts w:ascii="Arial" w:hAnsi="Arial" w:cs="Arial"/>
          <w:highlight w:val="cyan"/>
          <w:shd w:val="clear" w:color="auto" w:fill="FFFFFF"/>
          <w:rPrChange w:id="337" w:author="Kevin Chen" w:date="2020-03-26T16:12:00Z">
            <w:rPr>
              <w:rFonts w:ascii="Arial" w:hAnsi="Arial" w:cs="Arial"/>
              <w:color w:val="222222"/>
              <w:highlight w:val="cyan"/>
              <w:shd w:val="clear" w:color="auto" w:fill="FFFFFF"/>
            </w:rPr>
          </w:rPrChange>
        </w:rPr>
        <w:t xml:space="preserve">) </w:t>
      </w:r>
      <w:ins w:id="338" w:author="Ellen Eisen" w:date="2020-03-26T12:30:00Z">
        <w:r w:rsidR="00E74085" w:rsidRPr="00106879">
          <w:rPr>
            <w:rFonts w:ascii="Arial" w:hAnsi="Arial" w:cs="Arial"/>
            <w:highlight w:val="cyan"/>
            <w:shd w:val="clear" w:color="auto" w:fill="FFFFFF"/>
            <w:rPrChange w:id="339" w:author="Kevin Chen" w:date="2020-03-26T16:12:00Z">
              <w:rPr>
                <w:rFonts w:ascii="Arial" w:hAnsi="Arial" w:cs="Arial"/>
                <w:color w:val="222222"/>
                <w:highlight w:val="cyan"/>
                <w:shd w:val="clear" w:color="auto" w:fill="FFFFFF"/>
              </w:rPr>
            </w:rPrChange>
          </w:rPr>
          <w:t xml:space="preserve">We thank the reviewer for pointing out the distinction between machinist and machine operator. </w:t>
        </w:r>
      </w:ins>
      <w:ins w:id="340" w:author="Ellen Eisen" w:date="2020-03-26T12:33:00Z">
        <w:r w:rsidR="00E74085" w:rsidRPr="00106879">
          <w:rPr>
            <w:rFonts w:ascii="Arial" w:hAnsi="Arial" w:cs="Arial"/>
            <w:highlight w:val="cyan"/>
            <w:shd w:val="clear" w:color="auto" w:fill="FFFFFF"/>
            <w:rPrChange w:id="341" w:author="Kevin Chen" w:date="2020-03-26T16:12:00Z">
              <w:rPr>
                <w:rFonts w:ascii="Arial" w:hAnsi="Arial" w:cs="Arial"/>
                <w:color w:val="222222"/>
                <w:highlight w:val="cyan"/>
                <w:shd w:val="clear" w:color="auto" w:fill="FFFFFF"/>
              </w:rPr>
            </w:rPrChange>
          </w:rPr>
          <w:t xml:space="preserve">We agree </w:t>
        </w:r>
      </w:ins>
      <w:del w:id="342" w:author="Ellen Eisen" w:date="2020-03-26T12:30:00Z">
        <w:r w:rsidR="007A001D" w:rsidRPr="00106879" w:rsidDel="00E74085">
          <w:rPr>
            <w:rFonts w:ascii="Arial" w:hAnsi="Arial" w:cs="Arial"/>
            <w:highlight w:val="cyan"/>
            <w:shd w:val="clear" w:color="auto" w:fill="FFFFFF"/>
            <w:rPrChange w:id="343" w:author="Kevin Chen" w:date="2020-03-26T16:12:00Z">
              <w:rPr>
                <w:rFonts w:ascii="Arial" w:hAnsi="Arial" w:cs="Arial"/>
                <w:color w:val="222222"/>
                <w:highlight w:val="cyan"/>
                <w:shd w:val="clear" w:color="auto" w:fill="FFFFFF"/>
              </w:rPr>
            </w:rPrChange>
          </w:rPr>
          <w:delText>Skilled trade status is an intrinsic part of our exposure assessment</w:delText>
        </w:r>
        <w:r w:rsidR="00423434" w:rsidRPr="00106879" w:rsidDel="00E74085">
          <w:rPr>
            <w:rFonts w:ascii="Arial" w:hAnsi="Arial" w:cs="Arial"/>
            <w:highlight w:val="cyan"/>
            <w:shd w:val="clear" w:color="auto" w:fill="FFFFFF"/>
            <w:rPrChange w:id="344" w:author="Kevin Chen" w:date="2020-03-26T16:12:00Z">
              <w:rPr>
                <w:rFonts w:ascii="Arial" w:hAnsi="Arial" w:cs="Arial"/>
                <w:color w:val="222222"/>
                <w:highlight w:val="cyan"/>
                <w:shd w:val="clear" w:color="auto" w:fill="FFFFFF"/>
              </w:rPr>
            </w:rPrChange>
          </w:rPr>
          <w:delText xml:space="preserve"> since the JEM is job-dependent.  </w:delText>
        </w:r>
      </w:del>
      <w:ins w:id="345" w:author="Ellen Eisen" w:date="2020-03-26T12:33:00Z">
        <w:r w:rsidR="00E74085" w:rsidRPr="00106879">
          <w:rPr>
            <w:rFonts w:ascii="Arial" w:hAnsi="Arial" w:cs="Arial"/>
            <w:highlight w:val="cyan"/>
            <w:shd w:val="clear" w:color="auto" w:fill="FFFFFF"/>
            <w:rPrChange w:id="346" w:author="Kevin Chen" w:date="2020-03-26T16:12:00Z">
              <w:rPr>
                <w:rFonts w:ascii="Arial" w:hAnsi="Arial" w:cs="Arial"/>
                <w:color w:val="222222"/>
                <w:highlight w:val="cyan"/>
                <w:shd w:val="clear" w:color="auto" w:fill="FFFFFF"/>
              </w:rPr>
            </w:rPrChange>
          </w:rPr>
          <w:t>that m</w:t>
        </w:r>
      </w:ins>
      <w:ins w:id="347" w:author="Ellen Eisen" w:date="2020-03-26T12:30:00Z">
        <w:r w:rsidR="00E74085" w:rsidRPr="00106879">
          <w:rPr>
            <w:rFonts w:ascii="Arial" w:hAnsi="Arial" w:cs="Arial"/>
            <w:highlight w:val="cyan"/>
            <w:shd w:val="clear" w:color="auto" w:fill="FFFFFF"/>
            <w:rPrChange w:id="348" w:author="Kevin Chen" w:date="2020-03-26T16:12:00Z">
              <w:rPr>
                <w:rFonts w:ascii="Arial" w:hAnsi="Arial" w:cs="Arial"/>
                <w:color w:val="222222"/>
                <w:highlight w:val="cyan"/>
                <w:shd w:val="clear" w:color="auto" w:fill="FFFFFF"/>
              </w:rPr>
            </w:rPrChange>
          </w:rPr>
          <w:t xml:space="preserve">ost of the workers </w:t>
        </w:r>
      </w:ins>
      <w:ins w:id="349" w:author="Ellen Eisen" w:date="2020-03-26T12:32:00Z">
        <w:r w:rsidR="00E74085" w:rsidRPr="00106879">
          <w:rPr>
            <w:rFonts w:ascii="Arial" w:hAnsi="Arial" w:cs="Arial"/>
            <w:highlight w:val="cyan"/>
            <w:shd w:val="clear" w:color="auto" w:fill="FFFFFF"/>
            <w:rPrChange w:id="350" w:author="Kevin Chen" w:date="2020-03-26T16:12:00Z">
              <w:rPr>
                <w:rFonts w:ascii="Arial" w:hAnsi="Arial" w:cs="Arial"/>
                <w:color w:val="222222"/>
                <w:highlight w:val="cyan"/>
                <w:shd w:val="clear" w:color="auto" w:fill="FFFFFF"/>
              </w:rPr>
            </w:rPrChange>
          </w:rPr>
          <w:t xml:space="preserve">in this cohort </w:t>
        </w:r>
      </w:ins>
      <w:ins w:id="351" w:author="Ellen Eisen" w:date="2020-03-26T12:33:00Z">
        <w:r w:rsidR="00E74085" w:rsidRPr="00106879">
          <w:rPr>
            <w:rFonts w:ascii="Arial" w:hAnsi="Arial" w:cs="Arial"/>
            <w:highlight w:val="cyan"/>
            <w:shd w:val="clear" w:color="auto" w:fill="FFFFFF"/>
            <w:rPrChange w:id="352" w:author="Kevin Chen" w:date="2020-03-26T16:12:00Z">
              <w:rPr>
                <w:rFonts w:ascii="Arial" w:hAnsi="Arial" w:cs="Arial"/>
                <w:color w:val="222222"/>
                <w:highlight w:val="cyan"/>
                <w:shd w:val="clear" w:color="auto" w:fill="FFFFFF"/>
              </w:rPr>
            </w:rPrChange>
          </w:rPr>
          <w:t xml:space="preserve">with </w:t>
        </w:r>
      </w:ins>
      <w:ins w:id="353" w:author="Ellen Eisen" w:date="2020-03-26T12:31:00Z">
        <w:r w:rsidR="00E74085" w:rsidRPr="00106879">
          <w:rPr>
            <w:rFonts w:ascii="Arial" w:hAnsi="Arial" w:cs="Arial"/>
            <w:highlight w:val="cyan"/>
            <w:shd w:val="clear" w:color="auto" w:fill="FFFFFF"/>
            <w:rPrChange w:id="354" w:author="Kevin Chen" w:date="2020-03-26T16:12:00Z">
              <w:rPr>
                <w:rFonts w:ascii="Arial" w:hAnsi="Arial" w:cs="Arial"/>
                <w:color w:val="222222"/>
                <w:highlight w:val="cyan"/>
                <w:shd w:val="clear" w:color="auto" w:fill="FFFFFF"/>
              </w:rPr>
            </w:rPrChange>
          </w:rPr>
          <w:t xml:space="preserve">direct exposed to MWF were working in machining or grinding operations </w:t>
        </w:r>
      </w:ins>
      <w:ins w:id="355" w:author="Ellen Eisen" w:date="2020-03-26T12:32:00Z">
        <w:r w:rsidR="00E74085" w:rsidRPr="00106879">
          <w:rPr>
            <w:rFonts w:ascii="Arial" w:hAnsi="Arial" w:cs="Arial"/>
            <w:highlight w:val="cyan"/>
            <w:shd w:val="clear" w:color="auto" w:fill="FFFFFF"/>
            <w:rPrChange w:id="356" w:author="Kevin Chen" w:date="2020-03-26T16:12:00Z">
              <w:rPr>
                <w:rFonts w:ascii="Arial" w:hAnsi="Arial" w:cs="Arial"/>
                <w:color w:val="222222"/>
                <w:highlight w:val="cyan"/>
                <w:shd w:val="clear" w:color="auto" w:fill="FFFFFF"/>
              </w:rPr>
            </w:rPrChange>
          </w:rPr>
          <w:t>as operators.</w:t>
        </w:r>
      </w:ins>
      <w:ins w:id="357" w:author="Ellen Eisen" w:date="2020-03-26T12:33:00Z">
        <w:r w:rsidR="00E74085" w:rsidRPr="00106879">
          <w:rPr>
            <w:rFonts w:ascii="Arial" w:hAnsi="Arial" w:cs="Arial"/>
            <w:highlight w:val="cyan"/>
            <w:shd w:val="clear" w:color="auto" w:fill="FFFFFF"/>
            <w:rPrChange w:id="358" w:author="Kevin Chen" w:date="2020-03-26T16:12:00Z">
              <w:rPr>
                <w:rFonts w:ascii="Arial" w:hAnsi="Arial" w:cs="Arial"/>
                <w:color w:val="222222"/>
                <w:highlight w:val="cyan"/>
                <w:shd w:val="clear" w:color="auto" w:fill="FFFFFF"/>
              </w:rPr>
            </w:rPrChange>
          </w:rPr>
          <w:t xml:space="preserve"> </w:t>
        </w:r>
      </w:ins>
      <w:ins w:id="359" w:author="Ellen Eisen" w:date="2020-03-26T12:34:00Z">
        <w:r w:rsidR="00E74085" w:rsidRPr="00106879">
          <w:rPr>
            <w:rFonts w:ascii="Arial" w:hAnsi="Arial" w:cs="Arial"/>
            <w:highlight w:val="cyan"/>
            <w:shd w:val="clear" w:color="auto" w:fill="FFFFFF"/>
            <w:rPrChange w:id="360" w:author="Kevin Chen" w:date="2020-03-26T16:12:00Z">
              <w:rPr>
                <w:rFonts w:ascii="Arial" w:hAnsi="Arial" w:cs="Arial"/>
                <w:color w:val="222222"/>
                <w:highlight w:val="cyan"/>
                <w:shd w:val="clear" w:color="auto" w:fill="FFFFFF"/>
              </w:rPr>
            </w:rPrChange>
          </w:rPr>
          <w:t>We also agree that h</w:t>
        </w:r>
      </w:ins>
      <w:ins w:id="361" w:author="Ellen Eisen" w:date="2020-03-26T12:35:00Z">
        <w:r w:rsidR="00E74085" w:rsidRPr="00106879">
          <w:rPr>
            <w:rFonts w:ascii="Arial" w:hAnsi="Arial" w:cs="Arial"/>
            <w:highlight w:val="cyan"/>
            <w:shd w:val="clear" w:color="auto" w:fill="FFFFFF"/>
            <w:rPrChange w:id="362" w:author="Kevin Chen" w:date="2020-03-26T16:12:00Z">
              <w:rPr>
                <w:rFonts w:ascii="Arial" w:hAnsi="Arial" w:cs="Arial"/>
                <w:color w:val="222222"/>
                <w:highlight w:val="cyan"/>
                <w:shd w:val="clear" w:color="auto" w:fill="FFFFFF"/>
              </w:rPr>
            </w:rPrChange>
          </w:rPr>
          <w:t>i</w:t>
        </w:r>
      </w:ins>
      <w:ins w:id="363" w:author="Ellen Eisen" w:date="2020-03-26T12:34:00Z">
        <w:r w:rsidR="00E74085" w:rsidRPr="00106879">
          <w:rPr>
            <w:rFonts w:ascii="Arial" w:hAnsi="Arial" w:cs="Arial"/>
            <w:highlight w:val="cyan"/>
            <w:shd w:val="clear" w:color="auto" w:fill="FFFFFF"/>
            <w:rPrChange w:id="364" w:author="Kevin Chen" w:date="2020-03-26T16:12:00Z">
              <w:rPr>
                <w:rFonts w:ascii="Arial" w:hAnsi="Arial" w:cs="Arial"/>
                <w:color w:val="222222"/>
                <w:highlight w:val="cyan"/>
                <w:shd w:val="clear" w:color="auto" w:fill="FFFFFF"/>
              </w:rPr>
            </w:rPrChange>
          </w:rPr>
          <w:t xml:space="preserve">ghly skilled machinists may have </w:t>
        </w:r>
      </w:ins>
      <w:ins w:id="365" w:author="Ellen Eisen" w:date="2020-03-26T12:35:00Z">
        <w:r w:rsidR="00E74085" w:rsidRPr="00106879">
          <w:rPr>
            <w:rFonts w:ascii="Arial" w:hAnsi="Arial" w:cs="Arial"/>
            <w:highlight w:val="cyan"/>
            <w:shd w:val="clear" w:color="auto" w:fill="FFFFFF"/>
            <w:rPrChange w:id="366" w:author="Kevin Chen" w:date="2020-03-26T16:12:00Z">
              <w:rPr>
                <w:rFonts w:ascii="Arial" w:hAnsi="Arial" w:cs="Arial"/>
                <w:color w:val="222222"/>
                <w:highlight w:val="cyan"/>
                <w:shd w:val="clear" w:color="auto" w:fill="FFFFFF"/>
              </w:rPr>
            </w:rPrChange>
          </w:rPr>
          <w:t xml:space="preserve">had </w:t>
        </w:r>
      </w:ins>
      <w:ins w:id="367" w:author="Ellen Eisen" w:date="2020-03-26T12:34:00Z">
        <w:r w:rsidR="00E74085" w:rsidRPr="00106879">
          <w:rPr>
            <w:rFonts w:ascii="Arial" w:hAnsi="Arial" w:cs="Arial"/>
            <w:highlight w:val="cyan"/>
            <w:shd w:val="clear" w:color="auto" w:fill="FFFFFF"/>
            <w:rPrChange w:id="368" w:author="Kevin Chen" w:date="2020-03-26T16:12:00Z">
              <w:rPr>
                <w:rFonts w:ascii="Arial" w:hAnsi="Arial" w:cs="Arial"/>
                <w:color w:val="222222"/>
                <w:highlight w:val="cyan"/>
                <w:shd w:val="clear" w:color="auto" w:fill="FFFFFF"/>
              </w:rPr>
            </w:rPrChange>
          </w:rPr>
          <w:t>the highest concentrations of MWF expos</w:t>
        </w:r>
      </w:ins>
      <w:ins w:id="369" w:author="Ellen Eisen" w:date="2020-03-26T12:35:00Z">
        <w:r w:rsidR="00E74085" w:rsidRPr="00106879">
          <w:rPr>
            <w:rFonts w:ascii="Arial" w:hAnsi="Arial" w:cs="Arial"/>
            <w:highlight w:val="cyan"/>
            <w:shd w:val="clear" w:color="auto" w:fill="FFFFFF"/>
            <w:rPrChange w:id="370" w:author="Kevin Chen" w:date="2020-03-26T16:12:00Z">
              <w:rPr>
                <w:rFonts w:ascii="Arial" w:hAnsi="Arial" w:cs="Arial"/>
                <w:color w:val="222222"/>
                <w:highlight w:val="cyan"/>
                <w:shd w:val="clear" w:color="auto" w:fill="FFFFFF"/>
              </w:rPr>
            </w:rPrChange>
          </w:rPr>
          <w:t>ure</w:t>
        </w:r>
      </w:ins>
      <w:ins w:id="371" w:author="Ellen Eisen" w:date="2020-03-26T12:34:00Z">
        <w:r w:rsidR="00E74085" w:rsidRPr="00106879">
          <w:rPr>
            <w:rFonts w:ascii="Arial" w:hAnsi="Arial" w:cs="Arial"/>
            <w:highlight w:val="cyan"/>
            <w:shd w:val="clear" w:color="auto" w:fill="FFFFFF"/>
            <w:rPrChange w:id="372" w:author="Kevin Chen" w:date="2020-03-26T16:12:00Z">
              <w:rPr>
                <w:rFonts w:ascii="Arial" w:hAnsi="Arial" w:cs="Arial"/>
                <w:color w:val="222222"/>
                <w:highlight w:val="cyan"/>
                <w:shd w:val="clear" w:color="auto" w:fill="FFFFFF"/>
              </w:rPr>
            </w:rPrChange>
          </w:rPr>
          <w:t xml:space="preserve">. </w:t>
        </w:r>
      </w:ins>
      <w:ins w:id="373" w:author="Ellen Eisen" w:date="2020-03-26T12:35:00Z">
        <w:r w:rsidR="00E74085" w:rsidRPr="00106879">
          <w:rPr>
            <w:rFonts w:ascii="Arial" w:hAnsi="Arial" w:cs="Arial"/>
            <w:highlight w:val="cyan"/>
            <w:shd w:val="clear" w:color="auto" w:fill="FFFFFF"/>
            <w:rPrChange w:id="374" w:author="Kevin Chen" w:date="2020-03-26T16:12:00Z">
              <w:rPr>
                <w:rFonts w:ascii="Arial" w:hAnsi="Arial" w:cs="Arial"/>
                <w:color w:val="222222"/>
                <w:highlight w:val="cyan"/>
                <w:shd w:val="clear" w:color="auto" w:fill="FFFFFF"/>
              </w:rPr>
            </w:rPrChange>
          </w:rPr>
          <w:t>However, w</w:t>
        </w:r>
      </w:ins>
      <w:ins w:id="375" w:author="Ellen Eisen" w:date="2020-03-26T12:33:00Z">
        <w:r w:rsidR="00E74085" w:rsidRPr="00106879">
          <w:rPr>
            <w:rFonts w:ascii="Arial" w:hAnsi="Arial" w:cs="Arial"/>
            <w:highlight w:val="cyan"/>
            <w:shd w:val="clear" w:color="auto" w:fill="FFFFFF"/>
            <w:rPrChange w:id="376" w:author="Kevin Chen" w:date="2020-03-26T16:12:00Z">
              <w:rPr>
                <w:rFonts w:ascii="Arial" w:hAnsi="Arial" w:cs="Arial"/>
                <w:color w:val="222222"/>
                <w:highlight w:val="cyan"/>
                <w:shd w:val="clear" w:color="auto" w:fill="FFFFFF"/>
              </w:rPr>
            </w:rPrChange>
          </w:rPr>
          <w:t xml:space="preserve">e do not have information on </w:t>
        </w:r>
      </w:ins>
      <w:ins w:id="377" w:author="Ellen Eisen" w:date="2020-03-26T12:35:00Z">
        <w:r w:rsidR="00E74085" w:rsidRPr="00106879">
          <w:rPr>
            <w:rFonts w:ascii="Arial" w:hAnsi="Arial" w:cs="Arial"/>
            <w:highlight w:val="cyan"/>
            <w:shd w:val="clear" w:color="auto" w:fill="FFFFFF"/>
            <w:rPrChange w:id="378" w:author="Kevin Chen" w:date="2020-03-26T16:12:00Z">
              <w:rPr>
                <w:rFonts w:ascii="Arial" w:hAnsi="Arial" w:cs="Arial"/>
                <w:color w:val="222222"/>
                <w:highlight w:val="cyan"/>
                <w:shd w:val="clear" w:color="auto" w:fill="FFFFFF"/>
              </w:rPr>
            </w:rPrChange>
          </w:rPr>
          <w:t xml:space="preserve">the </w:t>
        </w:r>
      </w:ins>
      <w:ins w:id="379" w:author="Ellen Eisen" w:date="2020-03-26T12:33:00Z">
        <w:r w:rsidR="00E74085" w:rsidRPr="00106879">
          <w:rPr>
            <w:rFonts w:ascii="Arial" w:hAnsi="Arial" w:cs="Arial"/>
            <w:highlight w:val="cyan"/>
            <w:shd w:val="clear" w:color="auto" w:fill="FFFFFF"/>
            <w:rPrChange w:id="380" w:author="Kevin Chen" w:date="2020-03-26T16:12:00Z">
              <w:rPr>
                <w:rFonts w:ascii="Arial" w:hAnsi="Arial" w:cs="Arial"/>
                <w:color w:val="222222"/>
                <w:highlight w:val="cyan"/>
                <w:shd w:val="clear" w:color="auto" w:fill="FFFFFF"/>
              </w:rPr>
            </w:rPrChange>
          </w:rPr>
          <w:t xml:space="preserve">skill level associated with specific </w:t>
        </w:r>
      </w:ins>
      <w:ins w:id="381" w:author="Ellen Eisen" w:date="2020-03-26T12:34:00Z">
        <w:r w:rsidR="00E74085" w:rsidRPr="00106879">
          <w:rPr>
            <w:rFonts w:ascii="Arial" w:hAnsi="Arial" w:cs="Arial"/>
            <w:highlight w:val="cyan"/>
            <w:shd w:val="clear" w:color="auto" w:fill="FFFFFF"/>
            <w:rPrChange w:id="382" w:author="Kevin Chen" w:date="2020-03-26T16:12:00Z">
              <w:rPr>
                <w:rFonts w:ascii="Arial" w:hAnsi="Arial" w:cs="Arial"/>
                <w:color w:val="222222"/>
                <w:highlight w:val="cyan"/>
                <w:shd w:val="clear" w:color="auto" w:fill="FFFFFF"/>
              </w:rPr>
            </w:rPrChange>
          </w:rPr>
          <w:t xml:space="preserve">machining </w:t>
        </w:r>
      </w:ins>
      <w:ins w:id="383" w:author="Ellen Eisen" w:date="2020-03-26T12:33:00Z">
        <w:r w:rsidR="00E74085" w:rsidRPr="00106879">
          <w:rPr>
            <w:rFonts w:ascii="Arial" w:hAnsi="Arial" w:cs="Arial"/>
            <w:highlight w:val="cyan"/>
            <w:shd w:val="clear" w:color="auto" w:fill="FFFFFF"/>
            <w:rPrChange w:id="384" w:author="Kevin Chen" w:date="2020-03-26T16:12:00Z">
              <w:rPr>
                <w:rFonts w:ascii="Arial" w:hAnsi="Arial" w:cs="Arial"/>
                <w:color w:val="222222"/>
                <w:highlight w:val="cyan"/>
                <w:shd w:val="clear" w:color="auto" w:fill="FFFFFF"/>
              </w:rPr>
            </w:rPrChange>
          </w:rPr>
          <w:t>jobs.</w:t>
        </w:r>
      </w:ins>
      <w:ins w:id="385" w:author="Ellen Eisen" w:date="2020-03-26T12:32:00Z">
        <w:r w:rsidR="00E74085" w:rsidRPr="00106879">
          <w:rPr>
            <w:rFonts w:ascii="Arial" w:hAnsi="Arial" w:cs="Arial"/>
            <w:highlight w:val="cyan"/>
            <w:shd w:val="clear" w:color="auto" w:fill="FFFFFF"/>
            <w:rPrChange w:id="386" w:author="Kevin Chen" w:date="2020-03-26T16:12:00Z">
              <w:rPr>
                <w:rFonts w:ascii="Arial" w:hAnsi="Arial" w:cs="Arial"/>
                <w:color w:val="222222"/>
                <w:highlight w:val="cyan"/>
                <w:shd w:val="clear" w:color="auto" w:fill="FFFFFF"/>
              </w:rPr>
            </w:rPrChange>
          </w:rPr>
          <w:t xml:space="preserve"> </w:t>
        </w:r>
      </w:ins>
      <w:del w:id="387" w:author="Ellen Eisen" w:date="2020-03-26T12:30:00Z">
        <w:r w:rsidR="00423434" w:rsidRPr="00106879" w:rsidDel="00E74085">
          <w:rPr>
            <w:rFonts w:ascii="Arial" w:hAnsi="Arial" w:cs="Arial"/>
            <w:highlight w:val="cyan"/>
            <w:shd w:val="clear" w:color="auto" w:fill="FFFFFF"/>
            <w:rPrChange w:id="388" w:author="Kevin Chen" w:date="2020-03-26T16:12:00Z">
              <w:rPr>
                <w:rFonts w:ascii="Arial" w:hAnsi="Arial" w:cs="Arial"/>
                <w:color w:val="222222"/>
                <w:highlight w:val="cyan"/>
                <w:shd w:val="clear" w:color="auto" w:fill="FFFFFF"/>
              </w:rPr>
            </w:rPrChange>
          </w:rPr>
          <w:delText>Workers were assigned an exposure based on the type of job they performed (grinding, drilling, assembly, etc.)</w:delText>
        </w:r>
        <w:r w:rsidR="00336E17" w:rsidRPr="00106879" w:rsidDel="00E74085">
          <w:rPr>
            <w:rFonts w:ascii="Arial" w:hAnsi="Arial" w:cs="Arial"/>
            <w:highlight w:val="cyan"/>
            <w:shd w:val="clear" w:color="auto" w:fill="FFFFFF"/>
            <w:rPrChange w:id="389" w:author="Kevin Chen" w:date="2020-03-26T16:12:00Z">
              <w:rPr>
                <w:rFonts w:ascii="Arial" w:hAnsi="Arial" w:cs="Arial"/>
                <w:color w:val="222222"/>
                <w:highlight w:val="cyan"/>
                <w:shd w:val="clear" w:color="auto" w:fill="FFFFFF"/>
              </w:rPr>
            </w:rPrChange>
          </w:rPr>
          <w:delText>.</w:delText>
        </w:r>
        <w:r w:rsidR="00423434" w:rsidRPr="00106879" w:rsidDel="00E74085">
          <w:rPr>
            <w:rFonts w:ascii="Arial" w:hAnsi="Arial" w:cs="Arial"/>
            <w:highlight w:val="cyan"/>
            <w:shd w:val="clear" w:color="auto" w:fill="FFFFFF"/>
            <w:rPrChange w:id="390" w:author="Kevin Chen" w:date="2020-03-26T16:12:00Z">
              <w:rPr>
                <w:rFonts w:ascii="Arial" w:hAnsi="Arial" w:cs="Arial"/>
                <w:color w:val="222222"/>
                <w:highlight w:val="cyan"/>
                <w:shd w:val="clear" w:color="auto" w:fill="FFFFFF"/>
              </w:rPr>
            </w:rPrChange>
          </w:rPr>
          <w:delText xml:space="preserve"> Unfortunately, we are not able to parse out the tasks (repair vs. operator) performed by each worker.</w:delText>
        </w:r>
        <w:r w:rsidR="00423434" w:rsidRPr="00106879" w:rsidDel="00E74085">
          <w:rPr>
            <w:rFonts w:ascii="Arial" w:hAnsi="Arial" w:cs="Arial"/>
            <w:shd w:val="clear" w:color="auto" w:fill="FFFFFF"/>
            <w:rPrChange w:id="391" w:author="Kevin Chen" w:date="2020-03-26T16:12:00Z">
              <w:rPr>
                <w:rFonts w:ascii="Arial" w:hAnsi="Arial" w:cs="Arial"/>
                <w:color w:val="222222"/>
                <w:shd w:val="clear" w:color="auto" w:fill="FFFFFF"/>
              </w:rPr>
            </w:rPrChange>
          </w:rPr>
          <w:delText xml:space="preserve">  </w:delText>
        </w:r>
      </w:del>
    </w:p>
    <w:p w14:paraId="71937815" w14:textId="77777777" w:rsidR="00E74085" w:rsidRPr="00106879" w:rsidRDefault="00E74085">
      <w:pPr>
        <w:rPr>
          <w:ins w:id="392" w:author="Ellen Eisen" w:date="2020-03-26T12:32:00Z"/>
          <w:rFonts w:ascii="Arial" w:hAnsi="Arial" w:cs="Arial"/>
          <w:shd w:val="clear" w:color="auto" w:fill="FFFFFF"/>
          <w:rPrChange w:id="393" w:author="Kevin Chen" w:date="2020-03-26T16:12:00Z">
            <w:rPr>
              <w:ins w:id="394" w:author="Ellen Eisen" w:date="2020-03-26T12:32:00Z"/>
              <w:rFonts w:ascii="Arial" w:hAnsi="Arial" w:cs="Arial"/>
              <w:color w:val="222222"/>
              <w:shd w:val="clear" w:color="auto" w:fill="FFFFFF"/>
            </w:rPr>
          </w:rPrChange>
        </w:rPr>
      </w:pPr>
    </w:p>
    <w:p w14:paraId="4172AE79" w14:textId="77777777" w:rsidR="00BB6194" w:rsidRPr="00106879" w:rsidRDefault="00F47E83">
      <w:pPr>
        <w:rPr>
          <w:rFonts w:ascii="Arial" w:hAnsi="Arial" w:cs="Arial"/>
          <w:shd w:val="clear" w:color="auto" w:fill="FFFFFF"/>
          <w:rPrChange w:id="395" w:author="Kevin Chen" w:date="2020-03-26T16:12:00Z">
            <w:rPr>
              <w:rFonts w:ascii="Arial" w:hAnsi="Arial" w:cs="Arial"/>
              <w:color w:val="222222"/>
              <w:shd w:val="clear" w:color="auto" w:fill="FFFFFF"/>
            </w:rPr>
          </w:rPrChange>
        </w:rPr>
      </w:pPr>
      <w:r w:rsidRPr="00106879">
        <w:rPr>
          <w:rFonts w:ascii="Arial" w:hAnsi="Arial" w:cs="Arial"/>
          <w:rPrChange w:id="396" w:author="Kevin Chen" w:date="2020-03-26T16:12:00Z">
            <w:rPr>
              <w:rFonts w:ascii="Arial" w:hAnsi="Arial" w:cs="Arial"/>
              <w:color w:val="222222"/>
            </w:rPr>
          </w:rPrChange>
        </w:rPr>
        <w:br/>
      </w:r>
      <w:r w:rsidR="003F1AF0" w:rsidRPr="00106879">
        <w:rPr>
          <w:rFonts w:ascii="Arial" w:hAnsi="Arial" w:cs="Arial"/>
          <w:shd w:val="clear" w:color="auto" w:fill="FFFFFF"/>
          <w:rPrChange w:id="397" w:author="Kevin Chen" w:date="2020-03-26T16:12:00Z">
            <w:rPr>
              <w:rFonts w:ascii="Arial" w:hAnsi="Arial" w:cs="Arial"/>
              <w:color w:val="222222"/>
              <w:shd w:val="clear" w:color="auto" w:fill="FFFFFF"/>
            </w:rPr>
          </w:rPrChange>
        </w:rPr>
        <w:t>R1.</w:t>
      </w:r>
      <w:r w:rsidR="00BB1101" w:rsidRPr="00106879">
        <w:rPr>
          <w:rFonts w:ascii="Arial" w:hAnsi="Arial" w:cs="Arial"/>
          <w:shd w:val="clear" w:color="auto" w:fill="FFFFFF"/>
          <w:rPrChange w:id="398" w:author="Kevin Chen" w:date="2020-03-26T16:12:00Z">
            <w:rPr>
              <w:rFonts w:ascii="Arial" w:hAnsi="Arial" w:cs="Arial"/>
              <w:color w:val="222222"/>
              <w:shd w:val="clear" w:color="auto" w:fill="FFFFFF"/>
            </w:rPr>
          </w:rPrChange>
        </w:rPr>
        <w:t>7</w:t>
      </w:r>
      <w:r w:rsidR="00D6614F" w:rsidRPr="00106879">
        <w:rPr>
          <w:rFonts w:ascii="Arial" w:hAnsi="Arial" w:cs="Arial"/>
          <w:shd w:val="clear" w:color="auto" w:fill="FFFFFF"/>
          <w:rPrChange w:id="399" w:author="Kevin Chen" w:date="2020-03-26T16:12:00Z">
            <w:rPr>
              <w:rFonts w:ascii="Arial" w:hAnsi="Arial" w:cs="Arial"/>
              <w:color w:val="222222"/>
              <w:shd w:val="clear" w:color="auto" w:fill="FFFFFF"/>
            </w:rPr>
          </w:rPrChange>
        </w:rPr>
        <w:t xml:space="preserve">) </w:t>
      </w:r>
      <w:r w:rsidRPr="00106879">
        <w:rPr>
          <w:rFonts w:ascii="Arial" w:hAnsi="Arial" w:cs="Arial"/>
          <w:shd w:val="clear" w:color="auto" w:fill="FFFFFF"/>
          <w:rPrChange w:id="400" w:author="Kevin Chen" w:date="2020-03-26T16:12:00Z">
            <w:rPr>
              <w:rFonts w:ascii="Arial" w:hAnsi="Arial" w:cs="Arial"/>
              <w:color w:val="222222"/>
              <w:shd w:val="clear" w:color="auto" w:fill="FFFFFF"/>
            </w:rPr>
          </w:rPrChange>
        </w:rPr>
        <w:t xml:space="preserve"> HWSE would occur even with uniform susceptibility if incident cases</w:t>
      </w:r>
      <w:r w:rsidR="003F4247" w:rsidRPr="00106879">
        <w:rPr>
          <w:rFonts w:ascii="Arial" w:hAnsi="Arial" w:cs="Arial"/>
          <w:rPrChange w:id="401" w:author="Kevin Chen" w:date="2020-03-26T16:12:00Z">
            <w:rPr>
              <w:rFonts w:ascii="Arial" w:hAnsi="Arial" w:cs="Arial"/>
              <w:color w:val="222222"/>
            </w:rPr>
          </w:rPrChange>
        </w:rPr>
        <w:t xml:space="preserve"> </w:t>
      </w:r>
      <w:r w:rsidRPr="00106879">
        <w:rPr>
          <w:rFonts w:ascii="Arial" w:hAnsi="Arial" w:cs="Arial"/>
          <w:shd w:val="clear" w:color="auto" w:fill="FFFFFF"/>
          <w:rPrChange w:id="402" w:author="Kevin Chen" w:date="2020-03-26T16:12:00Z">
            <w:rPr>
              <w:rFonts w:ascii="Arial" w:hAnsi="Arial" w:cs="Arial"/>
              <w:color w:val="222222"/>
              <w:shd w:val="clear" w:color="auto" w:fill="FFFFFF"/>
            </w:rPr>
          </w:rPrChange>
        </w:rPr>
        <w:t>terminate exposure as a result; this problem is somewhat diminished by</w:t>
      </w:r>
      <w:r w:rsidR="003F4247" w:rsidRPr="00106879">
        <w:rPr>
          <w:rFonts w:ascii="Arial" w:hAnsi="Arial" w:cs="Arial"/>
          <w:rPrChange w:id="403" w:author="Kevin Chen" w:date="2020-03-26T16:12:00Z">
            <w:rPr>
              <w:rFonts w:ascii="Arial" w:hAnsi="Arial" w:cs="Arial"/>
              <w:color w:val="222222"/>
            </w:rPr>
          </w:rPrChange>
        </w:rPr>
        <w:t xml:space="preserve"> </w:t>
      </w:r>
      <w:r w:rsidRPr="00106879">
        <w:rPr>
          <w:rFonts w:ascii="Arial" w:hAnsi="Arial" w:cs="Arial"/>
          <w:shd w:val="clear" w:color="auto" w:fill="FFFFFF"/>
          <w:rPrChange w:id="404" w:author="Kevin Chen" w:date="2020-03-26T16:12:00Z">
            <w:rPr>
              <w:rFonts w:ascii="Arial" w:hAnsi="Arial" w:cs="Arial"/>
              <w:color w:val="222222"/>
              <w:shd w:val="clear" w:color="auto" w:fill="FFFFFF"/>
            </w:rPr>
          </w:rPrChange>
        </w:rPr>
        <w:t>lagging.</w:t>
      </w:r>
    </w:p>
    <w:p w14:paraId="679C20B6" w14:textId="77777777" w:rsidR="00B31548" w:rsidRPr="00106879" w:rsidRDefault="00BB6194" w:rsidP="00BB6194">
      <w:pPr>
        <w:ind w:firstLine="720"/>
        <w:rPr>
          <w:rFonts w:ascii="Arial" w:hAnsi="Arial" w:cs="Arial"/>
          <w:shd w:val="clear" w:color="auto" w:fill="FFFFFF"/>
          <w:rPrChange w:id="405" w:author="Kevin Chen" w:date="2020-03-26T16:12:00Z">
            <w:rPr>
              <w:rFonts w:ascii="Arial" w:hAnsi="Arial" w:cs="Arial"/>
              <w:color w:val="222222"/>
              <w:shd w:val="clear" w:color="auto" w:fill="FFFFFF"/>
            </w:rPr>
          </w:rPrChange>
        </w:rPr>
      </w:pPr>
      <w:r w:rsidRPr="00106879">
        <w:rPr>
          <w:rFonts w:ascii="Arial" w:hAnsi="Arial" w:cs="Arial"/>
          <w:shd w:val="clear" w:color="auto" w:fill="FFFFFF"/>
          <w:rPrChange w:id="406" w:author="Kevin Chen" w:date="2020-03-26T16:12:00Z">
            <w:rPr>
              <w:rFonts w:ascii="Arial" w:hAnsi="Arial" w:cs="Arial"/>
              <w:color w:val="222222"/>
              <w:shd w:val="clear" w:color="auto" w:fill="FFFFFF"/>
            </w:rPr>
          </w:rPrChange>
        </w:rPr>
        <w:t>1.</w:t>
      </w:r>
      <w:r w:rsidR="00BB1101" w:rsidRPr="00106879">
        <w:rPr>
          <w:rFonts w:ascii="Arial" w:hAnsi="Arial" w:cs="Arial"/>
          <w:shd w:val="clear" w:color="auto" w:fill="FFFFFF"/>
          <w:rPrChange w:id="407" w:author="Kevin Chen" w:date="2020-03-26T16:12:00Z">
            <w:rPr>
              <w:rFonts w:ascii="Arial" w:hAnsi="Arial" w:cs="Arial"/>
              <w:color w:val="222222"/>
              <w:shd w:val="clear" w:color="auto" w:fill="FFFFFF"/>
            </w:rPr>
          </w:rPrChange>
        </w:rPr>
        <w:t>7</w:t>
      </w:r>
      <w:r w:rsidRPr="00106879">
        <w:rPr>
          <w:rFonts w:ascii="Arial" w:hAnsi="Arial" w:cs="Arial"/>
          <w:shd w:val="clear" w:color="auto" w:fill="FFFFFF"/>
          <w:rPrChange w:id="408" w:author="Kevin Chen" w:date="2020-03-26T16:12:00Z">
            <w:rPr>
              <w:rFonts w:ascii="Arial" w:hAnsi="Arial" w:cs="Arial"/>
              <w:color w:val="222222"/>
              <w:shd w:val="clear" w:color="auto" w:fill="FFFFFF"/>
            </w:rPr>
          </w:rPrChange>
        </w:rPr>
        <w:t xml:space="preserve">) We </w:t>
      </w:r>
      <w:r w:rsidR="003F4247" w:rsidRPr="00106879">
        <w:rPr>
          <w:rFonts w:ascii="Arial" w:hAnsi="Arial" w:cs="Arial"/>
          <w:shd w:val="clear" w:color="auto" w:fill="FFFFFF"/>
          <w:rPrChange w:id="409" w:author="Kevin Chen" w:date="2020-03-26T16:12:00Z">
            <w:rPr>
              <w:rFonts w:ascii="Arial" w:hAnsi="Arial" w:cs="Arial"/>
              <w:color w:val="222222"/>
              <w:shd w:val="clear" w:color="auto" w:fill="FFFFFF"/>
            </w:rPr>
          </w:rPrChange>
        </w:rPr>
        <w:t>have added the following sentence to our discussion of HWSE to reflect this point “</w:t>
      </w:r>
      <w:r w:rsidR="003F4247" w:rsidRPr="00106879">
        <w:rPr>
          <w:rFonts w:ascii="Arial" w:hAnsi="Arial" w:cs="Arial"/>
          <w:sz w:val="24"/>
          <w:szCs w:val="24"/>
        </w:rPr>
        <w:t>The use of a 21 year lagged exposure metric diminishes the problem, but does not account for any self-selection out of the work force that occurred prior to 21</w:t>
      </w:r>
      <w:r w:rsidR="00B050EF" w:rsidRPr="00106879">
        <w:rPr>
          <w:rFonts w:ascii="Arial" w:hAnsi="Arial" w:cs="Arial"/>
          <w:sz w:val="24"/>
          <w:szCs w:val="24"/>
        </w:rPr>
        <w:t xml:space="preserve"> years before cancer mortality.”</w:t>
      </w:r>
      <w:r w:rsidR="00F47E83" w:rsidRPr="00106879">
        <w:rPr>
          <w:rFonts w:ascii="Arial" w:hAnsi="Arial" w:cs="Arial"/>
          <w:rPrChange w:id="410" w:author="Kevin Chen" w:date="2020-03-26T16:12:00Z">
            <w:rPr>
              <w:rFonts w:ascii="Arial" w:hAnsi="Arial" w:cs="Arial"/>
              <w:color w:val="222222"/>
            </w:rPr>
          </w:rPrChange>
        </w:rPr>
        <w:br/>
      </w:r>
      <w:r w:rsidR="00F47E83" w:rsidRPr="00106879">
        <w:rPr>
          <w:rFonts w:ascii="Arial" w:hAnsi="Arial" w:cs="Arial"/>
          <w:rPrChange w:id="411" w:author="Kevin Chen" w:date="2020-03-26T16:12:00Z">
            <w:rPr>
              <w:rFonts w:ascii="Arial" w:hAnsi="Arial" w:cs="Arial"/>
              <w:color w:val="222222"/>
            </w:rPr>
          </w:rPrChange>
        </w:rPr>
        <w:br/>
      </w:r>
      <w:r w:rsidR="003F1AF0" w:rsidRPr="00106879">
        <w:rPr>
          <w:rFonts w:ascii="Arial" w:hAnsi="Arial" w:cs="Arial"/>
          <w:highlight w:val="yellow"/>
          <w:shd w:val="clear" w:color="auto" w:fill="FFFFFF"/>
          <w:rPrChange w:id="412" w:author="Kevin Chen" w:date="2020-03-26T16:12:00Z">
            <w:rPr>
              <w:rFonts w:ascii="Arial" w:hAnsi="Arial" w:cs="Arial"/>
              <w:color w:val="222222"/>
              <w:highlight w:val="yellow"/>
              <w:shd w:val="clear" w:color="auto" w:fill="FFFFFF"/>
            </w:rPr>
          </w:rPrChange>
        </w:rPr>
        <w:t>R1.</w:t>
      </w:r>
      <w:r w:rsidR="00BB1101" w:rsidRPr="00106879">
        <w:rPr>
          <w:rFonts w:ascii="Arial" w:hAnsi="Arial" w:cs="Arial"/>
          <w:highlight w:val="yellow"/>
          <w:shd w:val="clear" w:color="auto" w:fill="FFFFFF"/>
          <w:rPrChange w:id="413" w:author="Kevin Chen" w:date="2020-03-26T16:12:00Z">
            <w:rPr>
              <w:rFonts w:ascii="Arial" w:hAnsi="Arial" w:cs="Arial"/>
              <w:color w:val="222222"/>
              <w:highlight w:val="yellow"/>
              <w:shd w:val="clear" w:color="auto" w:fill="FFFFFF"/>
            </w:rPr>
          </w:rPrChange>
        </w:rPr>
        <w:t>8</w:t>
      </w:r>
      <w:r w:rsidR="00D6614F" w:rsidRPr="00106879">
        <w:rPr>
          <w:rFonts w:ascii="Arial" w:hAnsi="Arial" w:cs="Arial"/>
          <w:highlight w:val="yellow"/>
          <w:shd w:val="clear" w:color="auto" w:fill="FFFFFF"/>
          <w:rPrChange w:id="414" w:author="Kevin Chen" w:date="2020-03-26T16:12:00Z">
            <w:rPr>
              <w:rFonts w:ascii="Arial" w:hAnsi="Arial" w:cs="Arial"/>
              <w:color w:val="222222"/>
              <w:highlight w:val="yellow"/>
              <w:shd w:val="clear" w:color="auto" w:fill="FFFFFF"/>
            </w:rPr>
          </w:rPrChange>
        </w:rPr>
        <w:t xml:space="preserve">) </w:t>
      </w:r>
      <w:r w:rsidR="00F47E83" w:rsidRPr="00106879">
        <w:rPr>
          <w:rFonts w:ascii="Arial" w:hAnsi="Arial" w:cs="Arial"/>
          <w:highlight w:val="yellow"/>
          <w:shd w:val="clear" w:color="auto" w:fill="FFFFFF"/>
          <w:rPrChange w:id="415" w:author="Kevin Chen" w:date="2020-03-26T16:12:00Z">
            <w:rPr>
              <w:rFonts w:ascii="Arial" w:hAnsi="Arial" w:cs="Arial"/>
              <w:color w:val="222222"/>
              <w:highlight w:val="yellow"/>
              <w:shd w:val="clear" w:color="auto" w:fill="FFFFFF"/>
            </w:rPr>
          </w:rPrChange>
        </w:rPr>
        <w:t>The text implies that SMRs were calculated using LTAS; it should be</w:t>
      </w:r>
      <w:r w:rsidR="00F47E83" w:rsidRPr="00106879">
        <w:rPr>
          <w:rFonts w:ascii="Arial" w:hAnsi="Arial" w:cs="Arial"/>
          <w:highlight w:val="yellow"/>
          <w:rPrChange w:id="416" w:author="Kevin Chen" w:date="2020-03-26T16:12:00Z">
            <w:rPr>
              <w:rFonts w:ascii="Arial" w:hAnsi="Arial" w:cs="Arial"/>
              <w:color w:val="222222"/>
              <w:highlight w:val="yellow"/>
            </w:rPr>
          </w:rPrChange>
        </w:rPr>
        <w:br/>
      </w:r>
      <w:r w:rsidR="00F47E83" w:rsidRPr="00106879">
        <w:rPr>
          <w:rFonts w:ascii="Arial" w:hAnsi="Arial" w:cs="Arial"/>
          <w:highlight w:val="yellow"/>
          <w:shd w:val="clear" w:color="auto" w:fill="FFFFFF"/>
          <w:rPrChange w:id="417" w:author="Kevin Chen" w:date="2020-03-26T16:12:00Z">
            <w:rPr>
              <w:rFonts w:ascii="Arial" w:hAnsi="Arial" w:cs="Arial"/>
              <w:color w:val="222222"/>
              <w:highlight w:val="yellow"/>
              <w:shd w:val="clear" w:color="auto" w:fill="FFFFFF"/>
            </w:rPr>
          </w:rPrChange>
        </w:rPr>
        <w:t>so stated.</w:t>
      </w:r>
    </w:p>
    <w:p w14:paraId="6B9FCE44" w14:textId="77777777" w:rsidR="00BB6194" w:rsidRPr="00106879" w:rsidRDefault="00BB6194" w:rsidP="00BB6194">
      <w:pPr>
        <w:ind w:firstLine="720"/>
        <w:rPr>
          <w:ins w:id="418" w:author="Kevin Chen" w:date="2020-03-26T16:07:00Z"/>
          <w:rFonts w:ascii="Arial" w:hAnsi="Arial" w:cs="Arial"/>
          <w:shd w:val="clear" w:color="auto" w:fill="FFFFFF"/>
          <w:rPrChange w:id="419" w:author="Kevin Chen" w:date="2020-03-26T16:12:00Z">
            <w:rPr>
              <w:ins w:id="420" w:author="Kevin Chen" w:date="2020-03-26T16:07:00Z"/>
              <w:rFonts w:ascii="Arial" w:hAnsi="Arial" w:cs="Arial"/>
              <w:color w:val="222222"/>
              <w:shd w:val="clear" w:color="auto" w:fill="FFFFFF"/>
            </w:rPr>
          </w:rPrChange>
        </w:rPr>
      </w:pPr>
      <w:r w:rsidRPr="00106879">
        <w:rPr>
          <w:rFonts w:ascii="Arial" w:hAnsi="Arial" w:cs="Arial"/>
          <w:highlight w:val="yellow"/>
          <w:shd w:val="clear" w:color="auto" w:fill="FFFFFF"/>
          <w:rPrChange w:id="421" w:author="Kevin Chen" w:date="2020-03-26T16:12:00Z">
            <w:rPr>
              <w:rFonts w:ascii="Arial" w:hAnsi="Arial" w:cs="Arial"/>
              <w:color w:val="222222"/>
              <w:highlight w:val="yellow"/>
              <w:shd w:val="clear" w:color="auto" w:fill="FFFFFF"/>
            </w:rPr>
          </w:rPrChange>
        </w:rPr>
        <w:t>1.</w:t>
      </w:r>
      <w:r w:rsidR="00BB1101" w:rsidRPr="00106879">
        <w:rPr>
          <w:rFonts w:ascii="Arial" w:hAnsi="Arial" w:cs="Arial"/>
          <w:highlight w:val="yellow"/>
          <w:shd w:val="clear" w:color="auto" w:fill="FFFFFF"/>
          <w:rPrChange w:id="422" w:author="Kevin Chen" w:date="2020-03-26T16:12:00Z">
            <w:rPr>
              <w:rFonts w:ascii="Arial" w:hAnsi="Arial" w:cs="Arial"/>
              <w:color w:val="222222"/>
              <w:highlight w:val="yellow"/>
              <w:shd w:val="clear" w:color="auto" w:fill="FFFFFF"/>
            </w:rPr>
          </w:rPrChange>
        </w:rPr>
        <w:t>8</w:t>
      </w:r>
      <w:r w:rsidRPr="00106879">
        <w:rPr>
          <w:rFonts w:ascii="Arial" w:hAnsi="Arial" w:cs="Arial"/>
          <w:highlight w:val="yellow"/>
          <w:shd w:val="clear" w:color="auto" w:fill="FFFFFF"/>
          <w:rPrChange w:id="423" w:author="Kevin Chen" w:date="2020-03-26T16:12:00Z">
            <w:rPr>
              <w:rFonts w:ascii="Arial" w:hAnsi="Arial" w:cs="Arial"/>
              <w:color w:val="222222"/>
              <w:highlight w:val="yellow"/>
              <w:shd w:val="clear" w:color="auto" w:fill="FFFFFF"/>
            </w:rPr>
          </w:rPrChange>
        </w:rPr>
        <w:t xml:space="preserve">) </w:t>
      </w:r>
      <w:r w:rsidR="007A001D" w:rsidRPr="00106879">
        <w:rPr>
          <w:rFonts w:ascii="Arial" w:hAnsi="Arial" w:cs="Arial"/>
          <w:highlight w:val="yellow"/>
          <w:shd w:val="clear" w:color="auto" w:fill="FFFFFF"/>
          <w:rPrChange w:id="424" w:author="Kevin Chen" w:date="2020-03-26T16:12:00Z">
            <w:rPr>
              <w:rFonts w:ascii="Arial" w:hAnsi="Arial" w:cs="Arial"/>
              <w:color w:val="222222"/>
              <w:highlight w:val="yellow"/>
              <w:shd w:val="clear" w:color="auto" w:fill="FFFFFF"/>
            </w:rPr>
          </w:rPrChange>
        </w:rPr>
        <w:t xml:space="preserve">Kevin – not sure what more you could add, </w:t>
      </w:r>
      <w:r w:rsidRPr="00106879">
        <w:rPr>
          <w:rFonts w:ascii="Arial" w:hAnsi="Arial" w:cs="Arial"/>
          <w:highlight w:val="yellow"/>
          <w:shd w:val="clear" w:color="auto" w:fill="FFFFFF"/>
          <w:rPrChange w:id="425" w:author="Kevin Chen" w:date="2020-03-26T16:12:00Z">
            <w:rPr>
              <w:rFonts w:ascii="Arial" w:hAnsi="Arial" w:cs="Arial"/>
              <w:color w:val="222222"/>
              <w:highlight w:val="yellow"/>
              <w:shd w:val="clear" w:color="auto" w:fill="FFFFFF"/>
            </w:rPr>
          </w:rPrChange>
        </w:rPr>
        <w:t>seems pretty explicit already to me…</w:t>
      </w:r>
    </w:p>
    <w:p w14:paraId="6CB8F2F9" w14:textId="77777777" w:rsidR="007A56BD" w:rsidRPr="00106879" w:rsidRDefault="007A56BD" w:rsidP="007A56BD">
      <w:pPr>
        <w:ind w:firstLine="720"/>
        <w:rPr>
          <w:ins w:id="426" w:author="Kevin Chen" w:date="2020-03-26T16:07:00Z"/>
          <w:rFonts w:ascii="Arial" w:hAnsi="Arial" w:cs="Arial"/>
          <w:shd w:val="clear" w:color="auto" w:fill="FFFFFF"/>
          <w:rPrChange w:id="427" w:author="Kevin Chen" w:date="2020-03-26T16:12:00Z">
            <w:rPr>
              <w:ins w:id="428" w:author="Kevin Chen" w:date="2020-03-26T16:07:00Z"/>
              <w:rFonts w:ascii="Arial" w:hAnsi="Arial" w:cs="Arial"/>
              <w:color w:val="FF0000"/>
              <w:shd w:val="clear" w:color="auto" w:fill="FFFFFF"/>
            </w:rPr>
          </w:rPrChange>
        </w:rPr>
      </w:pPr>
      <w:ins w:id="429" w:author="Kevin Chen" w:date="2020-03-26T16:07:00Z">
        <w:r w:rsidRPr="00106879">
          <w:rPr>
            <w:rFonts w:ascii="Arial" w:hAnsi="Arial" w:cs="Arial"/>
            <w:shd w:val="clear" w:color="auto" w:fill="FFFFFF"/>
            <w:rPrChange w:id="430" w:author="Kevin Chen" w:date="2020-03-26T16:12:00Z">
              <w:rPr>
                <w:rFonts w:ascii="Arial" w:hAnsi="Arial" w:cs="Arial"/>
                <w:color w:val="FF0000"/>
                <w:shd w:val="clear" w:color="auto" w:fill="FFFFFF"/>
              </w:rPr>
            </w:rPrChange>
          </w:rPr>
          <w:t xml:space="preserve">Perhaps we could state that </w:t>
        </w:r>
        <w:r w:rsidRPr="00106879">
          <w:rPr>
            <w:rFonts w:ascii="Arial" w:hAnsi="Arial" w:cs="Arial"/>
            <w:i/>
            <w:iCs/>
            <w:shd w:val="clear" w:color="auto" w:fill="FFFFFF"/>
            <w:rPrChange w:id="431" w:author="Kevin Chen" w:date="2020-03-26T16:12:00Z">
              <w:rPr>
                <w:rFonts w:ascii="Arial" w:hAnsi="Arial" w:cs="Arial"/>
                <w:color w:val="FF0000"/>
                <w:shd w:val="clear" w:color="auto" w:fill="FFFFFF"/>
              </w:rPr>
            </w:rPrChange>
          </w:rPr>
          <w:t>all</w:t>
        </w:r>
        <w:r w:rsidRPr="00106879">
          <w:rPr>
            <w:rFonts w:ascii="Arial" w:hAnsi="Arial" w:cs="Arial"/>
            <w:shd w:val="clear" w:color="auto" w:fill="FFFFFF"/>
            <w:rPrChange w:id="432" w:author="Kevin Chen" w:date="2020-03-26T16:12:00Z">
              <w:rPr>
                <w:rFonts w:ascii="Arial" w:hAnsi="Arial" w:cs="Arial"/>
                <w:color w:val="FF0000"/>
                <w:shd w:val="clear" w:color="auto" w:fill="FFFFFF"/>
              </w:rPr>
            </w:rPrChange>
          </w:rPr>
          <w:t xml:space="preserve"> analyses were performed using R version 3.6.1?</w:t>
        </w:r>
      </w:ins>
    </w:p>
    <w:p w14:paraId="0E4E266F" w14:textId="77777777" w:rsidR="007A56BD" w:rsidRPr="00106879" w:rsidRDefault="007A56BD" w:rsidP="007A56BD">
      <w:pPr>
        <w:ind w:firstLine="720"/>
        <w:rPr>
          <w:ins w:id="433" w:author="Kevin Chen" w:date="2020-03-26T16:07:00Z"/>
          <w:rFonts w:ascii="Arial" w:hAnsi="Arial" w:cs="Arial"/>
          <w:shd w:val="clear" w:color="auto" w:fill="FFFFFF"/>
          <w:rPrChange w:id="434" w:author="Kevin Chen" w:date="2020-03-26T16:12:00Z">
            <w:rPr>
              <w:ins w:id="435" w:author="Kevin Chen" w:date="2020-03-26T16:07:00Z"/>
              <w:rFonts w:ascii="Arial" w:hAnsi="Arial" w:cs="Arial"/>
              <w:color w:val="FF0000"/>
              <w:shd w:val="clear" w:color="auto" w:fill="FFFFFF"/>
            </w:rPr>
          </w:rPrChange>
        </w:rPr>
      </w:pPr>
      <w:ins w:id="436" w:author="Kevin Chen" w:date="2020-03-26T16:07:00Z">
        <w:r w:rsidRPr="00106879">
          <w:rPr>
            <w:rFonts w:ascii="Arial" w:hAnsi="Arial" w:cs="Arial"/>
            <w:shd w:val="clear" w:color="auto" w:fill="FFFFFF"/>
            <w:rPrChange w:id="437" w:author="Kevin Chen" w:date="2020-03-26T16:12:00Z">
              <w:rPr>
                <w:rFonts w:ascii="Arial" w:hAnsi="Arial" w:cs="Arial"/>
                <w:color w:val="FF0000"/>
                <w:shd w:val="clear" w:color="auto" w:fill="FFFFFF"/>
              </w:rPr>
            </w:rPrChange>
          </w:rPr>
          <w:t xml:space="preserve">Mendeley Reference here: </w:t>
        </w:r>
        <w:r w:rsidRPr="00106879">
          <w:rPr>
            <w:rFonts w:ascii="Arial" w:hAnsi="Arial" w:cs="Arial"/>
            <w:shd w:val="clear" w:color="auto" w:fill="FFFFFF"/>
            <w:rPrChange w:id="438" w:author="Kevin Chen" w:date="2020-03-26T16:12:00Z">
              <w:rPr>
                <w:rFonts w:ascii="Arial" w:hAnsi="Arial" w:cs="Arial"/>
                <w:color w:val="FF0000"/>
                <w:shd w:val="clear" w:color="auto" w:fill="FFFFFF"/>
              </w:rPr>
            </w:rPrChange>
          </w:rPr>
          <w:fldChar w:fldCharType="begin" w:fldLock="1"/>
        </w:r>
        <w:r w:rsidRPr="00106879">
          <w:rPr>
            <w:rFonts w:ascii="Arial" w:hAnsi="Arial" w:cs="Arial"/>
            <w:shd w:val="clear" w:color="auto" w:fill="FFFFFF"/>
            <w:rPrChange w:id="439" w:author="Kevin Chen" w:date="2020-03-26T16:12:00Z">
              <w:rPr>
                <w:rFonts w:ascii="Arial" w:hAnsi="Arial" w:cs="Arial"/>
                <w:color w:val="FF0000"/>
                <w:shd w:val="clear" w:color="auto" w:fill="FFFFFF"/>
              </w:rPr>
            </w:rPrChange>
          </w:rPr>
          <w:instrText>ADDIN CSL_CITATION {"citationItems":[{"id":"ITEM-1","itemData":{"author":[{"dropping-particle":"","family":"R Core Team","given":"","non-dropping-particle":"","parse-names":false,"suffix":""}],"id":"ITEM-1","issued":{"date-parts":[["2019"]]},"publisher-place":"Vienna, Austria","title":"R: A Language and Environment for Statistical Computing","type":"article"},"uris":["http://www.mendeley.com/documents/?uuid=58bccf79-6eba-4dcc-a3a8-15b8df6c0fa5"]}],"mendeley":{"formattedCitation":"(R Core Team 2019)","plainTextFormattedCitation":"(R Core Team 2019)","previouslyFormattedCitation":"&lt;sup&gt;1&lt;/sup&gt;"},"properties":{"noteIndex":0},"schema":"https://github.com/citation-style-language/schema/raw/master/csl-citation.json"}</w:instrText>
        </w:r>
        <w:r w:rsidRPr="00106879">
          <w:rPr>
            <w:rFonts w:ascii="Arial" w:hAnsi="Arial" w:cs="Arial"/>
            <w:shd w:val="clear" w:color="auto" w:fill="FFFFFF"/>
            <w:rPrChange w:id="440" w:author="Kevin Chen" w:date="2020-03-26T16:12:00Z">
              <w:rPr>
                <w:rFonts w:ascii="Arial" w:hAnsi="Arial" w:cs="Arial"/>
                <w:color w:val="FF0000"/>
                <w:shd w:val="clear" w:color="auto" w:fill="FFFFFF"/>
              </w:rPr>
            </w:rPrChange>
          </w:rPr>
          <w:fldChar w:fldCharType="separate"/>
        </w:r>
        <w:r w:rsidRPr="00106879">
          <w:rPr>
            <w:rFonts w:ascii="Arial" w:hAnsi="Arial" w:cs="Arial"/>
            <w:noProof/>
            <w:shd w:val="clear" w:color="auto" w:fill="FFFFFF"/>
            <w:rPrChange w:id="441" w:author="Kevin Chen" w:date="2020-03-26T16:12:00Z">
              <w:rPr>
                <w:rFonts w:ascii="Arial" w:hAnsi="Arial" w:cs="Arial"/>
                <w:noProof/>
                <w:color w:val="FF0000"/>
                <w:shd w:val="clear" w:color="auto" w:fill="FFFFFF"/>
              </w:rPr>
            </w:rPrChange>
          </w:rPr>
          <w:t>(R Core Team 2019)</w:t>
        </w:r>
        <w:r w:rsidRPr="00106879">
          <w:rPr>
            <w:rFonts w:ascii="Arial" w:hAnsi="Arial" w:cs="Arial"/>
            <w:shd w:val="clear" w:color="auto" w:fill="FFFFFF"/>
            <w:rPrChange w:id="442" w:author="Kevin Chen" w:date="2020-03-26T16:12:00Z">
              <w:rPr>
                <w:rFonts w:ascii="Arial" w:hAnsi="Arial" w:cs="Arial"/>
                <w:color w:val="FF0000"/>
                <w:shd w:val="clear" w:color="auto" w:fill="FFFFFF"/>
              </w:rPr>
            </w:rPrChange>
          </w:rPr>
          <w:fldChar w:fldCharType="end"/>
        </w:r>
      </w:ins>
    </w:p>
    <w:p w14:paraId="67251A0F" w14:textId="77777777" w:rsidR="007A56BD" w:rsidRPr="00106879" w:rsidRDefault="007A56BD" w:rsidP="007A56BD">
      <w:pPr>
        <w:ind w:firstLine="720"/>
        <w:rPr>
          <w:ins w:id="443" w:author="Kevin Chen" w:date="2020-03-26T16:07:00Z"/>
          <w:rFonts w:ascii="Arial" w:hAnsi="Arial" w:cs="Arial"/>
          <w:shd w:val="clear" w:color="auto" w:fill="FFFFFF"/>
          <w:rPrChange w:id="444" w:author="Kevin Chen" w:date="2020-03-26T16:12:00Z">
            <w:rPr>
              <w:ins w:id="445" w:author="Kevin Chen" w:date="2020-03-26T16:07:00Z"/>
              <w:rFonts w:ascii="Arial" w:hAnsi="Arial" w:cs="Arial"/>
              <w:color w:val="FF0000"/>
              <w:shd w:val="clear" w:color="auto" w:fill="FFFFFF"/>
            </w:rPr>
          </w:rPrChange>
        </w:rPr>
      </w:pPr>
      <w:ins w:id="446" w:author="Kevin Chen" w:date="2020-03-26T16:07:00Z">
        <w:r w:rsidRPr="00106879">
          <w:rPr>
            <w:rFonts w:ascii="Arial" w:hAnsi="Arial" w:cs="Arial"/>
            <w:shd w:val="clear" w:color="auto" w:fill="FFFFFF"/>
            <w:rPrChange w:id="447" w:author="Kevin Chen" w:date="2020-03-26T16:12:00Z">
              <w:rPr>
                <w:rFonts w:ascii="Arial" w:hAnsi="Arial" w:cs="Arial"/>
                <w:color w:val="FF0000"/>
                <w:shd w:val="clear" w:color="auto" w:fill="FFFFFF"/>
              </w:rPr>
            </w:rPrChange>
          </w:rPr>
          <w:t>R Core Team (2019). R: A language and environment for statistical computing. R Foundation for Statistical Computing, Vienna, Austria. URL https://www.R-project.org/.</w:t>
        </w:r>
      </w:ins>
    </w:p>
    <w:p w14:paraId="156591F6" w14:textId="77777777" w:rsidR="007A56BD" w:rsidRPr="00106879" w:rsidRDefault="007A56BD" w:rsidP="00BB6194">
      <w:pPr>
        <w:ind w:firstLine="720"/>
        <w:rPr>
          <w:rFonts w:ascii="Arial" w:hAnsi="Arial" w:cs="Arial"/>
          <w:shd w:val="clear" w:color="auto" w:fill="FFFFFF"/>
          <w:rPrChange w:id="448" w:author="Kevin Chen" w:date="2020-03-26T16:12:00Z">
            <w:rPr>
              <w:rFonts w:ascii="Arial" w:hAnsi="Arial" w:cs="Arial"/>
              <w:color w:val="222222"/>
              <w:shd w:val="clear" w:color="auto" w:fill="FFFFFF"/>
            </w:rPr>
          </w:rPrChange>
        </w:rPr>
      </w:pPr>
    </w:p>
    <w:p w14:paraId="749D3C0B" w14:textId="77777777" w:rsidR="00B31548" w:rsidRPr="00106879" w:rsidRDefault="00F47E83">
      <w:pPr>
        <w:rPr>
          <w:rFonts w:ascii="Arial" w:hAnsi="Arial" w:cs="Arial"/>
          <w:shd w:val="clear" w:color="auto" w:fill="FFFFFF"/>
          <w:rPrChange w:id="449" w:author="Kevin Chen" w:date="2020-03-26T16:12:00Z">
            <w:rPr>
              <w:rFonts w:ascii="Arial" w:hAnsi="Arial" w:cs="Arial"/>
              <w:color w:val="222222"/>
              <w:shd w:val="clear" w:color="auto" w:fill="FFFFFF"/>
            </w:rPr>
          </w:rPrChange>
        </w:rPr>
      </w:pPr>
      <w:r w:rsidRPr="00106879">
        <w:rPr>
          <w:rFonts w:ascii="Arial" w:hAnsi="Arial" w:cs="Arial"/>
          <w:rPrChange w:id="450" w:author="Kevin Chen" w:date="2020-03-26T16:12:00Z">
            <w:rPr>
              <w:rFonts w:ascii="Arial" w:hAnsi="Arial" w:cs="Arial"/>
              <w:color w:val="222222"/>
            </w:rPr>
          </w:rPrChange>
        </w:rPr>
        <w:br/>
      </w:r>
      <w:r w:rsidR="003F1AF0" w:rsidRPr="00106879">
        <w:rPr>
          <w:rFonts w:ascii="Arial" w:hAnsi="Arial" w:cs="Arial"/>
          <w:shd w:val="clear" w:color="auto" w:fill="FFFFFF"/>
          <w:rPrChange w:id="451" w:author="Kevin Chen" w:date="2020-03-26T16:12:00Z">
            <w:rPr>
              <w:rFonts w:ascii="Arial" w:hAnsi="Arial" w:cs="Arial"/>
              <w:color w:val="222222"/>
              <w:shd w:val="clear" w:color="auto" w:fill="FFFFFF"/>
            </w:rPr>
          </w:rPrChange>
        </w:rPr>
        <w:t>R1.</w:t>
      </w:r>
      <w:r w:rsidR="00BB1101" w:rsidRPr="00106879">
        <w:rPr>
          <w:rFonts w:ascii="Arial" w:hAnsi="Arial" w:cs="Arial"/>
          <w:shd w:val="clear" w:color="auto" w:fill="FFFFFF"/>
          <w:rPrChange w:id="452" w:author="Kevin Chen" w:date="2020-03-26T16:12:00Z">
            <w:rPr>
              <w:rFonts w:ascii="Arial" w:hAnsi="Arial" w:cs="Arial"/>
              <w:color w:val="222222"/>
              <w:shd w:val="clear" w:color="auto" w:fill="FFFFFF"/>
            </w:rPr>
          </w:rPrChange>
        </w:rPr>
        <w:t>9</w:t>
      </w:r>
      <w:r w:rsidR="00D6614F" w:rsidRPr="00106879">
        <w:rPr>
          <w:rFonts w:ascii="Arial" w:hAnsi="Arial" w:cs="Arial"/>
          <w:shd w:val="clear" w:color="auto" w:fill="FFFFFF"/>
          <w:rPrChange w:id="453" w:author="Kevin Chen" w:date="2020-03-26T16:12:00Z">
            <w:rPr>
              <w:rFonts w:ascii="Arial" w:hAnsi="Arial" w:cs="Arial"/>
              <w:color w:val="222222"/>
              <w:shd w:val="clear" w:color="auto" w:fill="FFFFFF"/>
            </w:rPr>
          </w:rPrChange>
        </w:rPr>
        <w:t xml:space="preserve">) </w:t>
      </w:r>
      <w:r w:rsidRPr="00106879">
        <w:rPr>
          <w:rFonts w:ascii="Arial" w:hAnsi="Arial" w:cs="Arial"/>
          <w:shd w:val="clear" w:color="auto" w:fill="FFFFFF"/>
          <w:rPrChange w:id="454" w:author="Kevin Chen" w:date="2020-03-26T16:12:00Z">
            <w:rPr>
              <w:rFonts w:ascii="Arial" w:hAnsi="Arial" w:cs="Arial"/>
              <w:color w:val="222222"/>
              <w:shd w:val="clear" w:color="auto" w:fill="FFFFFF"/>
            </w:rPr>
          </w:rPrChange>
        </w:rPr>
        <w:t>The reference group specified for soluble MWF (lower 5%) was chosen</w:t>
      </w:r>
      <w:r w:rsidRPr="00106879">
        <w:rPr>
          <w:rFonts w:ascii="Arial" w:hAnsi="Arial" w:cs="Arial"/>
          <w:rPrChange w:id="455" w:author="Kevin Chen" w:date="2020-03-26T16:12:00Z">
            <w:rPr>
              <w:rFonts w:ascii="Arial" w:hAnsi="Arial" w:cs="Arial"/>
              <w:color w:val="222222"/>
            </w:rPr>
          </w:rPrChange>
        </w:rPr>
        <w:br/>
      </w:r>
      <w:r w:rsidRPr="00106879">
        <w:rPr>
          <w:rFonts w:ascii="Arial" w:hAnsi="Arial" w:cs="Arial"/>
          <w:shd w:val="clear" w:color="auto" w:fill="FFFFFF"/>
          <w:rPrChange w:id="456" w:author="Kevin Chen" w:date="2020-03-26T16:12:00Z">
            <w:rPr>
              <w:rFonts w:ascii="Arial" w:hAnsi="Arial" w:cs="Arial"/>
              <w:color w:val="222222"/>
              <w:shd w:val="clear" w:color="auto" w:fill="FFFFFF"/>
            </w:rPr>
          </w:rPrChange>
        </w:rPr>
        <w:t>because that was the most prevalent MWF (fewest unexposed)?</w:t>
      </w:r>
    </w:p>
    <w:p w14:paraId="4F155C3E" w14:textId="77777777" w:rsidR="00BB6194" w:rsidRPr="00106879" w:rsidRDefault="00BB6194">
      <w:pPr>
        <w:rPr>
          <w:rFonts w:ascii="Arial" w:hAnsi="Arial" w:cs="Arial"/>
          <w:shd w:val="clear" w:color="auto" w:fill="FFFFFF"/>
          <w:rPrChange w:id="457" w:author="Kevin Chen" w:date="2020-03-26T16:12:00Z">
            <w:rPr>
              <w:rFonts w:ascii="Arial" w:hAnsi="Arial" w:cs="Arial"/>
              <w:color w:val="222222"/>
              <w:shd w:val="clear" w:color="auto" w:fill="FFFFFF"/>
            </w:rPr>
          </w:rPrChange>
        </w:rPr>
      </w:pPr>
      <w:r w:rsidRPr="00106879">
        <w:rPr>
          <w:rFonts w:ascii="Arial" w:hAnsi="Arial" w:cs="Arial"/>
          <w:shd w:val="clear" w:color="auto" w:fill="FFFFFF"/>
          <w:rPrChange w:id="458" w:author="Kevin Chen" w:date="2020-03-26T16:12:00Z">
            <w:rPr>
              <w:rFonts w:ascii="Arial" w:hAnsi="Arial" w:cs="Arial"/>
              <w:color w:val="222222"/>
              <w:shd w:val="clear" w:color="auto" w:fill="FFFFFF"/>
            </w:rPr>
          </w:rPrChange>
        </w:rPr>
        <w:tab/>
        <w:t>1.</w:t>
      </w:r>
      <w:r w:rsidR="00BB1101" w:rsidRPr="00106879">
        <w:rPr>
          <w:rFonts w:ascii="Arial" w:hAnsi="Arial" w:cs="Arial"/>
          <w:shd w:val="clear" w:color="auto" w:fill="FFFFFF"/>
          <w:rPrChange w:id="459" w:author="Kevin Chen" w:date="2020-03-26T16:12:00Z">
            <w:rPr>
              <w:rFonts w:ascii="Arial" w:hAnsi="Arial" w:cs="Arial"/>
              <w:color w:val="222222"/>
              <w:shd w:val="clear" w:color="auto" w:fill="FFFFFF"/>
            </w:rPr>
          </w:rPrChange>
        </w:rPr>
        <w:t>9</w:t>
      </w:r>
      <w:r w:rsidRPr="00106879">
        <w:rPr>
          <w:rFonts w:ascii="Arial" w:hAnsi="Arial" w:cs="Arial"/>
          <w:shd w:val="clear" w:color="auto" w:fill="FFFFFF"/>
          <w:rPrChange w:id="460" w:author="Kevin Chen" w:date="2020-03-26T16:12:00Z">
            <w:rPr>
              <w:rFonts w:ascii="Arial" w:hAnsi="Arial" w:cs="Arial"/>
              <w:color w:val="222222"/>
              <w:shd w:val="clear" w:color="auto" w:fill="FFFFFF"/>
            </w:rPr>
          </w:rPrChange>
        </w:rPr>
        <w:t xml:space="preserve">) Yes, </w:t>
      </w:r>
      <w:r w:rsidR="007A001D" w:rsidRPr="00106879">
        <w:rPr>
          <w:rFonts w:ascii="Arial" w:hAnsi="Arial" w:cs="Arial"/>
          <w:shd w:val="clear" w:color="auto" w:fill="FFFFFF"/>
          <w:rPrChange w:id="461" w:author="Kevin Chen" w:date="2020-03-26T16:12:00Z">
            <w:rPr>
              <w:rFonts w:ascii="Arial" w:hAnsi="Arial" w:cs="Arial"/>
              <w:color w:val="222222"/>
              <w:shd w:val="clear" w:color="auto" w:fill="FFFFFF"/>
            </w:rPr>
          </w:rPrChange>
        </w:rPr>
        <w:t>that’s correct.  We have updated our analytic methods section to make this more explicit.  We now say “</w:t>
      </w:r>
      <w:r w:rsidR="007A001D" w:rsidRPr="00106879">
        <w:rPr>
          <w:rFonts w:ascii="Arial" w:hAnsi="Arial" w:cs="Arial"/>
          <w:sz w:val="24"/>
          <w:szCs w:val="24"/>
        </w:rPr>
        <w:t>For soluble exposures, a more ubiquitous exposure in this cohort, the upper bound of the reference group was set to 0.05 mg/m</w:t>
      </w:r>
      <w:r w:rsidR="007A001D" w:rsidRPr="00106879">
        <w:rPr>
          <w:rFonts w:ascii="Arial" w:hAnsi="Arial" w:cs="Arial"/>
          <w:sz w:val="24"/>
          <w:szCs w:val="24"/>
          <w:vertAlign w:val="superscript"/>
        </w:rPr>
        <w:t>3</w:t>
      </w:r>
      <w:r w:rsidR="007A001D" w:rsidRPr="00106879">
        <w:rPr>
          <w:rFonts w:ascii="Arial" w:hAnsi="Arial" w:cs="Arial"/>
          <w:sz w:val="24"/>
          <w:szCs w:val="24"/>
        </w:rPr>
        <w:t xml:space="preserve"> to avoid extremely small numbers of cancer cases in the reference group</w:t>
      </w:r>
      <w:ins w:id="462" w:author="Ellen Eisen" w:date="2020-03-26T12:37:00Z">
        <w:r w:rsidR="004D517D" w:rsidRPr="00106879">
          <w:rPr>
            <w:rFonts w:ascii="Arial" w:hAnsi="Arial" w:cs="Arial"/>
            <w:sz w:val="24"/>
            <w:szCs w:val="24"/>
          </w:rPr>
          <w:t xml:space="preserve"> and thereby increase stability of the HR estimates</w:t>
        </w:r>
      </w:ins>
      <w:r w:rsidR="007A001D" w:rsidRPr="00106879">
        <w:rPr>
          <w:rFonts w:ascii="Arial" w:hAnsi="Arial" w:cs="Arial"/>
          <w:sz w:val="24"/>
          <w:szCs w:val="24"/>
        </w:rPr>
        <w:t>.”</w:t>
      </w:r>
    </w:p>
    <w:p w14:paraId="0180A63F" w14:textId="77777777" w:rsidR="00B31548" w:rsidRPr="00106879" w:rsidRDefault="00F47E83">
      <w:pPr>
        <w:rPr>
          <w:rFonts w:ascii="Arial" w:hAnsi="Arial" w:cs="Arial"/>
          <w:shd w:val="clear" w:color="auto" w:fill="FFFFFF"/>
          <w:rPrChange w:id="463" w:author="Kevin Chen" w:date="2020-03-26T16:12:00Z">
            <w:rPr>
              <w:rFonts w:ascii="Arial" w:hAnsi="Arial" w:cs="Arial"/>
              <w:color w:val="222222"/>
              <w:shd w:val="clear" w:color="auto" w:fill="FFFFFF"/>
            </w:rPr>
          </w:rPrChange>
        </w:rPr>
      </w:pPr>
      <w:r w:rsidRPr="00106879">
        <w:rPr>
          <w:rFonts w:ascii="Arial" w:hAnsi="Arial" w:cs="Arial"/>
          <w:rPrChange w:id="464" w:author="Kevin Chen" w:date="2020-03-26T16:12:00Z">
            <w:rPr>
              <w:rFonts w:ascii="Arial" w:hAnsi="Arial" w:cs="Arial"/>
              <w:color w:val="222222"/>
            </w:rPr>
          </w:rPrChange>
        </w:rPr>
        <w:br/>
      </w:r>
      <w:r w:rsidR="003F1AF0" w:rsidRPr="00106879">
        <w:rPr>
          <w:rFonts w:ascii="Arial" w:hAnsi="Arial" w:cs="Arial"/>
          <w:shd w:val="clear" w:color="auto" w:fill="FFFFFF"/>
          <w:rPrChange w:id="465" w:author="Kevin Chen" w:date="2020-03-26T16:12:00Z">
            <w:rPr>
              <w:rFonts w:ascii="Arial" w:hAnsi="Arial" w:cs="Arial"/>
              <w:color w:val="222222"/>
              <w:shd w:val="clear" w:color="auto" w:fill="FFFFFF"/>
            </w:rPr>
          </w:rPrChange>
        </w:rPr>
        <w:t>R1.</w:t>
      </w:r>
      <w:r w:rsidR="00E25D9A" w:rsidRPr="00106879">
        <w:rPr>
          <w:rFonts w:ascii="Arial" w:hAnsi="Arial" w:cs="Arial"/>
          <w:shd w:val="clear" w:color="auto" w:fill="FFFFFF"/>
          <w:rPrChange w:id="466" w:author="Kevin Chen" w:date="2020-03-26T16:12:00Z">
            <w:rPr>
              <w:rFonts w:ascii="Arial" w:hAnsi="Arial" w:cs="Arial"/>
              <w:color w:val="222222"/>
              <w:shd w:val="clear" w:color="auto" w:fill="FFFFFF"/>
            </w:rPr>
          </w:rPrChange>
        </w:rPr>
        <w:t>1</w:t>
      </w:r>
      <w:r w:rsidR="00BB1101" w:rsidRPr="00106879">
        <w:rPr>
          <w:rFonts w:ascii="Arial" w:hAnsi="Arial" w:cs="Arial"/>
          <w:shd w:val="clear" w:color="auto" w:fill="FFFFFF"/>
          <w:rPrChange w:id="467" w:author="Kevin Chen" w:date="2020-03-26T16:12:00Z">
            <w:rPr>
              <w:rFonts w:ascii="Arial" w:hAnsi="Arial" w:cs="Arial"/>
              <w:color w:val="222222"/>
              <w:shd w:val="clear" w:color="auto" w:fill="FFFFFF"/>
            </w:rPr>
          </w:rPrChange>
        </w:rPr>
        <w:t>0</w:t>
      </w:r>
      <w:r w:rsidR="00D6614F" w:rsidRPr="00106879">
        <w:rPr>
          <w:rFonts w:ascii="Arial" w:hAnsi="Arial" w:cs="Arial"/>
          <w:shd w:val="clear" w:color="auto" w:fill="FFFFFF"/>
          <w:rPrChange w:id="468" w:author="Kevin Chen" w:date="2020-03-26T16:12:00Z">
            <w:rPr>
              <w:rFonts w:ascii="Arial" w:hAnsi="Arial" w:cs="Arial"/>
              <w:color w:val="222222"/>
              <w:shd w:val="clear" w:color="auto" w:fill="FFFFFF"/>
            </w:rPr>
          </w:rPrChange>
        </w:rPr>
        <w:t xml:space="preserve">) </w:t>
      </w:r>
      <w:r w:rsidRPr="00106879">
        <w:rPr>
          <w:rFonts w:ascii="Arial" w:hAnsi="Arial" w:cs="Arial"/>
          <w:shd w:val="clear" w:color="auto" w:fill="FFFFFF"/>
          <w:rPrChange w:id="469" w:author="Kevin Chen" w:date="2020-03-26T16:12:00Z">
            <w:rPr>
              <w:rFonts w:ascii="Arial" w:hAnsi="Arial" w:cs="Arial"/>
              <w:color w:val="222222"/>
              <w:shd w:val="clear" w:color="auto" w:fill="FFFFFF"/>
            </w:rPr>
          </w:rPrChange>
        </w:rPr>
        <w:t>Exposure stratification: in quartiles or tertiles</w:t>
      </w:r>
    </w:p>
    <w:p w14:paraId="3F766BB2" w14:textId="77777777" w:rsidR="00BB6194" w:rsidRPr="00106879" w:rsidRDefault="00BB6194">
      <w:pPr>
        <w:rPr>
          <w:rFonts w:ascii="Arial" w:hAnsi="Arial" w:cs="Arial"/>
          <w:shd w:val="clear" w:color="auto" w:fill="FFFFFF"/>
          <w:rPrChange w:id="470" w:author="Kevin Chen" w:date="2020-03-26T16:12:00Z">
            <w:rPr>
              <w:rFonts w:ascii="Arial" w:hAnsi="Arial" w:cs="Arial"/>
              <w:color w:val="222222"/>
              <w:shd w:val="clear" w:color="auto" w:fill="FFFFFF"/>
            </w:rPr>
          </w:rPrChange>
        </w:rPr>
      </w:pPr>
      <w:r w:rsidRPr="00106879">
        <w:rPr>
          <w:rFonts w:ascii="Arial" w:hAnsi="Arial" w:cs="Arial"/>
          <w:shd w:val="clear" w:color="auto" w:fill="FFFFFF"/>
          <w:rPrChange w:id="471" w:author="Kevin Chen" w:date="2020-03-26T16:12:00Z">
            <w:rPr>
              <w:rFonts w:ascii="Arial" w:hAnsi="Arial" w:cs="Arial"/>
              <w:color w:val="222222"/>
              <w:shd w:val="clear" w:color="auto" w:fill="FFFFFF"/>
            </w:rPr>
          </w:rPrChange>
        </w:rPr>
        <w:lastRenderedPageBreak/>
        <w:tab/>
        <w:t>1.1</w:t>
      </w:r>
      <w:r w:rsidR="00BB1101" w:rsidRPr="00106879">
        <w:rPr>
          <w:rFonts w:ascii="Arial" w:hAnsi="Arial" w:cs="Arial"/>
          <w:shd w:val="clear" w:color="auto" w:fill="FFFFFF"/>
          <w:rPrChange w:id="472" w:author="Kevin Chen" w:date="2020-03-26T16:12:00Z">
            <w:rPr>
              <w:rFonts w:ascii="Arial" w:hAnsi="Arial" w:cs="Arial"/>
              <w:color w:val="222222"/>
              <w:shd w:val="clear" w:color="auto" w:fill="FFFFFF"/>
            </w:rPr>
          </w:rPrChange>
        </w:rPr>
        <w:t>0</w:t>
      </w:r>
      <w:r w:rsidRPr="00106879">
        <w:rPr>
          <w:rFonts w:ascii="Arial" w:hAnsi="Arial" w:cs="Arial"/>
          <w:shd w:val="clear" w:color="auto" w:fill="FFFFFF"/>
          <w:rPrChange w:id="473" w:author="Kevin Chen" w:date="2020-03-26T16:12:00Z">
            <w:rPr>
              <w:rFonts w:ascii="Arial" w:hAnsi="Arial" w:cs="Arial"/>
              <w:color w:val="222222"/>
              <w:shd w:val="clear" w:color="auto" w:fill="FFFFFF"/>
            </w:rPr>
          </w:rPrChange>
        </w:rPr>
        <w:t>)</w:t>
      </w:r>
      <w:r w:rsidR="00046D81" w:rsidRPr="00106879">
        <w:rPr>
          <w:rFonts w:ascii="Arial" w:hAnsi="Arial" w:cs="Arial"/>
          <w:shd w:val="clear" w:color="auto" w:fill="FFFFFF"/>
          <w:rPrChange w:id="474" w:author="Kevin Chen" w:date="2020-03-26T16:12:00Z">
            <w:rPr>
              <w:rFonts w:ascii="Arial" w:hAnsi="Arial" w:cs="Arial"/>
              <w:color w:val="222222"/>
              <w:shd w:val="clear" w:color="auto" w:fill="FFFFFF"/>
            </w:rPr>
          </w:rPrChange>
        </w:rPr>
        <w:t xml:space="preserve"> The exposure </w:t>
      </w:r>
      <w:r w:rsidR="007A001D" w:rsidRPr="00106879">
        <w:rPr>
          <w:rFonts w:ascii="Arial" w:hAnsi="Arial" w:cs="Arial"/>
          <w:shd w:val="clear" w:color="auto" w:fill="FFFFFF"/>
          <w:rPrChange w:id="475" w:author="Kevin Chen" w:date="2020-03-26T16:12:00Z">
            <w:rPr>
              <w:rFonts w:ascii="Arial" w:hAnsi="Arial" w:cs="Arial"/>
              <w:color w:val="222222"/>
              <w:shd w:val="clear" w:color="auto" w:fill="FFFFFF"/>
            </w:rPr>
          </w:rPrChange>
        </w:rPr>
        <w:t>categorization is described in the analytic methods section.  We used a pre-specified reference group (zero for straight and synthetic fluids and 0.05 mg/m^3</w:t>
      </w:r>
      <w:r w:rsidR="00046D81" w:rsidRPr="00106879">
        <w:rPr>
          <w:rFonts w:ascii="Arial" w:hAnsi="Arial" w:cs="Arial"/>
          <w:shd w:val="clear" w:color="auto" w:fill="FFFFFF"/>
          <w:rPrChange w:id="476" w:author="Kevin Chen" w:date="2020-03-26T16:12:00Z">
            <w:rPr>
              <w:rFonts w:ascii="Arial" w:hAnsi="Arial" w:cs="Arial"/>
              <w:color w:val="222222"/>
              <w:shd w:val="clear" w:color="auto" w:fill="FFFFFF"/>
            </w:rPr>
          </w:rPrChange>
        </w:rPr>
        <w:t xml:space="preserve"> </w:t>
      </w:r>
      <w:r w:rsidR="007A001D" w:rsidRPr="00106879">
        <w:rPr>
          <w:rFonts w:ascii="Arial" w:hAnsi="Arial" w:cs="Arial"/>
          <w:shd w:val="clear" w:color="auto" w:fill="FFFFFF"/>
          <w:rPrChange w:id="477" w:author="Kevin Chen" w:date="2020-03-26T16:12:00Z">
            <w:rPr>
              <w:rFonts w:ascii="Arial" w:hAnsi="Arial" w:cs="Arial"/>
              <w:color w:val="222222"/>
              <w:shd w:val="clear" w:color="auto" w:fill="FFFFFF"/>
            </w:rPr>
          </w:rPrChange>
        </w:rPr>
        <w:t xml:space="preserve">for soluble fluid) and then defined as many categories as we could using the number of cases of each cancer as our guide.  </w:t>
      </w:r>
    </w:p>
    <w:p w14:paraId="3D0E56F8" w14:textId="77777777" w:rsidR="004810CB" w:rsidRPr="00106879" w:rsidRDefault="00F47E83">
      <w:pPr>
        <w:rPr>
          <w:ins w:id="478" w:author="Kevin Chen" w:date="2020-03-26T16:07:00Z"/>
          <w:rFonts w:ascii="Arial" w:hAnsi="Arial" w:cs="Arial"/>
          <w:shd w:val="clear" w:color="auto" w:fill="FFFFFF"/>
          <w:rPrChange w:id="479" w:author="Kevin Chen" w:date="2020-03-26T16:12:00Z">
            <w:rPr>
              <w:ins w:id="480" w:author="Kevin Chen" w:date="2020-03-26T16:07:00Z"/>
              <w:rFonts w:ascii="Arial" w:hAnsi="Arial" w:cs="Arial"/>
              <w:color w:val="222222"/>
              <w:shd w:val="clear" w:color="auto" w:fill="FFFFFF"/>
            </w:rPr>
          </w:rPrChange>
        </w:rPr>
      </w:pPr>
      <w:r w:rsidRPr="00106879">
        <w:rPr>
          <w:rFonts w:ascii="Arial" w:hAnsi="Arial" w:cs="Arial"/>
          <w:rPrChange w:id="481" w:author="Kevin Chen" w:date="2020-03-26T16:12:00Z">
            <w:rPr>
              <w:rFonts w:ascii="Arial" w:hAnsi="Arial" w:cs="Arial"/>
              <w:color w:val="222222"/>
            </w:rPr>
          </w:rPrChange>
        </w:rPr>
        <w:br/>
      </w:r>
      <w:r w:rsidR="003F1AF0" w:rsidRPr="00106879">
        <w:rPr>
          <w:rFonts w:ascii="Arial" w:hAnsi="Arial" w:cs="Arial"/>
          <w:highlight w:val="yellow"/>
          <w:shd w:val="clear" w:color="auto" w:fill="FFFFFF"/>
          <w:rPrChange w:id="482" w:author="Kevin Chen" w:date="2020-03-26T16:12:00Z">
            <w:rPr>
              <w:rFonts w:ascii="Arial" w:hAnsi="Arial" w:cs="Arial"/>
              <w:color w:val="222222"/>
              <w:highlight w:val="yellow"/>
              <w:shd w:val="clear" w:color="auto" w:fill="FFFFFF"/>
            </w:rPr>
          </w:rPrChange>
        </w:rPr>
        <w:t>R1.</w:t>
      </w:r>
      <w:r w:rsidR="00E25D9A" w:rsidRPr="00106879">
        <w:rPr>
          <w:rFonts w:ascii="Arial" w:hAnsi="Arial" w:cs="Arial"/>
          <w:highlight w:val="yellow"/>
          <w:shd w:val="clear" w:color="auto" w:fill="FFFFFF"/>
          <w:rPrChange w:id="483" w:author="Kevin Chen" w:date="2020-03-26T16:12:00Z">
            <w:rPr>
              <w:rFonts w:ascii="Arial" w:hAnsi="Arial" w:cs="Arial"/>
              <w:color w:val="222222"/>
              <w:highlight w:val="yellow"/>
              <w:shd w:val="clear" w:color="auto" w:fill="FFFFFF"/>
            </w:rPr>
          </w:rPrChange>
        </w:rPr>
        <w:t>1</w:t>
      </w:r>
      <w:r w:rsidR="00BB1101" w:rsidRPr="00106879">
        <w:rPr>
          <w:rFonts w:ascii="Arial" w:hAnsi="Arial" w:cs="Arial"/>
          <w:highlight w:val="yellow"/>
          <w:shd w:val="clear" w:color="auto" w:fill="FFFFFF"/>
          <w:rPrChange w:id="484" w:author="Kevin Chen" w:date="2020-03-26T16:12:00Z">
            <w:rPr>
              <w:rFonts w:ascii="Arial" w:hAnsi="Arial" w:cs="Arial"/>
              <w:color w:val="222222"/>
              <w:highlight w:val="yellow"/>
              <w:shd w:val="clear" w:color="auto" w:fill="FFFFFF"/>
            </w:rPr>
          </w:rPrChange>
        </w:rPr>
        <w:t>1</w:t>
      </w:r>
      <w:r w:rsidR="00D6614F" w:rsidRPr="00106879">
        <w:rPr>
          <w:rFonts w:ascii="Arial" w:hAnsi="Arial" w:cs="Arial"/>
          <w:highlight w:val="yellow"/>
          <w:shd w:val="clear" w:color="auto" w:fill="FFFFFF"/>
          <w:rPrChange w:id="485" w:author="Kevin Chen" w:date="2020-03-26T16:12:00Z">
            <w:rPr>
              <w:rFonts w:ascii="Arial" w:hAnsi="Arial" w:cs="Arial"/>
              <w:color w:val="222222"/>
              <w:highlight w:val="yellow"/>
              <w:shd w:val="clear" w:color="auto" w:fill="FFFFFF"/>
            </w:rPr>
          </w:rPrChange>
        </w:rPr>
        <w:t xml:space="preserve">) </w:t>
      </w:r>
      <w:r w:rsidRPr="00106879">
        <w:rPr>
          <w:rFonts w:ascii="Arial" w:hAnsi="Arial" w:cs="Arial"/>
          <w:highlight w:val="yellow"/>
          <w:shd w:val="clear" w:color="auto" w:fill="FFFFFF"/>
          <w:rPrChange w:id="486" w:author="Kevin Chen" w:date="2020-03-26T16:12:00Z">
            <w:rPr>
              <w:rFonts w:ascii="Arial" w:hAnsi="Arial" w:cs="Arial"/>
              <w:color w:val="222222"/>
              <w:highlight w:val="yellow"/>
              <w:shd w:val="clear" w:color="auto" w:fill="FFFFFF"/>
            </w:rPr>
          </w:rPrChange>
        </w:rPr>
        <w:t>What does “natural causes” in Table 2 exclude (crime? drug</w:t>
      </w:r>
      <w:r w:rsidRPr="00106879">
        <w:rPr>
          <w:rFonts w:ascii="Arial" w:hAnsi="Arial" w:cs="Arial"/>
          <w:highlight w:val="yellow"/>
          <w:rPrChange w:id="487" w:author="Kevin Chen" w:date="2020-03-26T16:12:00Z">
            <w:rPr>
              <w:rFonts w:ascii="Arial" w:hAnsi="Arial" w:cs="Arial"/>
              <w:color w:val="222222"/>
              <w:highlight w:val="yellow"/>
            </w:rPr>
          </w:rPrChange>
        </w:rPr>
        <w:br/>
      </w:r>
      <w:r w:rsidRPr="00106879">
        <w:rPr>
          <w:rFonts w:ascii="Arial" w:hAnsi="Arial" w:cs="Arial"/>
          <w:highlight w:val="yellow"/>
          <w:shd w:val="clear" w:color="auto" w:fill="FFFFFF"/>
          <w:rPrChange w:id="488" w:author="Kevin Chen" w:date="2020-03-26T16:12:00Z">
            <w:rPr>
              <w:rFonts w:ascii="Arial" w:hAnsi="Arial" w:cs="Arial"/>
              <w:color w:val="222222"/>
              <w:highlight w:val="yellow"/>
              <w:shd w:val="clear" w:color="auto" w:fill="FFFFFF"/>
            </w:rPr>
          </w:rPrChange>
        </w:rPr>
        <w:t>OD,..)</w:t>
      </w:r>
    </w:p>
    <w:p w14:paraId="6A2B3C16" w14:textId="77777777" w:rsidR="004810CB" w:rsidRPr="00106879" w:rsidRDefault="004810CB" w:rsidP="004810CB">
      <w:pPr>
        <w:rPr>
          <w:ins w:id="489" w:author="Kevin Chen" w:date="2020-03-26T16:07:00Z"/>
          <w:rFonts w:ascii="Arial" w:hAnsi="Arial" w:cs="Arial"/>
          <w:shd w:val="clear" w:color="auto" w:fill="FFFFFF"/>
          <w:rPrChange w:id="490" w:author="Kevin Chen" w:date="2020-03-26T16:12:00Z">
            <w:rPr>
              <w:ins w:id="491" w:author="Kevin Chen" w:date="2020-03-26T16:07:00Z"/>
              <w:rFonts w:ascii="Arial" w:hAnsi="Arial" w:cs="Arial"/>
              <w:color w:val="FF0000"/>
              <w:shd w:val="clear" w:color="auto" w:fill="FFFFFF"/>
            </w:rPr>
          </w:rPrChange>
        </w:rPr>
      </w:pPr>
      <w:ins w:id="492" w:author="Kevin Chen" w:date="2020-03-26T16:07:00Z">
        <w:r w:rsidRPr="00106879">
          <w:rPr>
            <w:rFonts w:ascii="Arial" w:hAnsi="Arial" w:cs="Arial"/>
            <w:shd w:val="clear" w:color="auto" w:fill="FFFFFF"/>
            <w:rPrChange w:id="493" w:author="Kevin Chen" w:date="2020-03-26T16:12:00Z">
              <w:rPr>
                <w:rFonts w:ascii="Arial" w:hAnsi="Arial" w:cs="Arial"/>
                <w:color w:val="FF0000"/>
                <w:shd w:val="clear" w:color="auto" w:fill="FFFFFF"/>
              </w:rPr>
            </w:rPrChange>
          </w:rPr>
          <w:t xml:space="preserve">The causes excluded in “natural causes” are the so-called “external causes” shown in the last row of Table A1.1. </w:t>
        </w:r>
      </w:ins>
      <w:ins w:id="494" w:author="Kevin Chen" w:date="2020-03-26T16:08:00Z">
        <w:r w:rsidRPr="00106879">
          <w:rPr>
            <w:rFonts w:ascii="Arial" w:hAnsi="Arial" w:cs="Arial"/>
            <w:shd w:val="clear" w:color="auto" w:fill="FFFFFF"/>
            <w:rPrChange w:id="495" w:author="Kevin Chen" w:date="2020-03-26T16:12:00Z">
              <w:rPr>
                <w:rFonts w:ascii="Arial" w:hAnsi="Arial" w:cs="Arial"/>
                <w:color w:val="FF0000"/>
                <w:shd w:val="clear" w:color="auto" w:fill="FFFFFF"/>
              </w:rPr>
            </w:rPrChange>
          </w:rPr>
          <w:t>NIOSH identifies</w:t>
        </w:r>
      </w:ins>
      <w:ins w:id="496" w:author="Kevin Chen" w:date="2020-03-26T16:09:00Z">
        <w:r w:rsidRPr="00106879">
          <w:rPr>
            <w:rFonts w:ascii="Arial" w:hAnsi="Arial" w:cs="Arial"/>
            <w:shd w:val="clear" w:color="auto" w:fill="FFFFFF"/>
            <w:rPrChange w:id="497" w:author="Kevin Chen" w:date="2020-03-26T16:12:00Z">
              <w:rPr>
                <w:rFonts w:ascii="Arial" w:hAnsi="Arial" w:cs="Arial"/>
                <w:color w:val="FF0000"/>
                <w:shd w:val="clear" w:color="auto" w:fill="FFFFFF"/>
              </w:rPr>
            </w:rPrChange>
          </w:rPr>
          <w:t xml:space="preserve"> these</w:t>
        </w:r>
      </w:ins>
      <w:ins w:id="498" w:author="Kevin Chen" w:date="2020-03-26T16:08:00Z">
        <w:r w:rsidRPr="00106879">
          <w:rPr>
            <w:rFonts w:ascii="Arial" w:hAnsi="Arial" w:cs="Arial"/>
            <w:shd w:val="clear" w:color="auto" w:fill="FFFFFF"/>
            <w:rPrChange w:id="499" w:author="Kevin Chen" w:date="2020-03-26T16:12:00Z">
              <w:rPr>
                <w:rFonts w:ascii="Arial" w:hAnsi="Arial" w:cs="Arial"/>
                <w:color w:val="FF0000"/>
                <w:shd w:val="clear" w:color="auto" w:fill="FFFFFF"/>
              </w:rPr>
            </w:rPrChange>
          </w:rPr>
          <w:t xml:space="preserve"> causes </w:t>
        </w:r>
      </w:ins>
      <w:ins w:id="500" w:author="Kevin Chen" w:date="2020-03-26T16:09:00Z">
        <w:r w:rsidRPr="00106879">
          <w:rPr>
            <w:rFonts w:ascii="Arial" w:hAnsi="Arial" w:cs="Arial"/>
            <w:shd w:val="clear" w:color="auto" w:fill="FFFFFF"/>
            <w:rPrChange w:id="501" w:author="Kevin Chen" w:date="2020-03-26T16:12:00Z">
              <w:rPr>
                <w:rFonts w:ascii="Arial" w:hAnsi="Arial" w:cs="Arial"/>
                <w:color w:val="FF0000"/>
                <w:shd w:val="clear" w:color="auto" w:fill="FFFFFF"/>
              </w:rPr>
            </w:rPrChange>
          </w:rPr>
          <w:t>as</w:t>
        </w:r>
        <w:r w:rsidR="00DC1D61" w:rsidRPr="00106879">
          <w:rPr>
            <w:rFonts w:ascii="Arial" w:hAnsi="Arial" w:cs="Arial"/>
            <w:shd w:val="clear" w:color="auto" w:fill="FFFFFF"/>
            <w:rPrChange w:id="502" w:author="Kevin Chen" w:date="2020-03-26T16:12:00Z">
              <w:rPr>
                <w:rFonts w:ascii="Arial" w:hAnsi="Arial" w:cs="Arial"/>
                <w:color w:val="FF0000"/>
                <w:shd w:val="clear" w:color="auto" w:fill="FFFFFF"/>
              </w:rPr>
            </w:rPrChange>
          </w:rPr>
          <w:t xml:space="preserve"> groups</w:t>
        </w:r>
        <w:r w:rsidRPr="00106879">
          <w:rPr>
            <w:rFonts w:ascii="Arial" w:hAnsi="Arial" w:cs="Arial"/>
            <w:shd w:val="clear" w:color="auto" w:fill="FFFFFF"/>
            <w:rPrChange w:id="503" w:author="Kevin Chen" w:date="2020-03-26T16:12:00Z">
              <w:rPr>
                <w:rFonts w:ascii="Arial" w:hAnsi="Arial" w:cs="Arial"/>
                <w:color w:val="FF0000"/>
                <w:shd w:val="clear" w:color="auto" w:fill="FFFFFF"/>
              </w:rPr>
            </w:rPrChange>
          </w:rPr>
          <w:t xml:space="preserve"> </w:t>
        </w:r>
      </w:ins>
      <w:ins w:id="504" w:author="Kevin Chen" w:date="2020-03-26T16:08:00Z">
        <w:r w:rsidRPr="00106879">
          <w:rPr>
            <w:rFonts w:ascii="Arial" w:hAnsi="Arial" w:cs="Arial"/>
            <w:shd w:val="clear" w:color="auto" w:fill="FFFFFF"/>
            <w:rPrChange w:id="505" w:author="Kevin Chen" w:date="2020-03-26T16:12:00Z">
              <w:rPr>
                <w:rFonts w:ascii="Arial" w:hAnsi="Arial" w:cs="Arial"/>
                <w:color w:val="FF0000"/>
                <w:shd w:val="clear" w:color="auto" w:fill="FFFFFF"/>
              </w:rPr>
            </w:rPrChange>
          </w:rPr>
          <w:t>24–26 (</w:t>
        </w:r>
      </w:ins>
      <w:ins w:id="506" w:author="Kevin Chen" w:date="2020-03-26T16:09:00Z">
        <w:r w:rsidRPr="00106879">
          <w:rPr>
            <w:rFonts w:ascii="Arial" w:hAnsi="Arial" w:cs="Arial"/>
            <w:shd w:val="clear" w:color="auto" w:fill="FFFFFF"/>
            <w:rPrChange w:id="507" w:author="Kevin Chen" w:date="2020-03-26T16:12:00Z">
              <w:rPr>
                <w:rFonts w:ascii="Arial" w:hAnsi="Arial" w:cs="Arial"/>
                <w:color w:val="FF0000"/>
                <w:shd w:val="clear" w:color="auto" w:fill="FFFFFF"/>
              </w:rPr>
            </w:rPrChange>
          </w:rPr>
          <w:t>in</w:t>
        </w:r>
      </w:ins>
      <w:ins w:id="508" w:author="Kevin Chen" w:date="2020-03-26T16:08:00Z">
        <w:r w:rsidRPr="00106879">
          <w:rPr>
            <w:rFonts w:ascii="Arial" w:hAnsi="Arial" w:cs="Arial"/>
            <w:shd w:val="clear" w:color="auto" w:fill="FFFFFF"/>
            <w:rPrChange w:id="509" w:author="Kevin Chen" w:date="2020-03-26T16:12:00Z">
              <w:rPr>
                <w:rFonts w:ascii="Arial" w:hAnsi="Arial" w:cs="Arial"/>
                <w:color w:val="FF0000"/>
                <w:shd w:val="clear" w:color="auto" w:fill="FFFFFF"/>
              </w:rPr>
            </w:rPrChange>
          </w:rPr>
          <w:t xml:space="preserve"> the</w:t>
        </w:r>
      </w:ins>
      <w:ins w:id="510" w:author="Kevin Chen" w:date="2020-03-26T16:09:00Z">
        <w:r w:rsidRPr="00106879">
          <w:rPr>
            <w:rFonts w:ascii="Arial" w:hAnsi="Arial" w:cs="Arial"/>
            <w:shd w:val="clear" w:color="auto" w:fill="FFFFFF"/>
            <w:rPrChange w:id="511" w:author="Kevin Chen" w:date="2020-03-26T16:12:00Z">
              <w:rPr>
                <w:rFonts w:ascii="Arial" w:hAnsi="Arial" w:cs="Arial"/>
                <w:color w:val="FF0000"/>
                <w:shd w:val="clear" w:color="auto" w:fill="FFFFFF"/>
              </w:rPr>
            </w:rPrChange>
          </w:rPr>
          <w:t>ir</w:t>
        </w:r>
      </w:ins>
      <w:ins w:id="512" w:author="Kevin Chen" w:date="2020-03-26T16:08:00Z">
        <w:r w:rsidRPr="00106879">
          <w:rPr>
            <w:rFonts w:ascii="Arial" w:hAnsi="Arial" w:cs="Arial"/>
            <w:shd w:val="clear" w:color="auto" w:fill="FFFFFF"/>
            <w:rPrChange w:id="513" w:author="Kevin Chen" w:date="2020-03-26T16:12:00Z">
              <w:rPr>
                <w:rFonts w:ascii="Arial" w:hAnsi="Arial" w:cs="Arial"/>
                <w:color w:val="FF0000"/>
                <w:shd w:val="clear" w:color="auto" w:fill="FFFFFF"/>
              </w:rPr>
            </w:rPrChange>
          </w:rPr>
          <w:t xml:space="preserve"> list of 92 cause</w:t>
        </w:r>
      </w:ins>
      <w:ins w:id="514" w:author="Kevin Chen" w:date="2020-03-26T16:09:00Z">
        <w:r w:rsidR="00F7766F" w:rsidRPr="00106879">
          <w:rPr>
            <w:rFonts w:ascii="Arial" w:hAnsi="Arial" w:cs="Arial"/>
            <w:shd w:val="clear" w:color="auto" w:fill="FFFFFF"/>
            <w:rPrChange w:id="515" w:author="Kevin Chen" w:date="2020-03-26T16:12:00Z">
              <w:rPr>
                <w:rFonts w:ascii="Arial" w:hAnsi="Arial" w:cs="Arial"/>
                <w:color w:val="FF0000"/>
                <w:shd w:val="clear" w:color="auto" w:fill="FFFFFF"/>
              </w:rPr>
            </w:rPrChange>
          </w:rPr>
          <w:t xml:space="preserve"> grouping</w:t>
        </w:r>
      </w:ins>
      <w:ins w:id="516" w:author="Kevin Chen" w:date="2020-03-26T16:08:00Z">
        <w:r w:rsidRPr="00106879">
          <w:rPr>
            <w:rFonts w:ascii="Arial" w:hAnsi="Arial" w:cs="Arial"/>
            <w:shd w:val="clear" w:color="auto" w:fill="FFFFFF"/>
            <w:rPrChange w:id="517" w:author="Kevin Chen" w:date="2020-03-26T16:12:00Z">
              <w:rPr>
                <w:rFonts w:ascii="Arial" w:hAnsi="Arial" w:cs="Arial"/>
                <w:color w:val="FF0000"/>
                <w:shd w:val="clear" w:color="auto" w:fill="FFFFFF"/>
              </w:rPr>
            </w:rPrChange>
          </w:rPr>
          <w:t>).</w:t>
        </w:r>
      </w:ins>
    </w:p>
    <w:p w14:paraId="17AD0996" w14:textId="77777777" w:rsidR="004810CB" w:rsidRPr="00106879" w:rsidRDefault="004810CB" w:rsidP="004810CB">
      <w:pPr>
        <w:rPr>
          <w:ins w:id="518" w:author="Kevin Chen" w:date="2020-03-26T16:07:00Z"/>
          <w:rFonts w:ascii="Arial" w:hAnsi="Arial" w:cs="Arial"/>
          <w:shd w:val="clear" w:color="auto" w:fill="FFFFFF"/>
          <w:rPrChange w:id="519" w:author="Kevin Chen" w:date="2020-03-26T16:12:00Z">
            <w:rPr>
              <w:ins w:id="520" w:author="Kevin Chen" w:date="2020-03-26T16:07:00Z"/>
              <w:rFonts w:ascii="Arial" w:hAnsi="Arial" w:cs="Arial"/>
              <w:color w:val="FF0000"/>
              <w:shd w:val="clear" w:color="auto" w:fill="FFFFFF"/>
            </w:rPr>
          </w:rPrChange>
        </w:rPr>
      </w:pPr>
      <w:ins w:id="521" w:author="Kevin Chen" w:date="2020-03-26T16:07:00Z">
        <w:r w:rsidRPr="00106879">
          <w:rPr>
            <w:rFonts w:ascii="Arial" w:hAnsi="Arial" w:cs="Arial"/>
            <w:shd w:val="clear" w:color="auto" w:fill="FFFFFF"/>
            <w:rPrChange w:id="522" w:author="Kevin Chen" w:date="2020-03-26T16:12:00Z">
              <w:rPr>
                <w:rFonts w:ascii="Arial" w:hAnsi="Arial" w:cs="Arial"/>
                <w:color w:val="FF0000"/>
                <w:shd w:val="clear" w:color="auto" w:fill="FFFFFF"/>
              </w:rPr>
            </w:rPrChange>
          </w:rPr>
          <w:t>The “external causes” are</w:t>
        </w:r>
      </w:ins>
    </w:p>
    <w:p w14:paraId="6455810D" w14:textId="77777777" w:rsidR="004810CB" w:rsidRPr="00106879" w:rsidRDefault="004810CB" w:rsidP="004810CB">
      <w:pPr>
        <w:pStyle w:val="ListParagraph"/>
        <w:numPr>
          <w:ilvl w:val="0"/>
          <w:numId w:val="2"/>
        </w:numPr>
        <w:rPr>
          <w:ins w:id="523" w:author="Kevin Chen" w:date="2020-03-26T16:07:00Z"/>
          <w:rFonts w:ascii="Arial" w:hAnsi="Arial" w:cs="Arial"/>
          <w:shd w:val="clear" w:color="auto" w:fill="FFFFFF"/>
          <w:rPrChange w:id="524" w:author="Kevin Chen" w:date="2020-03-26T16:12:00Z">
            <w:rPr>
              <w:ins w:id="525" w:author="Kevin Chen" w:date="2020-03-26T16:07:00Z"/>
              <w:rFonts w:ascii="Arial" w:hAnsi="Arial" w:cs="Arial"/>
              <w:color w:val="222222"/>
              <w:shd w:val="clear" w:color="auto" w:fill="FFFFFF"/>
            </w:rPr>
          </w:rPrChange>
        </w:rPr>
      </w:pPr>
      <w:ins w:id="526" w:author="Kevin Chen" w:date="2020-03-26T16:07:00Z">
        <w:r w:rsidRPr="00106879">
          <w:rPr>
            <w:rFonts w:ascii="Arial" w:hAnsi="Arial" w:cs="Arial"/>
            <w:shd w:val="clear" w:color="auto" w:fill="FFFFFF"/>
            <w:rPrChange w:id="527" w:author="Kevin Chen" w:date="2020-03-26T16:12:00Z">
              <w:rPr>
                <w:rFonts w:ascii="Arial" w:hAnsi="Arial" w:cs="Arial"/>
                <w:color w:val="FF0000"/>
                <w:shd w:val="clear" w:color="auto" w:fill="FFFFFF"/>
              </w:rPr>
            </w:rPrChange>
          </w:rPr>
          <w:t>Transportation accidents: “any accident involving a device designed primarily for, or being used at the time primarily for, conveying persons or goods from one place to another”</w:t>
        </w:r>
      </w:ins>
    </w:p>
    <w:p w14:paraId="3F44CD74" w14:textId="77777777" w:rsidR="004810CB" w:rsidRPr="00106879" w:rsidRDefault="004810CB" w:rsidP="004810CB">
      <w:pPr>
        <w:pStyle w:val="ListParagraph"/>
        <w:numPr>
          <w:ilvl w:val="0"/>
          <w:numId w:val="2"/>
        </w:numPr>
        <w:rPr>
          <w:ins w:id="528" w:author="Kevin Chen" w:date="2020-03-26T16:07:00Z"/>
          <w:rFonts w:ascii="Arial" w:hAnsi="Arial" w:cs="Arial"/>
          <w:shd w:val="clear" w:color="auto" w:fill="FFFFFF"/>
          <w:rPrChange w:id="529" w:author="Kevin Chen" w:date="2020-03-26T16:12:00Z">
            <w:rPr>
              <w:ins w:id="530" w:author="Kevin Chen" w:date="2020-03-26T16:07:00Z"/>
              <w:rFonts w:ascii="Arial" w:hAnsi="Arial" w:cs="Arial"/>
              <w:color w:val="222222"/>
              <w:shd w:val="clear" w:color="auto" w:fill="FFFFFF"/>
            </w:rPr>
          </w:rPrChange>
        </w:rPr>
      </w:pPr>
      <w:ins w:id="531" w:author="Kevin Chen" w:date="2020-03-26T16:07:00Z">
        <w:r w:rsidRPr="00106879">
          <w:rPr>
            <w:rFonts w:ascii="Arial" w:hAnsi="Arial" w:cs="Arial"/>
            <w:shd w:val="clear" w:color="auto" w:fill="FFFFFF"/>
            <w:rPrChange w:id="532" w:author="Kevin Chen" w:date="2020-03-26T16:12:00Z">
              <w:rPr>
                <w:rFonts w:ascii="Arial" w:hAnsi="Arial" w:cs="Arial"/>
                <w:color w:val="FF0000"/>
                <w:shd w:val="clear" w:color="auto" w:fill="FFFFFF"/>
              </w:rPr>
            </w:rPrChange>
          </w:rPr>
          <w:t>Accidental poisonings: “accidental overdose of drug, wrong drug given or taken in error, and drug taken inadvertently” OR “accidents in the use of drugs and biologicals in medical and surgical procedure”</w:t>
        </w:r>
      </w:ins>
    </w:p>
    <w:p w14:paraId="4D8AAD09" w14:textId="77777777" w:rsidR="004810CB" w:rsidRPr="00106879" w:rsidRDefault="004810CB" w:rsidP="004810CB">
      <w:pPr>
        <w:pStyle w:val="ListParagraph"/>
        <w:numPr>
          <w:ilvl w:val="0"/>
          <w:numId w:val="2"/>
        </w:numPr>
        <w:rPr>
          <w:ins w:id="533" w:author="Kevin Chen" w:date="2020-03-26T16:07:00Z"/>
          <w:rFonts w:ascii="Arial" w:hAnsi="Arial" w:cs="Arial"/>
          <w:shd w:val="clear" w:color="auto" w:fill="FFFFFF"/>
          <w:rPrChange w:id="534" w:author="Kevin Chen" w:date="2020-03-26T16:12:00Z">
            <w:rPr>
              <w:ins w:id="535" w:author="Kevin Chen" w:date="2020-03-26T16:07:00Z"/>
              <w:rFonts w:ascii="Arial" w:hAnsi="Arial" w:cs="Arial"/>
              <w:color w:val="222222"/>
              <w:shd w:val="clear" w:color="auto" w:fill="FFFFFF"/>
            </w:rPr>
          </w:rPrChange>
        </w:rPr>
      </w:pPr>
      <w:ins w:id="536" w:author="Kevin Chen" w:date="2020-03-26T16:07:00Z">
        <w:r w:rsidRPr="00106879">
          <w:rPr>
            <w:rFonts w:ascii="Arial" w:hAnsi="Arial" w:cs="Arial"/>
            <w:shd w:val="clear" w:color="auto" w:fill="FFFFFF"/>
            <w:rPrChange w:id="537" w:author="Kevin Chen" w:date="2020-03-26T16:12:00Z">
              <w:rPr>
                <w:rFonts w:ascii="Arial" w:hAnsi="Arial" w:cs="Arial"/>
                <w:color w:val="FF0000"/>
                <w:shd w:val="clear" w:color="auto" w:fill="FFFFFF"/>
              </w:rPr>
            </w:rPrChange>
          </w:rPr>
          <w:t>Late effects of accidental injury: “indicate accidental injury as the cause of death or disability from late effects, which are themselves classifiable elsewhere. The ‘late effects’ include conditions reported as such, or occurring as sequelae one year or more after accidental injury.”</w:t>
        </w:r>
      </w:ins>
    </w:p>
    <w:p w14:paraId="5C1D2090" w14:textId="77777777" w:rsidR="004810CB" w:rsidRPr="00106879" w:rsidRDefault="004810CB" w:rsidP="004810CB">
      <w:pPr>
        <w:pStyle w:val="ListParagraph"/>
        <w:numPr>
          <w:ilvl w:val="0"/>
          <w:numId w:val="2"/>
        </w:numPr>
        <w:rPr>
          <w:ins w:id="538" w:author="Kevin Chen" w:date="2020-03-26T16:07:00Z"/>
          <w:rFonts w:ascii="Arial" w:hAnsi="Arial" w:cs="Arial"/>
          <w:shd w:val="clear" w:color="auto" w:fill="FFFFFF"/>
          <w:rPrChange w:id="539" w:author="Kevin Chen" w:date="2020-03-26T16:12:00Z">
            <w:rPr>
              <w:ins w:id="540" w:author="Kevin Chen" w:date="2020-03-26T16:07:00Z"/>
              <w:rFonts w:ascii="Arial" w:hAnsi="Arial" w:cs="Arial"/>
              <w:color w:val="222222"/>
              <w:shd w:val="clear" w:color="auto" w:fill="FFFFFF"/>
            </w:rPr>
          </w:rPrChange>
        </w:rPr>
      </w:pPr>
      <w:ins w:id="541" w:author="Kevin Chen" w:date="2020-03-26T16:07:00Z">
        <w:r w:rsidRPr="00106879">
          <w:rPr>
            <w:rFonts w:ascii="Arial" w:hAnsi="Arial" w:cs="Arial"/>
            <w:shd w:val="clear" w:color="auto" w:fill="FFFFFF"/>
            <w:rPrChange w:id="542" w:author="Kevin Chen" w:date="2020-03-26T16:12:00Z">
              <w:rPr>
                <w:rFonts w:ascii="Arial" w:hAnsi="Arial" w:cs="Arial"/>
                <w:color w:val="FF0000"/>
                <w:shd w:val="clear" w:color="auto" w:fill="FFFFFF"/>
              </w:rPr>
            </w:rPrChange>
          </w:rPr>
          <w:t>Drugs, medicinal, and biologics causing adverse effects in therapeutic use: “correct drug properly administered in therapeutic or prophylactic dosage, as the cause of any adverse effect”</w:t>
        </w:r>
      </w:ins>
    </w:p>
    <w:p w14:paraId="64771C89" w14:textId="77777777" w:rsidR="004810CB" w:rsidRPr="00106879" w:rsidRDefault="004810CB" w:rsidP="004810CB">
      <w:pPr>
        <w:pStyle w:val="ListParagraph"/>
        <w:numPr>
          <w:ilvl w:val="0"/>
          <w:numId w:val="2"/>
        </w:numPr>
        <w:rPr>
          <w:ins w:id="543" w:author="Kevin Chen" w:date="2020-03-26T16:07:00Z"/>
          <w:rFonts w:ascii="Arial" w:hAnsi="Arial" w:cs="Arial"/>
          <w:shd w:val="clear" w:color="auto" w:fill="FFFFFF"/>
          <w:rPrChange w:id="544" w:author="Kevin Chen" w:date="2020-03-26T16:12:00Z">
            <w:rPr>
              <w:ins w:id="545" w:author="Kevin Chen" w:date="2020-03-26T16:07:00Z"/>
              <w:rFonts w:ascii="Arial" w:hAnsi="Arial" w:cs="Arial"/>
              <w:color w:val="222222"/>
              <w:shd w:val="clear" w:color="auto" w:fill="FFFFFF"/>
            </w:rPr>
          </w:rPrChange>
        </w:rPr>
      </w:pPr>
      <w:ins w:id="546" w:author="Kevin Chen" w:date="2020-03-26T16:07:00Z">
        <w:r w:rsidRPr="00106879">
          <w:rPr>
            <w:rFonts w:ascii="Arial" w:hAnsi="Arial" w:cs="Arial"/>
            <w:shd w:val="clear" w:color="auto" w:fill="FFFFFF"/>
            <w:rPrChange w:id="547" w:author="Kevin Chen" w:date="2020-03-26T16:12:00Z">
              <w:rPr>
                <w:rFonts w:ascii="Arial" w:hAnsi="Arial" w:cs="Arial"/>
                <w:color w:val="FF0000"/>
                <w:shd w:val="clear" w:color="auto" w:fill="FFFFFF"/>
              </w:rPr>
            </w:rPrChange>
          </w:rPr>
          <w:t>Suicide and self-inflicted injury</w:t>
        </w:r>
      </w:ins>
    </w:p>
    <w:p w14:paraId="488EA702" w14:textId="77777777" w:rsidR="004810CB" w:rsidRPr="00106879" w:rsidRDefault="004810CB" w:rsidP="004810CB">
      <w:pPr>
        <w:pStyle w:val="ListParagraph"/>
        <w:numPr>
          <w:ilvl w:val="0"/>
          <w:numId w:val="2"/>
        </w:numPr>
        <w:rPr>
          <w:ins w:id="548" w:author="Kevin Chen" w:date="2020-03-26T16:07:00Z"/>
          <w:rFonts w:ascii="Arial" w:hAnsi="Arial" w:cs="Arial"/>
          <w:shd w:val="clear" w:color="auto" w:fill="FFFFFF"/>
          <w:rPrChange w:id="549" w:author="Kevin Chen" w:date="2020-03-26T16:12:00Z">
            <w:rPr>
              <w:ins w:id="550" w:author="Kevin Chen" w:date="2020-03-26T16:07:00Z"/>
              <w:rFonts w:ascii="Arial" w:hAnsi="Arial" w:cs="Arial"/>
              <w:color w:val="222222"/>
              <w:shd w:val="clear" w:color="auto" w:fill="FFFFFF"/>
            </w:rPr>
          </w:rPrChange>
        </w:rPr>
      </w:pPr>
      <w:ins w:id="551" w:author="Kevin Chen" w:date="2020-03-26T16:07:00Z">
        <w:r w:rsidRPr="00106879">
          <w:rPr>
            <w:rFonts w:ascii="Arial" w:hAnsi="Arial" w:cs="Arial"/>
            <w:shd w:val="clear" w:color="auto" w:fill="FFFFFF"/>
            <w:rPrChange w:id="552" w:author="Kevin Chen" w:date="2020-03-26T16:12:00Z">
              <w:rPr>
                <w:rFonts w:ascii="Arial" w:hAnsi="Arial" w:cs="Arial"/>
                <w:color w:val="FF0000"/>
                <w:shd w:val="clear" w:color="auto" w:fill="FFFFFF"/>
              </w:rPr>
            </w:rPrChange>
          </w:rPr>
          <w:t>Homicide and injury purposely inflicted by other persons</w:t>
        </w:r>
      </w:ins>
    </w:p>
    <w:p w14:paraId="23A9DF81" w14:textId="77777777" w:rsidR="004810CB" w:rsidRPr="00106879" w:rsidRDefault="004810CB" w:rsidP="004810CB">
      <w:pPr>
        <w:pStyle w:val="ListParagraph"/>
        <w:numPr>
          <w:ilvl w:val="0"/>
          <w:numId w:val="2"/>
        </w:numPr>
        <w:rPr>
          <w:ins w:id="553" w:author="Kevin Chen" w:date="2020-03-26T16:07:00Z"/>
          <w:rFonts w:ascii="Arial" w:hAnsi="Arial" w:cs="Arial"/>
          <w:shd w:val="clear" w:color="auto" w:fill="FFFFFF"/>
          <w:rPrChange w:id="554" w:author="Kevin Chen" w:date="2020-03-26T16:12:00Z">
            <w:rPr>
              <w:ins w:id="555" w:author="Kevin Chen" w:date="2020-03-26T16:07:00Z"/>
              <w:rFonts w:ascii="Arial" w:hAnsi="Arial" w:cs="Arial"/>
              <w:color w:val="222222"/>
              <w:shd w:val="clear" w:color="auto" w:fill="FFFFFF"/>
            </w:rPr>
          </w:rPrChange>
        </w:rPr>
      </w:pPr>
      <w:ins w:id="556" w:author="Kevin Chen" w:date="2020-03-26T16:07:00Z">
        <w:r w:rsidRPr="00106879">
          <w:rPr>
            <w:rFonts w:ascii="Arial" w:hAnsi="Arial" w:cs="Arial"/>
            <w:shd w:val="clear" w:color="auto" w:fill="FFFFFF"/>
            <w:rPrChange w:id="557" w:author="Kevin Chen" w:date="2020-03-26T16:12:00Z">
              <w:rPr>
                <w:rFonts w:ascii="Arial" w:hAnsi="Arial" w:cs="Arial"/>
                <w:color w:val="FF0000"/>
                <w:shd w:val="clear" w:color="auto" w:fill="FFFFFF"/>
              </w:rPr>
            </w:rPrChange>
          </w:rPr>
          <w:t>Legal intervention, both as punishment, and in the course of law-enforcement or military action.</w:t>
        </w:r>
      </w:ins>
    </w:p>
    <w:p w14:paraId="46F0214B" w14:textId="77777777" w:rsidR="004810CB" w:rsidRPr="00106879" w:rsidRDefault="004810CB" w:rsidP="004810CB">
      <w:pPr>
        <w:pStyle w:val="ListParagraph"/>
        <w:numPr>
          <w:ilvl w:val="0"/>
          <w:numId w:val="2"/>
        </w:numPr>
        <w:rPr>
          <w:ins w:id="558" w:author="Kevin Chen" w:date="2020-03-26T16:07:00Z"/>
          <w:rFonts w:ascii="Arial" w:hAnsi="Arial" w:cs="Arial"/>
          <w:shd w:val="clear" w:color="auto" w:fill="FFFFFF"/>
          <w:rPrChange w:id="559" w:author="Kevin Chen" w:date="2020-03-26T16:12:00Z">
            <w:rPr>
              <w:ins w:id="560" w:author="Kevin Chen" w:date="2020-03-26T16:07:00Z"/>
              <w:rFonts w:ascii="Arial" w:hAnsi="Arial" w:cs="Arial"/>
              <w:color w:val="222222"/>
              <w:shd w:val="clear" w:color="auto" w:fill="FFFFFF"/>
            </w:rPr>
          </w:rPrChange>
        </w:rPr>
      </w:pPr>
      <w:ins w:id="561" w:author="Kevin Chen" w:date="2020-03-26T16:07:00Z">
        <w:r w:rsidRPr="00106879">
          <w:rPr>
            <w:rFonts w:ascii="Arial" w:hAnsi="Arial" w:cs="Arial"/>
            <w:shd w:val="clear" w:color="auto" w:fill="FFFFFF"/>
            <w:rPrChange w:id="562" w:author="Kevin Chen" w:date="2020-03-26T16:12:00Z">
              <w:rPr>
                <w:rFonts w:ascii="Arial" w:hAnsi="Arial" w:cs="Arial"/>
                <w:color w:val="FF0000"/>
                <w:shd w:val="clear" w:color="auto" w:fill="FFFFFF"/>
              </w:rPr>
            </w:rPrChange>
          </w:rPr>
          <w:t>Injury of undetermined intent: “when it is stated that an investigation by a medical or legal authority has not determined whether the injuries are accidental, suicidal, or homicidal.  They include self-inflicted injuries, but not poisoning, when not specified whether accidental or with intent to harm.”</w:t>
        </w:r>
      </w:ins>
    </w:p>
    <w:p w14:paraId="053A1464" w14:textId="77777777" w:rsidR="004810CB" w:rsidRPr="00106879" w:rsidRDefault="004810CB" w:rsidP="004810CB">
      <w:pPr>
        <w:pStyle w:val="ListParagraph"/>
        <w:numPr>
          <w:ilvl w:val="0"/>
          <w:numId w:val="2"/>
        </w:numPr>
        <w:rPr>
          <w:ins w:id="563" w:author="Kevin Chen" w:date="2020-03-26T16:07:00Z"/>
          <w:rFonts w:ascii="Arial" w:hAnsi="Arial" w:cs="Arial"/>
          <w:shd w:val="clear" w:color="auto" w:fill="FFFFFF"/>
          <w:rPrChange w:id="564" w:author="Kevin Chen" w:date="2020-03-26T16:12:00Z">
            <w:rPr>
              <w:ins w:id="565" w:author="Kevin Chen" w:date="2020-03-26T16:07:00Z"/>
              <w:rFonts w:ascii="Arial" w:hAnsi="Arial" w:cs="Arial"/>
              <w:color w:val="222222"/>
              <w:shd w:val="clear" w:color="auto" w:fill="FFFFFF"/>
            </w:rPr>
          </w:rPrChange>
        </w:rPr>
      </w:pPr>
      <w:ins w:id="566" w:author="Kevin Chen" w:date="2020-03-26T16:07:00Z">
        <w:r w:rsidRPr="00106879">
          <w:rPr>
            <w:rFonts w:ascii="Arial" w:hAnsi="Arial" w:cs="Arial"/>
            <w:shd w:val="clear" w:color="auto" w:fill="FFFFFF"/>
            <w:rPrChange w:id="567" w:author="Kevin Chen" w:date="2020-03-26T16:12:00Z">
              <w:rPr>
                <w:rFonts w:ascii="Arial" w:hAnsi="Arial" w:cs="Arial"/>
                <w:color w:val="FF0000"/>
                <w:shd w:val="clear" w:color="auto" w:fill="FFFFFF"/>
              </w:rPr>
            </w:rPrChange>
          </w:rPr>
          <w:t>Injury resulting from war operations</w:t>
        </w:r>
      </w:ins>
    </w:p>
    <w:p w14:paraId="202CE126" w14:textId="77777777" w:rsidR="00B31548" w:rsidRPr="00106879" w:rsidRDefault="004810CB" w:rsidP="004810CB">
      <w:pPr>
        <w:rPr>
          <w:rFonts w:ascii="Arial" w:hAnsi="Arial" w:cs="Arial"/>
          <w:shd w:val="clear" w:color="auto" w:fill="FFFFFF"/>
          <w:rPrChange w:id="568" w:author="Kevin Chen" w:date="2020-03-26T16:12:00Z">
            <w:rPr>
              <w:rFonts w:ascii="Arial" w:hAnsi="Arial" w:cs="Arial"/>
              <w:color w:val="222222"/>
              <w:shd w:val="clear" w:color="auto" w:fill="FFFFFF"/>
            </w:rPr>
          </w:rPrChange>
        </w:rPr>
      </w:pPr>
      <w:ins w:id="569" w:author="Kevin Chen" w:date="2020-03-26T16:07:00Z">
        <w:r w:rsidRPr="00106879">
          <w:rPr>
            <w:rFonts w:ascii="Arial" w:hAnsi="Arial" w:cs="Arial"/>
            <w:rPrChange w:id="570" w:author="Kevin Chen" w:date="2020-03-26T16:12:00Z">
              <w:rPr>
                <w:rFonts w:ascii="Arial" w:hAnsi="Arial" w:cs="Arial"/>
                <w:color w:val="FF0000"/>
              </w:rPr>
            </w:rPrChange>
          </w:rPr>
          <w:t>Note that cause groupings differ slightly between the ICD-9 and ICD-10 revisions.</w:t>
        </w:r>
        <w:r w:rsidRPr="00106879">
          <w:rPr>
            <w:rFonts w:ascii="Arial" w:hAnsi="Arial" w:cs="Arial"/>
            <w:rPrChange w:id="571" w:author="Kevin Chen" w:date="2020-03-26T16:12:00Z">
              <w:rPr>
                <w:rFonts w:ascii="Arial" w:hAnsi="Arial" w:cs="Arial"/>
                <w:color w:val="222222"/>
              </w:rPr>
            </w:rPrChange>
          </w:rPr>
          <w:br/>
        </w:r>
      </w:ins>
      <w:r w:rsidR="00F47E83" w:rsidRPr="00106879">
        <w:rPr>
          <w:rFonts w:ascii="Arial" w:hAnsi="Arial" w:cs="Arial"/>
          <w:rPrChange w:id="572" w:author="Kevin Chen" w:date="2020-03-26T16:12:00Z">
            <w:rPr>
              <w:rFonts w:ascii="Arial" w:hAnsi="Arial" w:cs="Arial"/>
              <w:color w:val="222222"/>
            </w:rPr>
          </w:rPrChange>
        </w:rPr>
        <w:br/>
      </w:r>
      <w:r w:rsidR="00F47E83" w:rsidRPr="00106879">
        <w:rPr>
          <w:rFonts w:ascii="Arial" w:hAnsi="Arial" w:cs="Arial"/>
          <w:rPrChange w:id="573" w:author="Kevin Chen" w:date="2020-03-26T16:12:00Z">
            <w:rPr>
              <w:rFonts w:ascii="Arial" w:hAnsi="Arial" w:cs="Arial"/>
              <w:color w:val="222222"/>
            </w:rPr>
          </w:rPrChange>
        </w:rPr>
        <w:br/>
      </w:r>
      <w:r w:rsidR="003F1AF0" w:rsidRPr="00106879">
        <w:rPr>
          <w:rFonts w:ascii="Arial" w:hAnsi="Arial" w:cs="Arial"/>
          <w:shd w:val="clear" w:color="auto" w:fill="FFFFFF"/>
          <w:rPrChange w:id="574" w:author="Kevin Chen" w:date="2020-03-26T16:12:00Z">
            <w:rPr>
              <w:rFonts w:ascii="Arial" w:hAnsi="Arial" w:cs="Arial"/>
              <w:color w:val="222222"/>
              <w:shd w:val="clear" w:color="auto" w:fill="FFFFFF"/>
            </w:rPr>
          </w:rPrChange>
        </w:rPr>
        <w:t>R2.1</w:t>
      </w:r>
      <w:r w:rsidR="00D6614F" w:rsidRPr="00106879">
        <w:rPr>
          <w:rFonts w:ascii="Arial" w:hAnsi="Arial" w:cs="Arial"/>
          <w:shd w:val="clear" w:color="auto" w:fill="FFFFFF"/>
          <w:rPrChange w:id="575" w:author="Kevin Chen" w:date="2020-03-26T16:12:00Z">
            <w:rPr>
              <w:rFonts w:ascii="Arial" w:hAnsi="Arial" w:cs="Arial"/>
              <w:color w:val="222222"/>
              <w:shd w:val="clear" w:color="auto" w:fill="FFFFFF"/>
            </w:rPr>
          </w:rPrChange>
        </w:rPr>
        <w:t xml:space="preserve">) </w:t>
      </w:r>
      <w:r w:rsidR="00F47E83" w:rsidRPr="00106879">
        <w:rPr>
          <w:rFonts w:ascii="Arial" w:hAnsi="Arial" w:cs="Arial"/>
          <w:shd w:val="clear" w:color="auto" w:fill="FFFFFF"/>
          <w:rPrChange w:id="576" w:author="Kevin Chen" w:date="2020-03-26T16:12:00Z">
            <w:rPr>
              <w:rFonts w:ascii="Arial" w:hAnsi="Arial" w:cs="Arial"/>
              <w:color w:val="222222"/>
              <w:shd w:val="clear" w:color="auto" w:fill="FFFFFF"/>
            </w:rPr>
          </w:rPrChange>
        </w:rPr>
        <w:t>Abstract, Conclusion: It is a bit strange to start Conclusions with</w:t>
      </w:r>
      <w:r w:rsidR="00127DF6" w:rsidRPr="00106879">
        <w:rPr>
          <w:rFonts w:ascii="Arial" w:hAnsi="Arial" w:cs="Arial"/>
          <w:rPrChange w:id="577" w:author="Kevin Chen" w:date="2020-03-26T16:12:00Z">
            <w:rPr>
              <w:rFonts w:ascii="Arial" w:hAnsi="Arial" w:cs="Arial"/>
              <w:color w:val="222222"/>
            </w:rPr>
          </w:rPrChange>
        </w:rPr>
        <w:t xml:space="preserve"> </w:t>
      </w:r>
      <w:r w:rsidR="00F47E83" w:rsidRPr="00106879">
        <w:rPr>
          <w:rFonts w:ascii="Arial" w:hAnsi="Arial" w:cs="Arial"/>
          <w:shd w:val="clear" w:color="auto" w:fill="FFFFFF"/>
          <w:rPrChange w:id="578" w:author="Kevin Chen" w:date="2020-03-26T16:12:00Z">
            <w:rPr>
              <w:rFonts w:ascii="Arial" w:hAnsi="Arial" w:cs="Arial"/>
              <w:color w:val="222222"/>
              <w:shd w:val="clear" w:color="auto" w:fill="FFFFFF"/>
            </w:rPr>
          </w:rPrChange>
        </w:rPr>
        <w:t>“However”. I suggest to delete this word.</w:t>
      </w:r>
    </w:p>
    <w:p w14:paraId="74C637B5" w14:textId="77777777" w:rsidR="00F81474" w:rsidRPr="00106879" w:rsidRDefault="00F81474">
      <w:pPr>
        <w:rPr>
          <w:rFonts w:ascii="Arial" w:hAnsi="Arial" w:cs="Arial"/>
          <w:shd w:val="clear" w:color="auto" w:fill="FFFFFF"/>
          <w:rPrChange w:id="579" w:author="Kevin Chen" w:date="2020-03-26T16:12:00Z">
            <w:rPr>
              <w:rFonts w:ascii="Arial" w:hAnsi="Arial" w:cs="Arial"/>
              <w:color w:val="222222"/>
              <w:shd w:val="clear" w:color="auto" w:fill="FFFFFF"/>
            </w:rPr>
          </w:rPrChange>
        </w:rPr>
      </w:pPr>
      <w:r w:rsidRPr="00106879">
        <w:rPr>
          <w:rFonts w:ascii="Arial" w:hAnsi="Arial" w:cs="Arial"/>
          <w:shd w:val="clear" w:color="auto" w:fill="FFFFFF"/>
          <w:rPrChange w:id="580" w:author="Kevin Chen" w:date="2020-03-26T16:12:00Z">
            <w:rPr>
              <w:rFonts w:ascii="Arial" w:hAnsi="Arial" w:cs="Arial"/>
              <w:color w:val="222222"/>
              <w:shd w:val="clear" w:color="auto" w:fill="FFFFFF"/>
            </w:rPr>
          </w:rPrChange>
        </w:rPr>
        <w:tab/>
        <w:t>2.1: We have deleted the word “However”.</w:t>
      </w:r>
    </w:p>
    <w:p w14:paraId="735410D7" w14:textId="77777777" w:rsidR="00B31548" w:rsidRPr="00106879" w:rsidRDefault="00F47E83">
      <w:pPr>
        <w:rPr>
          <w:rFonts w:ascii="Arial" w:hAnsi="Arial" w:cs="Arial"/>
          <w:shd w:val="clear" w:color="auto" w:fill="FFFFFF"/>
          <w:rPrChange w:id="581" w:author="Kevin Chen" w:date="2020-03-26T16:12:00Z">
            <w:rPr>
              <w:rFonts w:ascii="Arial" w:hAnsi="Arial" w:cs="Arial"/>
              <w:color w:val="222222"/>
              <w:shd w:val="clear" w:color="auto" w:fill="FFFFFF"/>
            </w:rPr>
          </w:rPrChange>
        </w:rPr>
      </w:pPr>
      <w:r w:rsidRPr="00106879">
        <w:rPr>
          <w:rFonts w:ascii="Arial" w:hAnsi="Arial" w:cs="Arial"/>
          <w:rPrChange w:id="582" w:author="Kevin Chen" w:date="2020-03-26T16:12:00Z">
            <w:rPr>
              <w:rFonts w:ascii="Arial" w:hAnsi="Arial" w:cs="Arial"/>
              <w:color w:val="222222"/>
            </w:rPr>
          </w:rPrChange>
        </w:rPr>
        <w:br/>
      </w:r>
      <w:r w:rsidR="003F1AF0" w:rsidRPr="00106879">
        <w:rPr>
          <w:rFonts w:ascii="Arial" w:hAnsi="Arial" w:cs="Arial"/>
          <w:shd w:val="clear" w:color="auto" w:fill="FFFFFF"/>
          <w:rPrChange w:id="583" w:author="Kevin Chen" w:date="2020-03-26T16:12:00Z">
            <w:rPr>
              <w:rFonts w:ascii="Arial" w:hAnsi="Arial" w:cs="Arial"/>
              <w:color w:val="222222"/>
              <w:shd w:val="clear" w:color="auto" w:fill="FFFFFF"/>
            </w:rPr>
          </w:rPrChange>
        </w:rPr>
        <w:t>R2.2</w:t>
      </w:r>
      <w:r w:rsidR="00D6614F" w:rsidRPr="00106879">
        <w:rPr>
          <w:rFonts w:ascii="Arial" w:hAnsi="Arial" w:cs="Arial"/>
          <w:shd w:val="clear" w:color="auto" w:fill="FFFFFF"/>
          <w:rPrChange w:id="584" w:author="Kevin Chen" w:date="2020-03-26T16:12:00Z">
            <w:rPr>
              <w:rFonts w:ascii="Arial" w:hAnsi="Arial" w:cs="Arial"/>
              <w:color w:val="222222"/>
              <w:shd w:val="clear" w:color="auto" w:fill="FFFFFF"/>
            </w:rPr>
          </w:rPrChange>
        </w:rPr>
        <w:t xml:space="preserve">) </w:t>
      </w:r>
      <w:r w:rsidRPr="00106879">
        <w:rPr>
          <w:rFonts w:ascii="Arial" w:hAnsi="Arial" w:cs="Arial"/>
          <w:shd w:val="clear" w:color="auto" w:fill="FFFFFF"/>
          <w:rPrChange w:id="585" w:author="Kevin Chen" w:date="2020-03-26T16:12:00Z">
            <w:rPr>
              <w:rFonts w:ascii="Arial" w:hAnsi="Arial" w:cs="Arial"/>
              <w:color w:val="222222"/>
              <w:shd w:val="clear" w:color="auto" w:fill="FFFFFF"/>
            </w:rPr>
          </w:rPrChange>
        </w:rPr>
        <w:t>Introduction, Page 3, line 5: The abbreviation UAW should be</w:t>
      </w:r>
      <w:r w:rsidR="00127DF6" w:rsidRPr="00106879">
        <w:rPr>
          <w:rFonts w:ascii="Arial" w:hAnsi="Arial" w:cs="Arial"/>
          <w:rPrChange w:id="586" w:author="Kevin Chen" w:date="2020-03-26T16:12:00Z">
            <w:rPr>
              <w:rFonts w:ascii="Arial" w:hAnsi="Arial" w:cs="Arial"/>
              <w:color w:val="222222"/>
            </w:rPr>
          </w:rPrChange>
        </w:rPr>
        <w:t xml:space="preserve"> </w:t>
      </w:r>
      <w:r w:rsidRPr="00106879">
        <w:rPr>
          <w:rFonts w:ascii="Arial" w:hAnsi="Arial" w:cs="Arial"/>
          <w:shd w:val="clear" w:color="auto" w:fill="FFFFFF"/>
          <w:rPrChange w:id="587" w:author="Kevin Chen" w:date="2020-03-26T16:12:00Z">
            <w:rPr>
              <w:rFonts w:ascii="Arial" w:hAnsi="Arial" w:cs="Arial"/>
              <w:color w:val="222222"/>
              <w:shd w:val="clear" w:color="auto" w:fill="FFFFFF"/>
            </w:rPr>
          </w:rPrChange>
        </w:rPr>
        <w:t xml:space="preserve">interpreted here. Also, it </w:t>
      </w:r>
      <w:r w:rsidRPr="00106879">
        <w:rPr>
          <w:rFonts w:ascii="Arial" w:hAnsi="Arial" w:cs="Arial"/>
          <w:shd w:val="clear" w:color="auto" w:fill="FFFFFF"/>
          <w:rPrChange w:id="588" w:author="Kevin Chen" w:date="2020-03-26T16:12:00Z">
            <w:rPr>
              <w:rFonts w:ascii="Arial" w:hAnsi="Arial" w:cs="Arial"/>
              <w:color w:val="222222"/>
              <w:shd w:val="clear" w:color="auto" w:fill="FFFFFF"/>
            </w:rPr>
          </w:rPrChange>
        </w:rPr>
        <w:lastRenderedPageBreak/>
        <w:t>could be made more clear that this is the</w:t>
      </w:r>
      <w:r w:rsidR="00127DF6" w:rsidRPr="00106879">
        <w:rPr>
          <w:rFonts w:ascii="Arial" w:hAnsi="Arial" w:cs="Arial"/>
          <w:rPrChange w:id="589" w:author="Kevin Chen" w:date="2020-03-26T16:12:00Z">
            <w:rPr>
              <w:rFonts w:ascii="Arial" w:hAnsi="Arial" w:cs="Arial"/>
              <w:color w:val="222222"/>
            </w:rPr>
          </w:rPrChange>
        </w:rPr>
        <w:t xml:space="preserve"> </w:t>
      </w:r>
      <w:r w:rsidRPr="00106879">
        <w:rPr>
          <w:rFonts w:ascii="Arial" w:hAnsi="Arial" w:cs="Arial"/>
          <w:shd w:val="clear" w:color="auto" w:fill="FFFFFF"/>
          <w:rPrChange w:id="590" w:author="Kevin Chen" w:date="2020-03-26T16:12:00Z">
            <w:rPr>
              <w:rFonts w:ascii="Arial" w:hAnsi="Arial" w:cs="Arial"/>
              <w:color w:val="222222"/>
              <w:shd w:val="clear" w:color="auto" w:fill="FFFFFF"/>
            </w:rPr>
          </w:rPrChange>
        </w:rPr>
        <w:t xml:space="preserve">labor </w:t>
      </w:r>
      <w:r w:rsidR="00B31548" w:rsidRPr="00106879">
        <w:rPr>
          <w:rFonts w:ascii="Arial" w:hAnsi="Arial" w:cs="Arial"/>
          <w:shd w:val="clear" w:color="auto" w:fill="FFFFFF"/>
          <w:rPrChange w:id="591" w:author="Kevin Chen" w:date="2020-03-26T16:12:00Z">
            <w:rPr>
              <w:rFonts w:ascii="Arial" w:hAnsi="Arial" w:cs="Arial"/>
              <w:color w:val="222222"/>
              <w:shd w:val="clear" w:color="auto" w:fill="FFFFFF"/>
            </w:rPr>
          </w:rPrChange>
        </w:rPr>
        <w:t>organization</w:t>
      </w:r>
      <w:r w:rsidRPr="00106879">
        <w:rPr>
          <w:rFonts w:ascii="Arial" w:hAnsi="Arial" w:cs="Arial"/>
          <w:shd w:val="clear" w:color="auto" w:fill="FFFFFF"/>
          <w:rPrChange w:id="592" w:author="Kevin Chen" w:date="2020-03-26T16:12:00Z">
            <w:rPr>
              <w:rFonts w:ascii="Arial" w:hAnsi="Arial" w:cs="Arial"/>
              <w:color w:val="222222"/>
              <w:shd w:val="clear" w:color="auto" w:fill="FFFFFF"/>
            </w:rPr>
          </w:rPrChange>
        </w:rPr>
        <w:t>, and GM the employer, especially with regard to the</w:t>
      </w:r>
      <w:r w:rsidR="00127DF6" w:rsidRPr="00106879">
        <w:rPr>
          <w:rFonts w:ascii="Arial" w:hAnsi="Arial" w:cs="Arial"/>
          <w:rPrChange w:id="593" w:author="Kevin Chen" w:date="2020-03-26T16:12:00Z">
            <w:rPr>
              <w:rFonts w:ascii="Arial" w:hAnsi="Arial" w:cs="Arial"/>
              <w:color w:val="222222"/>
            </w:rPr>
          </w:rPrChange>
        </w:rPr>
        <w:t xml:space="preserve"> </w:t>
      </w:r>
      <w:r w:rsidRPr="00106879">
        <w:rPr>
          <w:rFonts w:ascii="Arial" w:hAnsi="Arial" w:cs="Arial"/>
          <w:shd w:val="clear" w:color="auto" w:fill="FFFFFF"/>
          <w:rPrChange w:id="594" w:author="Kevin Chen" w:date="2020-03-26T16:12:00Z">
            <w:rPr>
              <w:rFonts w:ascii="Arial" w:hAnsi="Arial" w:cs="Arial"/>
              <w:color w:val="222222"/>
              <w:shd w:val="clear" w:color="auto" w:fill="FFFFFF"/>
            </w:rPr>
          </w:rPrChange>
        </w:rPr>
        <w:t>role UAW plays on page 4</w:t>
      </w:r>
    </w:p>
    <w:p w14:paraId="7B16EC22" w14:textId="77777777" w:rsidR="00966C25" w:rsidRPr="00106879" w:rsidRDefault="00966C25">
      <w:pPr>
        <w:rPr>
          <w:rFonts w:ascii="Arial" w:hAnsi="Arial" w:cs="Arial"/>
          <w:shd w:val="clear" w:color="auto" w:fill="FFFFFF"/>
          <w:rPrChange w:id="595" w:author="Kevin Chen" w:date="2020-03-26T16:12:00Z">
            <w:rPr>
              <w:rFonts w:ascii="Arial" w:hAnsi="Arial" w:cs="Arial"/>
              <w:color w:val="222222"/>
              <w:shd w:val="clear" w:color="auto" w:fill="FFFFFF"/>
            </w:rPr>
          </w:rPrChange>
        </w:rPr>
      </w:pPr>
      <w:r w:rsidRPr="00106879">
        <w:rPr>
          <w:rFonts w:ascii="Arial" w:hAnsi="Arial" w:cs="Arial"/>
          <w:shd w:val="clear" w:color="auto" w:fill="FFFFFF"/>
          <w:rPrChange w:id="596" w:author="Kevin Chen" w:date="2020-03-26T16:12:00Z">
            <w:rPr>
              <w:rFonts w:ascii="Arial" w:hAnsi="Arial" w:cs="Arial"/>
              <w:color w:val="222222"/>
              <w:shd w:val="clear" w:color="auto" w:fill="FFFFFF"/>
            </w:rPr>
          </w:rPrChange>
        </w:rPr>
        <w:tab/>
        <w:t xml:space="preserve">2.2 We have interpreted UAW and clarified that it is a labor union. </w:t>
      </w:r>
    </w:p>
    <w:p w14:paraId="396DC113" w14:textId="77777777" w:rsidR="00B31548" w:rsidRPr="00106879" w:rsidRDefault="00F47E83">
      <w:pPr>
        <w:rPr>
          <w:rFonts w:ascii="Arial" w:hAnsi="Arial" w:cs="Arial"/>
          <w:shd w:val="clear" w:color="auto" w:fill="FFFFFF"/>
          <w:rPrChange w:id="597" w:author="Kevin Chen" w:date="2020-03-26T16:12:00Z">
            <w:rPr>
              <w:rFonts w:ascii="Arial" w:hAnsi="Arial" w:cs="Arial"/>
              <w:color w:val="222222"/>
              <w:shd w:val="clear" w:color="auto" w:fill="FFFFFF"/>
            </w:rPr>
          </w:rPrChange>
        </w:rPr>
      </w:pPr>
      <w:r w:rsidRPr="00106879">
        <w:rPr>
          <w:rFonts w:ascii="Arial" w:hAnsi="Arial" w:cs="Arial"/>
          <w:rPrChange w:id="598" w:author="Kevin Chen" w:date="2020-03-26T16:12:00Z">
            <w:rPr>
              <w:rFonts w:ascii="Arial" w:hAnsi="Arial" w:cs="Arial"/>
              <w:color w:val="222222"/>
            </w:rPr>
          </w:rPrChange>
        </w:rPr>
        <w:br/>
      </w:r>
      <w:r w:rsidR="003F1AF0" w:rsidRPr="00106879">
        <w:rPr>
          <w:rFonts w:ascii="Arial" w:hAnsi="Arial" w:cs="Arial"/>
          <w:shd w:val="clear" w:color="auto" w:fill="FFFFFF"/>
          <w:rPrChange w:id="599" w:author="Kevin Chen" w:date="2020-03-26T16:12:00Z">
            <w:rPr>
              <w:rFonts w:ascii="Arial" w:hAnsi="Arial" w:cs="Arial"/>
              <w:color w:val="222222"/>
              <w:shd w:val="clear" w:color="auto" w:fill="FFFFFF"/>
            </w:rPr>
          </w:rPrChange>
        </w:rPr>
        <w:t>R2.3</w:t>
      </w:r>
      <w:r w:rsidR="00D6614F" w:rsidRPr="00106879">
        <w:rPr>
          <w:rFonts w:ascii="Arial" w:hAnsi="Arial" w:cs="Arial"/>
          <w:shd w:val="clear" w:color="auto" w:fill="FFFFFF"/>
          <w:rPrChange w:id="600" w:author="Kevin Chen" w:date="2020-03-26T16:12:00Z">
            <w:rPr>
              <w:rFonts w:ascii="Arial" w:hAnsi="Arial" w:cs="Arial"/>
              <w:color w:val="222222"/>
              <w:shd w:val="clear" w:color="auto" w:fill="FFFFFF"/>
            </w:rPr>
          </w:rPrChange>
        </w:rPr>
        <w:t xml:space="preserve">) </w:t>
      </w:r>
      <w:r w:rsidRPr="00106879">
        <w:rPr>
          <w:rFonts w:ascii="Arial" w:hAnsi="Arial" w:cs="Arial"/>
          <w:shd w:val="clear" w:color="auto" w:fill="FFFFFF"/>
          <w:rPrChange w:id="601" w:author="Kevin Chen" w:date="2020-03-26T16:12:00Z">
            <w:rPr>
              <w:rFonts w:ascii="Arial" w:hAnsi="Arial" w:cs="Arial"/>
              <w:color w:val="222222"/>
              <w:shd w:val="clear" w:color="auto" w:fill="FFFFFF"/>
            </w:rPr>
          </w:rPrChange>
        </w:rPr>
        <w:t>Results, Page 8, line 4: The last word “the” should be deleted.</w:t>
      </w:r>
    </w:p>
    <w:p w14:paraId="4294BEF5" w14:textId="77777777" w:rsidR="006D53DF" w:rsidRPr="00106879" w:rsidRDefault="006D53DF">
      <w:pPr>
        <w:rPr>
          <w:rFonts w:ascii="Arial" w:hAnsi="Arial" w:cs="Arial"/>
          <w:shd w:val="clear" w:color="auto" w:fill="FFFFFF"/>
          <w:rPrChange w:id="602" w:author="Kevin Chen" w:date="2020-03-26T16:12:00Z">
            <w:rPr>
              <w:rFonts w:ascii="Arial" w:hAnsi="Arial" w:cs="Arial"/>
              <w:color w:val="222222"/>
              <w:shd w:val="clear" w:color="auto" w:fill="FFFFFF"/>
            </w:rPr>
          </w:rPrChange>
        </w:rPr>
      </w:pPr>
      <w:r w:rsidRPr="00106879">
        <w:rPr>
          <w:rFonts w:ascii="Arial" w:hAnsi="Arial" w:cs="Arial"/>
          <w:shd w:val="clear" w:color="auto" w:fill="FFFFFF"/>
          <w:rPrChange w:id="603" w:author="Kevin Chen" w:date="2020-03-26T16:12:00Z">
            <w:rPr>
              <w:rFonts w:ascii="Arial" w:hAnsi="Arial" w:cs="Arial"/>
              <w:color w:val="222222"/>
              <w:shd w:val="clear" w:color="auto" w:fill="FFFFFF"/>
            </w:rPr>
          </w:rPrChange>
        </w:rPr>
        <w:tab/>
        <w:t xml:space="preserve">2.3 We have removed this unnecessary word. </w:t>
      </w:r>
    </w:p>
    <w:p w14:paraId="5F6E9AAA" w14:textId="77777777" w:rsidR="001164F2" w:rsidRPr="00106879" w:rsidRDefault="00F47E83">
      <w:pPr>
        <w:rPr>
          <w:rFonts w:ascii="Arial" w:hAnsi="Arial" w:cs="Arial"/>
          <w:shd w:val="clear" w:color="auto" w:fill="FFFFFF"/>
          <w:rPrChange w:id="604" w:author="Kevin Chen" w:date="2020-03-26T16:12:00Z">
            <w:rPr>
              <w:rFonts w:ascii="Arial" w:hAnsi="Arial" w:cs="Arial"/>
              <w:color w:val="222222"/>
              <w:shd w:val="clear" w:color="auto" w:fill="FFFFFF"/>
            </w:rPr>
          </w:rPrChange>
        </w:rPr>
      </w:pPr>
      <w:r w:rsidRPr="00106879">
        <w:rPr>
          <w:rFonts w:ascii="Arial" w:hAnsi="Arial" w:cs="Arial"/>
          <w:rPrChange w:id="605" w:author="Kevin Chen" w:date="2020-03-26T16:12:00Z">
            <w:rPr>
              <w:rFonts w:ascii="Arial" w:hAnsi="Arial" w:cs="Arial"/>
              <w:color w:val="222222"/>
            </w:rPr>
          </w:rPrChange>
        </w:rPr>
        <w:br/>
      </w:r>
      <w:r w:rsidR="003F1AF0" w:rsidRPr="00106879">
        <w:rPr>
          <w:rFonts w:ascii="Arial" w:hAnsi="Arial" w:cs="Arial"/>
          <w:shd w:val="clear" w:color="auto" w:fill="FFFFFF"/>
          <w:rPrChange w:id="606" w:author="Kevin Chen" w:date="2020-03-26T16:12:00Z">
            <w:rPr>
              <w:rFonts w:ascii="Arial" w:hAnsi="Arial" w:cs="Arial"/>
              <w:color w:val="222222"/>
              <w:shd w:val="clear" w:color="auto" w:fill="FFFFFF"/>
            </w:rPr>
          </w:rPrChange>
        </w:rPr>
        <w:t>R2.4</w:t>
      </w:r>
      <w:r w:rsidR="00D6614F" w:rsidRPr="00106879">
        <w:rPr>
          <w:rFonts w:ascii="Arial" w:hAnsi="Arial" w:cs="Arial"/>
          <w:shd w:val="clear" w:color="auto" w:fill="FFFFFF"/>
          <w:rPrChange w:id="607" w:author="Kevin Chen" w:date="2020-03-26T16:12:00Z">
            <w:rPr>
              <w:rFonts w:ascii="Arial" w:hAnsi="Arial" w:cs="Arial"/>
              <w:color w:val="222222"/>
              <w:shd w:val="clear" w:color="auto" w:fill="FFFFFF"/>
            </w:rPr>
          </w:rPrChange>
        </w:rPr>
        <w:t xml:space="preserve">) </w:t>
      </w:r>
      <w:r w:rsidRPr="00106879">
        <w:rPr>
          <w:rFonts w:ascii="Arial" w:hAnsi="Arial" w:cs="Arial"/>
          <w:shd w:val="clear" w:color="auto" w:fill="FFFFFF"/>
          <w:rPrChange w:id="608" w:author="Kevin Chen" w:date="2020-03-26T16:12:00Z">
            <w:rPr>
              <w:rFonts w:ascii="Arial" w:hAnsi="Arial" w:cs="Arial"/>
              <w:color w:val="222222"/>
              <w:shd w:val="clear" w:color="auto" w:fill="FFFFFF"/>
            </w:rPr>
          </w:rPrChange>
        </w:rPr>
        <w:t>Discussion, Page 11, line 15: “smoking for stomach cancer”. It is</w:t>
      </w:r>
      <w:r w:rsidR="00127DF6" w:rsidRPr="00106879">
        <w:rPr>
          <w:rFonts w:ascii="Arial" w:hAnsi="Arial" w:cs="Arial"/>
          <w:rPrChange w:id="609" w:author="Kevin Chen" w:date="2020-03-26T16:12:00Z">
            <w:rPr>
              <w:rFonts w:ascii="Arial" w:hAnsi="Arial" w:cs="Arial"/>
              <w:color w:val="222222"/>
            </w:rPr>
          </w:rPrChange>
        </w:rPr>
        <w:t xml:space="preserve"> </w:t>
      </w:r>
      <w:r w:rsidRPr="00106879">
        <w:rPr>
          <w:rFonts w:ascii="Arial" w:hAnsi="Arial" w:cs="Arial"/>
          <w:shd w:val="clear" w:color="auto" w:fill="FFFFFF"/>
          <w:rPrChange w:id="610" w:author="Kevin Chen" w:date="2020-03-26T16:12:00Z">
            <w:rPr>
              <w:rFonts w:ascii="Arial" w:hAnsi="Arial" w:cs="Arial"/>
              <w:color w:val="222222"/>
              <w:shd w:val="clear" w:color="auto" w:fill="FFFFFF"/>
            </w:rPr>
          </w:rPrChange>
        </w:rPr>
        <w:t>now well established that the main cause of stomach cancer is</w:t>
      </w:r>
      <w:r w:rsidR="00127DF6" w:rsidRPr="00106879">
        <w:rPr>
          <w:rFonts w:ascii="Arial" w:hAnsi="Arial" w:cs="Arial"/>
          <w:rPrChange w:id="611" w:author="Kevin Chen" w:date="2020-03-26T16:12:00Z">
            <w:rPr>
              <w:rFonts w:ascii="Arial" w:hAnsi="Arial" w:cs="Arial"/>
              <w:color w:val="222222"/>
            </w:rPr>
          </w:rPrChange>
        </w:rPr>
        <w:t xml:space="preserve"> </w:t>
      </w:r>
      <w:r w:rsidRPr="00106879">
        <w:rPr>
          <w:rFonts w:ascii="Arial" w:hAnsi="Arial" w:cs="Arial"/>
          <w:shd w:val="clear" w:color="auto" w:fill="FFFFFF"/>
          <w:rPrChange w:id="612" w:author="Kevin Chen" w:date="2020-03-26T16:12:00Z">
            <w:rPr>
              <w:rFonts w:ascii="Arial" w:hAnsi="Arial" w:cs="Arial"/>
              <w:color w:val="222222"/>
              <w:shd w:val="clear" w:color="auto" w:fill="FFFFFF"/>
            </w:rPr>
          </w:rPrChange>
        </w:rPr>
        <w:t>Helicobacter Pylori infection, and that diet and smoking (among</w:t>
      </w:r>
      <w:r w:rsidR="00127DF6" w:rsidRPr="00106879">
        <w:rPr>
          <w:rFonts w:ascii="Arial" w:hAnsi="Arial" w:cs="Arial"/>
          <w:rPrChange w:id="613" w:author="Kevin Chen" w:date="2020-03-26T16:12:00Z">
            <w:rPr>
              <w:rFonts w:ascii="Arial" w:hAnsi="Arial" w:cs="Arial"/>
              <w:color w:val="222222"/>
            </w:rPr>
          </w:rPrChange>
        </w:rPr>
        <w:t xml:space="preserve"> </w:t>
      </w:r>
      <w:r w:rsidRPr="00106879">
        <w:rPr>
          <w:rFonts w:ascii="Arial" w:hAnsi="Arial" w:cs="Arial"/>
          <w:shd w:val="clear" w:color="auto" w:fill="FFFFFF"/>
          <w:rPrChange w:id="614" w:author="Kevin Chen" w:date="2020-03-26T16:12:00Z">
            <w:rPr>
              <w:rFonts w:ascii="Arial" w:hAnsi="Arial" w:cs="Arial"/>
              <w:color w:val="222222"/>
              <w:shd w:val="clear" w:color="auto" w:fill="FFFFFF"/>
            </w:rPr>
          </w:rPrChange>
        </w:rPr>
        <w:t>others) are possible contributing factors.</w:t>
      </w:r>
    </w:p>
    <w:p w14:paraId="3130478C" w14:textId="77777777" w:rsidR="00C3724F" w:rsidRPr="00106879" w:rsidRDefault="006D53DF">
      <w:r w:rsidRPr="00106879">
        <w:rPr>
          <w:rFonts w:ascii="Arial" w:hAnsi="Arial" w:cs="Arial"/>
          <w:shd w:val="clear" w:color="auto" w:fill="FFFFFF"/>
          <w:rPrChange w:id="615" w:author="Kevin Chen" w:date="2020-03-26T16:12:00Z">
            <w:rPr>
              <w:rFonts w:ascii="Arial" w:hAnsi="Arial" w:cs="Arial"/>
              <w:color w:val="222222"/>
              <w:shd w:val="clear" w:color="auto" w:fill="FFFFFF"/>
            </w:rPr>
          </w:rPrChange>
        </w:rPr>
        <w:tab/>
        <w:t xml:space="preserve">2.4) We have modified our text to </w:t>
      </w:r>
      <w:ins w:id="616" w:author="Ellen Eisen" w:date="2020-03-26T12:38:00Z">
        <w:r w:rsidR="004D517D" w:rsidRPr="00106879">
          <w:rPr>
            <w:rFonts w:ascii="Arial" w:hAnsi="Arial" w:cs="Arial"/>
            <w:shd w:val="clear" w:color="auto" w:fill="FFFFFF"/>
            <w:rPrChange w:id="617" w:author="Kevin Chen" w:date="2020-03-26T16:12:00Z">
              <w:rPr>
                <w:rFonts w:ascii="Arial" w:hAnsi="Arial" w:cs="Arial"/>
                <w:color w:val="222222"/>
                <w:shd w:val="clear" w:color="auto" w:fill="FFFFFF"/>
              </w:rPr>
            </w:rPrChange>
          </w:rPr>
          <w:t xml:space="preserve">indicate that </w:t>
        </w:r>
      </w:ins>
      <w:del w:id="618" w:author="Ellen Eisen" w:date="2020-03-26T12:38:00Z">
        <w:r w:rsidRPr="00106879" w:rsidDel="004D517D">
          <w:rPr>
            <w:rFonts w:ascii="Arial" w:hAnsi="Arial" w:cs="Arial"/>
            <w:shd w:val="clear" w:color="auto" w:fill="FFFFFF"/>
            <w:rPrChange w:id="619" w:author="Kevin Chen" w:date="2020-03-26T16:12:00Z">
              <w:rPr>
                <w:rFonts w:ascii="Arial" w:hAnsi="Arial" w:cs="Arial"/>
                <w:color w:val="222222"/>
                <w:shd w:val="clear" w:color="auto" w:fill="FFFFFF"/>
              </w:rPr>
            </w:rPrChange>
          </w:rPr>
          <w:delText xml:space="preserve">include </w:delText>
        </w:r>
      </w:del>
      <w:r w:rsidRPr="00106879">
        <w:rPr>
          <w:rFonts w:ascii="Arial" w:hAnsi="Arial" w:cs="Arial"/>
          <w:shd w:val="clear" w:color="auto" w:fill="FFFFFF"/>
          <w:rPrChange w:id="620" w:author="Kevin Chen" w:date="2020-03-26T16:12:00Z">
            <w:rPr>
              <w:rFonts w:ascii="Arial" w:hAnsi="Arial" w:cs="Arial"/>
              <w:color w:val="222222"/>
              <w:shd w:val="clear" w:color="auto" w:fill="FFFFFF"/>
            </w:rPr>
          </w:rPrChange>
        </w:rPr>
        <w:t xml:space="preserve">H. Pylori infection </w:t>
      </w:r>
      <w:ins w:id="621" w:author="Ellen Eisen" w:date="2020-03-26T12:38:00Z">
        <w:r w:rsidR="004D517D" w:rsidRPr="00106879">
          <w:rPr>
            <w:rFonts w:ascii="Arial" w:hAnsi="Arial" w:cs="Arial"/>
            <w:shd w:val="clear" w:color="auto" w:fill="FFFFFF"/>
            <w:rPrChange w:id="622" w:author="Kevin Chen" w:date="2020-03-26T16:12:00Z">
              <w:rPr>
                <w:rFonts w:ascii="Arial" w:hAnsi="Arial" w:cs="Arial"/>
                <w:color w:val="222222"/>
                <w:shd w:val="clear" w:color="auto" w:fill="FFFFFF"/>
              </w:rPr>
            </w:rPrChange>
          </w:rPr>
          <w:t>i</w:t>
        </w:r>
      </w:ins>
      <w:del w:id="623" w:author="Ellen Eisen" w:date="2020-03-26T12:38:00Z">
        <w:r w:rsidRPr="00106879" w:rsidDel="004D517D">
          <w:rPr>
            <w:rFonts w:ascii="Arial" w:hAnsi="Arial" w:cs="Arial"/>
            <w:shd w:val="clear" w:color="auto" w:fill="FFFFFF"/>
            <w:rPrChange w:id="624" w:author="Kevin Chen" w:date="2020-03-26T16:12:00Z">
              <w:rPr>
                <w:rFonts w:ascii="Arial" w:hAnsi="Arial" w:cs="Arial"/>
                <w:color w:val="222222"/>
                <w:shd w:val="clear" w:color="auto" w:fill="FFFFFF"/>
              </w:rPr>
            </w:rPrChange>
          </w:rPr>
          <w:delText>a</w:delText>
        </w:r>
      </w:del>
      <w:r w:rsidRPr="00106879">
        <w:rPr>
          <w:rFonts w:ascii="Arial" w:hAnsi="Arial" w:cs="Arial"/>
          <w:shd w:val="clear" w:color="auto" w:fill="FFFFFF"/>
          <w:rPrChange w:id="625" w:author="Kevin Chen" w:date="2020-03-26T16:12:00Z">
            <w:rPr>
              <w:rFonts w:ascii="Arial" w:hAnsi="Arial" w:cs="Arial"/>
              <w:color w:val="222222"/>
              <w:shd w:val="clear" w:color="auto" w:fill="FFFFFF"/>
            </w:rPr>
          </w:rPrChange>
        </w:rPr>
        <w:t xml:space="preserve">s the primary </w:t>
      </w:r>
      <w:ins w:id="626" w:author="Ellen Eisen" w:date="2020-03-26T12:38:00Z">
        <w:r w:rsidR="004D517D" w:rsidRPr="00106879">
          <w:rPr>
            <w:rFonts w:ascii="Arial" w:hAnsi="Arial" w:cs="Arial"/>
            <w:shd w:val="clear" w:color="auto" w:fill="FFFFFF"/>
            <w:rPrChange w:id="627" w:author="Kevin Chen" w:date="2020-03-26T16:12:00Z">
              <w:rPr>
                <w:rFonts w:ascii="Arial" w:hAnsi="Arial" w:cs="Arial"/>
                <w:color w:val="222222"/>
                <w:shd w:val="clear" w:color="auto" w:fill="FFFFFF"/>
              </w:rPr>
            </w:rPrChange>
          </w:rPr>
          <w:t xml:space="preserve">known </w:t>
        </w:r>
      </w:ins>
      <w:r w:rsidRPr="00106879">
        <w:rPr>
          <w:rFonts w:ascii="Arial" w:hAnsi="Arial" w:cs="Arial"/>
          <w:shd w:val="clear" w:color="auto" w:fill="FFFFFF"/>
          <w:rPrChange w:id="628" w:author="Kevin Chen" w:date="2020-03-26T16:12:00Z">
            <w:rPr>
              <w:rFonts w:ascii="Arial" w:hAnsi="Arial" w:cs="Arial"/>
              <w:color w:val="222222"/>
              <w:shd w:val="clear" w:color="auto" w:fill="FFFFFF"/>
            </w:rPr>
          </w:rPrChange>
        </w:rPr>
        <w:t xml:space="preserve">risk factor for stomach cancer. </w:t>
      </w:r>
    </w:p>
    <w:sectPr w:rsidR="00C3724F" w:rsidRPr="0010687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6" w:author="Kevin Chen" w:date="2020-03-26T16:12:00Z" w:initials="KC">
    <w:p w14:paraId="20F7A6D6" w14:textId="77777777" w:rsidR="00106879" w:rsidRPr="00D34CC1" w:rsidRDefault="00106879" w:rsidP="00106879">
      <w:pPr>
        <w:rPr>
          <w:rFonts w:ascii="Arial" w:hAnsi="Arial" w:cs="Arial"/>
          <w:shd w:val="clear" w:color="auto" w:fill="FFFFFF"/>
        </w:rPr>
      </w:pPr>
      <w:r w:rsidRPr="00D34CC1">
        <w:rPr>
          <w:rStyle w:val="CommentReference"/>
        </w:rPr>
        <w:annotationRef/>
      </w:r>
      <w:r w:rsidRPr="00D34CC1">
        <w:rPr>
          <w:rFonts w:ascii="Arial" w:hAnsi="Arial" w:cs="Arial"/>
          <w:shd w:val="clear" w:color="auto" w:fill="FFFFFF"/>
        </w:rPr>
        <w:t>Sadie: I defined a new Mendeley citation style to streamline the formatting process. Please let me know if the citations do not show up appropriately for you.</w:t>
      </w:r>
    </w:p>
    <w:p w14:paraId="57C82B1E" w14:textId="77777777" w:rsidR="00106879" w:rsidRPr="00D34CC1" w:rsidRDefault="00106879">
      <w:pPr>
        <w:pStyle w:val="CommentText"/>
      </w:pPr>
    </w:p>
  </w:comment>
  <w:comment w:id="62" w:author="Kevin Chen" w:date="2020-03-26T16:16:00Z" w:initials="KC">
    <w:p w14:paraId="167F9686" w14:textId="66D3DC40" w:rsidR="00CE76D7" w:rsidRDefault="00CE76D7">
      <w:pPr>
        <w:pStyle w:val="CommentText"/>
      </w:pPr>
      <w:r>
        <w:rPr>
          <w:rStyle w:val="CommentReference"/>
        </w:rPr>
        <w:annotationRef/>
      </w:r>
      <w:r>
        <w:rPr>
          <w:rStyle w:val="CommentReference"/>
        </w:rPr>
        <w:t>I moved the content from the bottom half of Table 1 (continuous variables) to the right of the content from the first (discrete). The table is now quite long.. not sure how the editors wil</w:t>
      </w:r>
      <w:r w:rsidR="00912F40">
        <w:rPr>
          <w:rStyle w:val="CommentReference"/>
        </w:rPr>
        <w:t>l</w:t>
      </w:r>
      <w:r>
        <w:rPr>
          <w:rStyle w:val="CommentReference"/>
        </w:rPr>
        <w:t xml:space="preserve"> feel about that.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C82B1E" w15:done="0"/>
  <w15:commentEx w15:paraId="167F968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C82B1E" w16cid:durableId="222752D3"/>
  <w16cid:commentId w16cid:paraId="167F9686" w16cid:durableId="222753E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9E1397"/>
    <w:multiLevelType w:val="multilevel"/>
    <w:tmpl w:val="58927054"/>
    <w:lvl w:ilvl="0">
      <w:start w:val="1"/>
      <w:numFmt w:val="decimal"/>
      <w:lvlText w:val="%1."/>
      <w:lvlJc w:val="left"/>
      <w:pPr>
        <w:ind w:left="384" w:hanging="38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61B05C44"/>
    <w:multiLevelType w:val="hybridMultilevel"/>
    <w:tmpl w:val="9608332A"/>
    <w:lvl w:ilvl="0" w:tplc="3E7C95A4">
      <w:start w:val="1"/>
      <w:numFmt w:val="bullet"/>
      <w:lvlText w:val=""/>
      <w:lvlJc w:val="left"/>
      <w:pPr>
        <w:ind w:left="720" w:hanging="360"/>
      </w:pPr>
      <w:rPr>
        <w:rFonts w:ascii="Symbol" w:hAnsi="Symbol" w:cs="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vin Chen">
    <w15:presenceInfo w15:providerId="Windows Live" w15:userId="621ce2e1a2efd510"/>
  </w15:person>
  <w15:person w15:author="Ellen Eisen">
    <w15:presenceInfo w15:providerId="AD" w15:userId="S::j801224702@berkeley.edu::5ef68c26-a870-48ab-9bcd-a881276928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E83"/>
    <w:rsid w:val="00046D81"/>
    <w:rsid w:val="00106879"/>
    <w:rsid w:val="00127DF6"/>
    <w:rsid w:val="0013300F"/>
    <w:rsid w:val="001C6A6F"/>
    <w:rsid w:val="00336E17"/>
    <w:rsid w:val="003F1AF0"/>
    <w:rsid w:val="003F4247"/>
    <w:rsid w:val="00423434"/>
    <w:rsid w:val="004810CB"/>
    <w:rsid w:val="004D517D"/>
    <w:rsid w:val="006D53DF"/>
    <w:rsid w:val="0075342E"/>
    <w:rsid w:val="00753C04"/>
    <w:rsid w:val="007A001D"/>
    <w:rsid w:val="007A56BD"/>
    <w:rsid w:val="008978DC"/>
    <w:rsid w:val="008D241B"/>
    <w:rsid w:val="00912F40"/>
    <w:rsid w:val="00966C25"/>
    <w:rsid w:val="00992B1D"/>
    <w:rsid w:val="00A141B7"/>
    <w:rsid w:val="00B050EF"/>
    <w:rsid w:val="00B05376"/>
    <w:rsid w:val="00B31548"/>
    <w:rsid w:val="00BB1101"/>
    <w:rsid w:val="00BB6194"/>
    <w:rsid w:val="00C3724F"/>
    <w:rsid w:val="00C70CDB"/>
    <w:rsid w:val="00C744F3"/>
    <w:rsid w:val="00CE76D7"/>
    <w:rsid w:val="00D34CC1"/>
    <w:rsid w:val="00D6614F"/>
    <w:rsid w:val="00DB2050"/>
    <w:rsid w:val="00DC1D61"/>
    <w:rsid w:val="00E06929"/>
    <w:rsid w:val="00E25D9A"/>
    <w:rsid w:val="00E74085"/>
    <w:rsid w:val="00EB5A79"/>
    <w:rsid w:val="00EB7F80"/>
    <w:rsid w:val="00F47E83"/>
    <w:rsid w:val="00F7766F"/>
    <w:rsid w:val="00F81474"/>
    <w:rsid w:val="00F962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399BA"/>
  <w15:chartTrackingRefBased/>
  <w15:docId w15:val="{26EB54E5-60E1-4A5A-A761-3953EC321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47E83"/>
    <w:rPr>
      <w:color w:val="0000FF"/>
      <w:u w:val="single"/>
    </w:rPr>
  </w:style>
  <w:style w:type="paragraph" w:styleId="ListParagraph">
    <w:name w:val="List Paragraph"/>
    <w:basedOn w:val="Normal"/>
    <w:uiPriority w:val="34"/>
    <w:qFormat/>
    <w:rsid w:val="001C6A6F"/>
    <w:pPr>
      <w:ind w:left="720"/>
      <w:contextualSpacing/>
    </w:pPr>
  </w:style>
  <w:style w:type="paragraph" w:styleId="BalloonText">
    <w:name w:val="Balloon Text"/>
    <w:basedOn w:val="Normal"/>
    <w:link w:val="BalloonTextChar"/>
    <w:uiPriority w:val="99"/>
    <w:semiHidden/>
    <w:unhideWhenUsed/>
    <w:rsid w:val="0075342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5342E"/>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06879"/>
    <w:rPr>
      <w:sz w:val="16"/>
      <w:szCs w:val="16"/>
    </w:rPr>
  </w:style>
  <w:style w:type="paragraph" w:styleId="CommentText">
    <w:name w:val="annotation text"/>
    <w:basedOn w:val="Normal"/>
    <w:link w:val="CommentTextChar"/>
    <w:uiPriority w:val="99"/>
    <w:semiHidden/>
    <w:unhideWhenUsed/>
    <w:rsid w:val="00106879"/>
    <w:pPr>
      <w:spacing w:line="240" w:lineRule="auto"/>
    </w:pPr>
    <w:rPr>
      <w:sz w:val="20"/>
      <w:szCs w:val="20"/>
    </w:rPr>
  </w:style>
  <w:style w:type="character" w:customStyle="1" w:styleId="CommentTextChar">
    <w:name w:val="Comment Text Char"/>
    <w:basedOn w:val="DefaultParagraphFont"/>
    <w:link w:val="CommentText"/>
    <w:uiPriority w:val="99"/>
    <w:semiHidden/>
    <w:rsid w:val="00106879"/>
    <w:rPr>
      <w:sz w:val="20"/>
      <w:szCs w:val="20"/>
    </w:rPr>
  </w:style>
  <w:style w:type="paragraph" w:styleId="CommentSubject">
    <w:name w:val="annotation subject"/>
    <w:basedOn w:val="CommentText"/>
    <w:next w:val="CommentText"/>
    <w:link w:val="CommentSubjectChar"/>
    <w:uiPriority w:val="99"/>
    <w:semiHidden/>
    <w:unhideWhenUsed/>
    <w:rsid w:val="00106879"/>
    <w:rPr>
      <w:b/>
      <w:bCs/>
    </w:rPr>
  </w:style>
  <w:style w:type="character" w:customStyle="1" w:styleId="CommentSubjectChar">
    <w:name w:val="Comment Subject Char"/>
    <w:basedOn w:val="CommentTextChar"/>
    <w:link w:val="CommentSubject"/>
    <w:uiPriority w:val="99"/>
    <w:semiHidden/>
    <w:rsid w:val="0010687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1827</Words>
  <Characters>10419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UC Berkeley</Company>
  <LinksUpToDate>false</LinksUpToDate>
  <CharactersWithSpaces>12222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Sadie Costello</dc:creator>
  <cp:keywords/>
  <dc:description/>
  <cp:lastModifiedBy>Kevin Chen</cp:lastModifiedBy>
  <cp:revision>16</cp:revision>
  <dcterms:created xsi:type="dcterms:W3CDTF">2020-03-26T18:45:00Z</dcterms:created>
  <dcterms:modified xsi:type="dcterms:W3CDTF">2020-03-26T23:17:00Z</dcterms:modified>
</cp:coreProperties>
</file>